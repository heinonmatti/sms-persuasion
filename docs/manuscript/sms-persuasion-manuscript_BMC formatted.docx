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77777777"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matti.tj.heino@helsinki.fi</w:t>
      </w:r>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0" w:name="_Toc449907537"/>
      <w:r>
        <w:lastRenderedPageBreak/>
        <w:t>Background</w:t>
      </w:r>
    </w:p>
    <w:p w14:paraId="214A1A94" w14:textId="77777777" w:rsidR="00B06067" w:rsidRPr="009050E2" w:rsidRDefault="00B06067" w:rsidP="00B06067">
      <w:pPr>
        <w:pStyle w:val="Heading2"/>
        <w:rPr>
          <w:noProof/>
          <w:lang w:val="en-GB"/>
        </w:rPr>
      </w:pPr>
      <w:bookmarkStart w:id="1" w:name="_Ref449894194"/>
      <w:bookmarkStart w:id="2" w:name="_Ref449894211"/>
      <w:bookmarkStart w:id="3" w:name="_Ref449894221"/>
      <w:bookmarkStart w:id="4" w:name="_Ref449894270"/>
      <w:bookmarkStart w:id="5" w:name="_Toc449907538"/>
      <w:r w:rsidRPr="009050E2">
        <w:rPr>
          <w:noProof/>
          <w:lang w:val="en-GB"/>
        </w:rPr>
        <w:t>Compliance with accelerometer wear instructions</w:t>
      </w:r>
      <w:bookmarkEnd w:id="1"/>
      <w:bookmarkEnd w:id="2"/>
      <w:bookmarkEnd w:id="3"/>
      <w:bookmarkEnd w:id="4"/>
      <w:bookmarkEnd w:id="5"/>
    </w:p>
    <w:p w14:paraId="32EA69F2" w14:textId="74140D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6"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0"/>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7"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7D705CD3" w:rsidR="002C24C7" w:rsidRPr="004A447D" w:rsidRDefault="00BD635B" w:rsidP="002C24C7">
      <w:pPr>
        <w:rPr>
          <w:noProof/>
          <w:color w:val="000000"/>
          <w:lang w:val="en-GB"/>
        </w:rPr>
      </w:pPr>
      <w:r w:rsidRPr="0069327F">
        <w:rPr>
          <w:noProof/>
          <w:color w:val="000000"/>
          <w:lang w:val="en-GB"/>
        </w:rPr>
        <w:t xml:space="preserve">In the </w:t>
      </w:r>
      <w:del w:id="8" w:author="Heino, Matti T J" w:date="2018-07-31T16:14:00Z">
        <w:r w:rsidRPr="0069327F" w:rsidDel="000F18A9">
          <w:rPr>
            <w:noProof/>
            <w:color w:val="000000"/>
            <w:lang w:val="en-GB"/>
          </w:rPr>
          <w:delText>LBC</w:delText>
        </w:r>
      </w:del>
      <w:ins w:id="9"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0" w:author="Heino, Matti T J" w:date="2018-07-31T16:58:00Z">
        <w:r w:rsidR="0065317A">
          <w:rPr>
            <w:noProof/>
            <w:color w:val="000000"/>
            <w:lang w:val="en-GB"/>
          </w:rPr>
          <w:t xml:space="preserve"> </w:t>
        </w:r>
      </w:ins>
      <w:ins w:id="11" w:author="Heino, Matti T J" w:date="2018-07-31T16:57:00Z">
        <w:r w:rsidR="0065317A">
          <w:rPr>
            <w:noProof/>
            <w:color w:val="000000"/>
            <w:lang w:val="en-GB"/>
          </w:rPr>
          <w:t xml:space="preserve"> asked for a </w:t>
        </w:r>
        <w:r w:rsidR="0065317A" w:rsidRPr="0065317A">
          <w:rPr>
            <w:i/>
            <w:noProof/>
            <w:color w:val="000000"/>
            <w:lang w:val="en-GB"/>
          </w:rPr>
          <w:t>small</w:t>
        </w:r>
        <w:r w:rsidR="0065317A">
          <w:rPr>
            <w:noProof/>
            <w:color w:val="000000"/>
            <w:lang w:val="en-GB"/>
          </w:rPr>
          <w:t xml:space="preserve"> favor</w:t>
        </w:r>
      </w:ins>
      <w:del w:id="12" w:author="Heino, Matti T J" w:date="2018-07-31T16:57:00Z">
        <w:r w:rsidR="002C24C7" w:rsidRPr="0069327F" w:rsidDel="0065317A">
          <w:rPr>
            <w:noProof/>
            <w:color w:val="000000"/>
            <w:lang w:val="en-GB"/>
          </w:rPr>
          <w:delText xml:space="preserve"> </w:delText>
        </w:r>
      </w:del>
      <w:ins w:id="13" w:author="Heino, Matti T J" w:date="2018-07-31T16:57:00Z">
        <w:r w:rsidR="0065317A">
          <w:rPr>
            <w:noProof/>
            <w:color w:val="000000"/>
            <w:lang w:val="en-GB"/>
          </w:rPr>
          <w:t xml:space="preserve"> </w:t>
        </w:r>
      </w:ins>
      <w:del w:id="14"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15"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16" w:author="Heino, Matti T J" w:date="2018-07-31T16:14:00Z">
        <w:r w:rsidR="00BD635B" w:rsidDel="000F18A9">
          <w:rPr>
            <w:noProof/>
            <w:color w:val="000000"/>
            <w:lang w:val="en-GB"/>
          </w:rPr>
          <w:delText>LBC</w:delText>
        </w:r>
      </w:del>
      <w:ins w:id="17"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18"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18"/>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19"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19"/>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20" w:author="Heino, Matti T J" w:date="2018-07-31T17:29:00Z">
        <w:r w:rsidR="00A01BB6" w:rsidDel="008A28F2">
          <w:rPr>
            <w:noProof/>
            <w:lang w:val="en-GB"/>
          </w:rPr>
          <w:delText xml:space="preserve">above </w:delText>
        </w:r>
      </w:del>
      <w:ins w:id="21"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lastRenderedPageBreak/>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22" w:name="_Toc433819226"/>
    </w:p>
    <w:p w14:paraId="6D877D43" w14:textId="0F640F8B" w:rsidR="002E5E4E" w:rsidRPr="00F0092E" w:rsidRDefault="00F0092E" w:rsidP="00F0092E">
      <w:pPr>
        <w:pStyle w:val="Heading1"/>
      </w:pPr>
      <w:bookmarkStart w:id="23" w:name="_Toc449907541"/>
      <w:bookmarkEnd w:id="22"/>
      <w:r>
        <w:t>M</w:t>
      </w:r>
      <w:r w:rsidR="002E5E4E" w:rsidRPr="00F0092E">
        <w:t>ethod</w:t>
      </w:r>
      <w:r w:rsidR="00AF5979" w:rsidRPr="00F0092E">
        <w:t>s</w:t>
      </w:r>
      <w:bookmarkEnd w:id="23"/>
    </w:p>
    <w:p w14:paraId="01DD5A5F" w14:textId="380AB1C7"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24" w:name="_Toc449907542"/>
      <w:r w:rsidRPr="004A447D">
        <w:rPr>
          <w:noProof/>
          <w:lang w:val="en-GB"/>
        </w:rPr>
        <w:t>Participants and s</w:t>
      </w:r>
      <w:r w:rsidR="004B3F79" w:rsidRPr="004A447D">
        <w:rPr>
          <w:noProof/>
          <w:lang w:val="en-GB"/>
        </w:rPr>
        <w:t>ampling procedures</w:t>
      </w:r>
      <w:bookmarkEnd w:id="24"/>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w:t>
      </w:r>
      <w:r w:rsidR="006F15DA">
        <w:rPr>
          <w:noProof/>
          <w:lang w:val="en-GB"/>
        </w:rPr>
        <w:lastRenderedPageBreak/>
        <w:t>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671DB84"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ins w:id="25" w:author="Heino, Matti T J" w:date="2018-08-01T14:24:00Z">
        <w:r w:rsidR="00DB4831">
          <w:rPr>
            <w:noProof/>
            <w:lang w:val="en-GB"/>
          </w:rPr>
          <w:t>-4</w:t>
        </w:r>
      </w:ins>
      <w:r w:rsidR="001341F1" w:rsidRPr="004A447D">
        <w:rPr>
          <w:noProof/>
          <w:lang w:val="en-GB"/>
        </w:rPr>
        <w:t>).</w:t>
      </w:r>
    </w:p>
    <w:p w14:paraId="125A37AC" w14:textId="77777777" w:rsidR="001060B4" w:rsidRPr="004A447D" w:rsidRDefault="001060B4" w:rsidP="001060B4">
      <w:pPr>
        <w:pStyle w:val="Heading2"/>
        <w:rPr>
          <w:noProof/>
          <w:lang w:val="en-GB"/>
        </w:rPr>
      </w:pPr>
      <w:bookmarkStart w:id="26" w:name="_Toc449907544"/>
      <w:r w:rsidRPr="004A447D">
        <w:rPr>
          <w:noProof/>
          <w:lang w:val="en-GB"/>
        </w:rPr>
        <w:t>Random assignment</w:t>
      </w:r>
      <w:bookmarkEnd w:id="26"/>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w:t>
      </w:r>
      <w:r>
        <w:rPr>
          <w:noProof/>
          <w:lang w:val="en-GB"/>
        </w:rPr>
        <w:lastRenderedPageBreak/>
        <w:t xml:space="preserve">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Research assistants 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27" w:name="_Toc449907543"/>
      <w:r w:rsidRPr="004A447D">
        <w:rPr>
          <w:noProof/>
          <w:lang w:val="en-GB"/>
        </w:rPr>
        <w:t>Interventions</w:t>
      </w:r>
      <w:bookmarkEnd w:id="27"/>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lastRenderedPageBreak/>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28"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28"/>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D6767F"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D6767F"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D6767F"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29" w:name="_Toc449907545"/>
      <w:r w:rsidRPr="004A447D">
        <w:rPr>
          <w:noProof/>
          <w:lang w:val="en-GB"/>
        </w:rPr>
        <w:t>Registration and deviations from registered plan</w:t>
      </w:r>
      <w:bookmarkEnd w:id="29"/>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B6E7E74"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30" w:author="Heino, Matti T J" w:date="2018-07-31T16:14:00Z">
        <w:r w:rsidR="009B5E82" w:rsidDel="000F18A9">
          <w:rPr>
            <w:noProof/>
            <w:lang w:val="en-GB"/>
          </w:rPr>
          <w:delText>LBC</w:delText>
        </w:r>
      </w:del>
      <w:ins w:id="31"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w:t>
      </w:r>
      <w:r w:rsidRPr="004A447D">
        <w:rPr>
          <w:noProof/>
          <w:lang w:val="en-GB"/>
        </w:rPr>
        <w:lastRenderedPageBreak/>
        <w:t>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32" w:name="_Toc449907547"/>
      <w:r w:rsidRPr="004A447D">
        <w:rPr>
          <w:noProof/>
          <w:lang w:val="en-GB"/>
        </w:rPr>
        <w:t>Outcomes</w:t>
      </w:r>
      <w:bookmarkEnd w:id="32"/>
    </w:p>
    <w:p w14:paraId="171E3926" w14:textId="2B18D993" w:rsidR="00134532" w:rsidRPr="004A447D" w:rsidRDefault="00134532" w:rsidP="009C040A">
      <w:pPr>
        <w:pStyle w:val="Heading3"/>
        <w:rPr>
          <w:noProof/>
          <w:lang w:val="en-GB"/>
        </w:rPr>
      </w:pPr>
      <w:bookmarkStart w:id="33" w:name="_Toc449907548"/>
      <w:r w:rsidRPr="004A447D">
        <w:rPr>
          <w:noProof/>
          <w:lang w:val="en-GB"/>
        </w:rPr>
        <w:t>Primary outcome measures</w:t>
      </w:r>
      <w:bookmarkEnd w:id="33"/>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34"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34"/>
    </w:p>
    <w:p w14:paraId="766045E3" w14:textId="51572CE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(Appendix 3</w:t>
      </w:r>
      <w:ins w:id="35" w:author="Heino, Matti T J" w:date="2018-08-01T14:25:00Z">
        <w:r w:rsidR="00DB4831">
          <w:rPr>
            <w:noProof/>
            <w:lang w:val="en-GB"/>
          </w:rPr>
          <w:t>; translation in Appendix 4</w:t>
        </w:r>
      </w:ins>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36"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37" w:name="_Toc449907550"/>
      <w:r w:rsidRPr="004A447D">
        <w:rPr>
          <w:noProof/>
          <w:lang w:val="en-GB"/>
        </w:rPr>
        <w:t>Statistical analyses</w:t>
      </w:r>
      <w:bookmarkEnd w:id="37"/>
    </w:p>
    <w:p w14:paraId="1A26541C" w14:textId="68145E82"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0C6DC3">
        <w:rPr>
          <w:noProof/>
          <w:lang w:val="en-GB"/>
        </w:rPr>
        <w: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0C6DC3" w:rsidRPr="00D6767F">
        <w:rPr>
          <w:lang w:val="en-US"/>
        </w:rPr>
        <w:t>[38, 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1F63E264"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0C6DC3">
        <w:rPr>
          <w:lang w:val="en-US"/>
        </w:rPr>
        <w: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0C6DC3" w:rsidRPr="00D6767F">
        <w:rPr>
          <w:lang w:val="en-US"/>
        </w:rPr>
        <w:t>[45, 46]</w:t>
      </w:r>
      <w:r w:rsidR="0081645C">
        <w:rPr>
          <w:noProof/>
        </w:rPr>
        <w:fldChar w:fldCharType="end"/>
      </w:r>
      <w:r w:rsidRPr="003A5503">
        <w:rPr>
          <w:lang w:val="en-US"/>
        </w:rPr>
        <w:t xml:space="preserve">. </w:t>
      </w:r>
    </w:p>
    <w:p w14:paraId="044A0ECE" w14:textId="2CDCEB74"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7679F7CF" w:rsidR="00D40472" w:rsidRDefault="00480F04" w:rsidP="00D40472">
      <w:pPr>
        <w:rPr>
          <w:noProof/>
          <w:lang w:val="en-GB"/>
        </w:rPr>
      </w:pPr>
      <w:bookmarkStart w:id="38"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38"/>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39" w:name="_Toc449907557"/>
    </w:p>
    <w:p w14:paraId="635B7909" w14:textId="74EE45DD" w:rsidR="006D410E" w:rsidRPr="004A447D" w:rsidRDefault="006D410E" w:rsidP="00D40472">
      <w:pPr>
        <w:pStyle w:val="Heading1"/>
      </w:pPr>
      <w:r w:rsidRPr="004A447D">
        <w:t>Results</w:t>
      </w:r>
      <w:bookmarkEnd w:id="39"/>
    </w:p>
    <w:p w14:paraId="6DB4B00B" w14:textId="2BA7B85B" w:rsidR="00B21A09" w:rsidRDefault="00B21A09" w:rsidP="009C040A">
      <w:pPr>
        <w:pStyle w:val="Heading2"/>
        <w:rPr>
          <w:noProof/>
          <w:lang w:val="en-GB"/>
        </w:rPr>
      </w:pPr>
      <w:bookmarkStart w:id="40"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40"/>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lastRenderedPageBreak/>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41" w:name="_Ref449897319"/>
      <w:bookmarkStart w:id="42"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41"/>
      <w:r w:rsidRPr="004A447D">
        <w:rPr>
          <w:noProof/>
          <w:lang w:val="en-GB"/>
        </w:rPr>
        <w:t>: Sample characteristics.</w:t>
      </w:r>
      <w:bookmarkEnd w:id="42"/>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43" w:author="Heino, Matti T J" w:date="2018-07-31T16:03:00Z"/>
          <w:noProof/>
          <w:lang w:val="en-GB"/>
        </w:rPr>
      </w:pPr>
      <w:bookmarkStart w:id="44" w:name="_Toc449907561"/>
      <w:r w:rsidRPr="004A447D">
        <w:rPr>
          <w:noProof/>
          <w:lang w:val="en-GB"/>
        </w:rPr>
        <w:t>Implementation and process measures</w:t>
      </w:r>
      <w:bookmarkEnd w:id="44"/>
    </w:p>
    <w:p w14:paraId="45016449" w14:textId="1BF3EF8C" w:rsidR="000F18A9" w:rsidDel="000F18A9" w:rsidRDefault="00072407" w:rsidP="000F18A9">
      <w:pPr>
        <w:rPr>
          <w:del w:id="45" w:author="Heino, Matti T J" w:date="2018-07-31T16:08:00Z"/>
          <w:moveTo w:id="46" w:author="Heino, Matti T J" w:date="2018-07-31T16:07:00Z"/>
          <w:noProof/>
          <w:lang w:val="en-GB"/>
        </w:rPr>
      </w:pPr>
      <w:ins w:id="47"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48" w:author="Heino, Matti T J" w:date="2018-07-31T16:05:00Z">
        <w:r>
          <w:rPr>
            <w:lang w:val="en-GB"/>
          </w:rPr>
          <w:t xml:space="preserve">any </w:t>
        </w:r>
      </w:ins>
      <w:ins w:id="49" w:author="Heino, Matti T J" w:date="2018-07-31T16:04:00Z">
        <w:r>
          <w:rPr>
            <w:lang w:val="en-GB"/>
          </w:rPr>
          <w:t>groups</w:t>
        </w:r>
      </w:ins>
      <w:ins w:id="50" w:author="Heino, Matti T J" w:date="2018-07-31T16:05:00Z">
        <w:r w:rsidR="000F18A9">
          <w:rPr>
            <w:lang w:val="en-GB"/>
          </w:rPr>
          <w:t>,</w:t>
        </w:r>
      </w:ins>
      <w:ins w:id="51" w:author="Heino, Matti T J" w:date="2018-07-31T16:06:00Z">
        <w:r w:rsidR="000F18A9">
          <w:rPr>
            <w:lang w:val="en-GB"/>
          </w:rPr>
          <w:t xml:space="preserve"> with Bay</w:t>
        </w:r>
      </w:ins>
      <w:ins w:id="52" w:author="Heino, Matti T J" w:date="2018-07-31T16:09:00Z">
        <w:r w:rsidR="000F18A9">
          <w:rPr>
            <w:lang w:val="en-GB"/>
          </w:rPr>
          <w:t>e</w:t>
        </w:r>
      </w:ins>
      <w:ins w:id="53" w:author="Heino, Matti T J" w:date="2018-07-31T16:06:00Z">
        <w:r w:rsidR="000F18A9">
          <w:rPr>
            <w:lang w:val="en-GB"/>
          </w:rPr>
          <w:t xml:space="preserve">s Factors indicating </w:t>
        </w:r>
      </w:ins>
      <w:ins w:id="54" w:author="Heino, Matti T J" w:date="2018-07-31T16:07:00Z">
        <w:r w:rsidR="000F18A9">
          <w:rPr>
            <w:lang w:val="en-GB"/>
          </w:rPr>
          <w:t xml:space="preserve">strong </w:t>
        </w:r>
      </w:ins>
      <w:ins w:id="55" w:author="Heino, Matti T J" w:date="2018-07-31T16:06:00Z">
        <w:r w:rsidR="000F18A9">
          <w:rPr>
            <w:lang w:val="en-GB"/>
          </w:rPr>
          <w:t xml:space="preserve">support </w:t>
        </w:r>
      </w:ins>
      <w:ins w:id="56" w:author="Heino, Matti T J" w:date="2018-07-31T16:07:00Z">
        <w:r w:rsidR="000F18A9">
          <w:rPr>
            <w:lang w:val="en-GB"/>
          </w:rPr>
          <w:t>for the null hypotheses.</w:t>
        </w:r>
      </w:ins>
      <w:ins w:id="57" w:author="Heino, Matti T J" w:date="2018-07-31T16:06:00Z">
        <w:r w:rsidR="000F18A9">
          <w:rPr>
            <w:lang w:val="en-GB"/>
          </w:rPr>
          <w:t xml:space="preserve"> </w:t>
        </w:r>
      </w:ins>
      <w:moveToRangeStart w:id="58" w:author="Heino, Matti T J" w:date="2018-07-31T16:07:00Z" w:name="move520816591"/>
      <w:moveTo w:id="59"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r w:rsidR="000F18A9">
          <w:rPr>
            <w:noProof/>
            <w:lang w:val="en-GB"/>
          </w:rPr>
        </w:r>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RDefault="000F18A9" w:rsidP="000F18A9">
      <w:pPr>
        <w:rPr>
          <w:moveTo w:id="60" w:author="Heino, Matti T J" w:date="2018-07-31T16:07:00Z"/>
          <w:noProof/>
          <w:lang w:val="en-GB" w:eastAsia="zh-CN"/>
        </w:rPr>
      </w:pPr>
      <w:moveTo w:id="61"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r>
          <w:rPr>
            <w:noProof/>
            <w:lang w:val="en-GB" w:eastAsia="zh-CN"/>
          </w:rPr>
        </w:r>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58"/>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62" w:author="Heino, Matti T J" w:date="2018-07-31T16:07:00Z"/>
          <w:noProof/>
          <w:lang w:val="en-GB"/>
        </w:rPr>
      </w:pPr>
      <w:bookmarkStart w:id="63" w:name="_Toc449907562"/>
      <w:del w:id="64" w:author="Heino, Matti T J" w:date="2018-07-31T16:07:00Z">
        <w:r w:rsidRPr="004A447D" w:rsidDel="000F18A9">
          <w:rPr>
            <w:noProof/>
            <w:lang w:val="en-GB"/>
          </w:rPr>
          <w:lastRenderedPageBreak/>
          <w:delText>Manipulation and contamination check</w:delText>
        </w:r>
        <w:bookmarkEnd w:id="63"/>
      </w:del>
    </w:p>
    <w:p w14:paraId="7A7EA398" w14:textId="65CE1FA2" w:rsidR="008127E3" w:rsidDel="000F18A9" w:rsidRDefault="00816271" w:rsidP="00DD2A5B">
      <w:pPr>
        <w:rPr>
          <w:del w:id="65" w:author="Heino, Matti T J" w:date="2018-07-31T16:07:00Z"/>
          <w:noProof/>
          <w:lang w:val="en-GB"/>
        </w:rPr>
      </w:pPr>
      <w:del w:id="66"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67" w:author="Heino, Matti T J" w:date="2018-07-31T16:07:00Z"/>
          <w:noProof/>
          <w:lang w:val="en-GB"/>
        </w:rPr>
      </w:pPr>
      <w:moveFromRangeStart w:id="68" w:author="Heino, Matti T J" w:date="2018-07-31T16:07:00Z" w:name="move520816591"/>
      <w:moveFrom w:id="69"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r w:rsidR="0023479E" w:rsidDel="000F18A9">
          <w:rPr>
            <w:noProof/>
            <w:lang w:val="en-GB"/>
          </w:rPr>
        </w:r>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70" w:author="Heino, Matti T J" w:date="2018-07-31T16:07:00Z"/>
          <w:noProof/>
          <w:lang w:val="en-GB" w:eastAsia="zh-CN"/>
        </w:rPr>
      </w:pPr>
      <w:moveFrom w:id="71" w:author="Heino, Matti T J" w:date="2018-07-31T16:07:00Z">
        <w:r w:rsidRPr="004A447D" w:rsidDel="000F18A9">
          <w:rPr>
            <w:noProof/>
            <w:lang w:val="en-GB" w:eastAsia="zh-CN"/>
          </w:rPr>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r w:rsidR="00051C90" w:rsidDel="000F18A9">
          <w:rPr>
            <w:noProof/>
            <w:lang w:val="en-GB" w:eastAsia="zh-CN"/>
          </w:rPr>
        </w:r>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72" w:author="Heino, Matti T J" w:date="2018-07-31T16:08:00Z"/>
          <w:noProof/>
          <w:lang w:val="en-GB" w:eastAsia="zh-CN"/>
        </w:rPr>
      </w:pPr>
      <w:bookmarkStart w:id="73" w:name="_Toc449907563"/>
      <w:moveFromRangeEnd w:id="68"/>
      <w:del w:id="74" w:author="Heino, Matti T J" w:date="2018-07-31T16:08:00Z">
        <w:r w:rsidRPr="004A447D" w:rsidDel="000F18A9">
          <w:rPr>
            <w:noProof/>
            <w:lang w:val="en-GB" w:eastAsia="zh-CN"/>
          </w:rPr>
          <w:delText>Satisfaction with the message content</w:delText>
        </w:r>
        <w:bookmarkEnd w:id="73"/>
        <w:r w:rsidR="0023479E" w:rsidDel="000F18A9">
          <w:rPr>
            <w:noProof/>
            <w:lang w:val="en-GB" w:eastAsia="zh-CN"/>
          </w:rPr>
          <w:delText xml:space="preserve"> and open comments</w:delText>
        </w:r>
      </w:del>
    </w:p>
    <w:p w14:paraId="37FFF61A" w14:textId="6C0476F5" w:rsidR="007F3521" w:rsidDel="000F18A9" w:rsidRDefault="00014ED0" w:rsidP="00913F09">
      <w:pPr>
        <w:rPr>
          <w:del w:id="75" w:author="Heino, Matti T J" w:date="2018-07-31T16:08:00Z"/>
          <w:noProof/>
          <w:lang w:val="en-GB"/>
        </w:rPr>
      </w:pPr>
      <w:del w:id="76"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77" w:name="_Toc449907564"/>
      <w:r w:rsidRPr="004A447D">
        <w:rPr>
          <w:noProof/>
          <w:lang w:val="en-GB"/>
        </w:rPr>
        <w:t>Wear</w:t>
      </w:r>
      <w:r w:rsidR="006D410E" w:rsidRPr="004A447D">
        <w:rPr>
          <w:noProof/>
          <w:lang w:val="en-GB"/>
        </w:rPr>
        <w:t xml:space="preserve"> time</w:t>
      </w:r>
      <w:r w:rsidRPr="004A447D">
        <w:rPr>
          <w:noProof/>
          <w:lang w:val="en-GB"/>
        </w:rPr>
        <w:t>s</w:t>
      </w:r>
      <w:bookmarkEnd w:id="77"/>
    </w:p>
    <w:p w14:paraId="5A6D1087" w14:textId="77777777" w:rsidR="00025DBB" w:rsidRDefault="00025DBB" w:rsidP="00025DBB">
      <w:pPr>
        <w:pStyle w:val="Heading3"/>
        <w:rPr>
          <w:noProof/>
          <w:lang w:val="en-GB"/>
        </w:rPr>
      </w:pPr>
      <w:bookmarkStart w:id="78"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lastRenderedPageBreak/>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lastRenderedPageBreak/>
        <w:t xml:space="preserve">Valid </w:t>
      </w:r>
      <w:bookmarkEnd w:id="78"/>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79" w:name="_Toc449907566"/>
      <w:r w:rsidRPr="004A447D">
        <w:rPr>
          <w:noProof/>
          <w:lang w:val="en-GB"/>
        </w:rPr>
        <w:lastRenderedPageBreak/>
        <w:t>Dose dependence</w:t>
      </w:r>
      <w:bookmarkEnd w:id="79"/>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80" w:name="_Toc449907568"/>
      <w:r w:rsidRPr="004A447D">
        <w:t>Discussion</w:t>
      </w:r>
      <w:bookmarkEnd w:id="80"/>
    </w:p>
    <w:p w14:paraId="418F2983" w14:textId="357872D7" w:rsidR="00256340" w:rsidRPr="00823E64" w:rsidRDefault="00FA0493" w:rsidP="008571CC">
      <w:pPr>
        <w:rPr>
          <w:noProof/>
          <w:color w:val="000000"/>
          <w:lang w:val="en-US"/>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del w:id="81" w:author="Heino, Matti T J" w:date="2018-08-01T18:04:00Z">
        <w:r w:rsidR="008571CC" w:rsidRPr="004A447D" w:rsidDel="00B92047">
          <w:rPr>
            <w:noProof/>
            <w:color w:val="000000"/>
            <w:lang w:val="en-GB"/>
          </w:rPr>
          <w:delText xml:space="preserve">in </w:delText>
        </w:r>
      </w:del>
      <w:ins w:id="82" w:author="Heino, Matti T J" w:date="2018-08-01T18:04:00Z">
        <w:r w:rsidR="00B92047">
          <w:rPr>
            <w:noProof/>
            <w:color w:val="000000"/>
            <w:lang w:val="en-GB"/>
          </w:rPr>
          <w:t>during</w:t>
        </w:r>
        <w:r w:rsidR="00B92047" w:rsidRPr="004A447D">
          <w:rPr>
            <w:noProof/>
            <w:color w:val="000000"/>
            <w:lang w:val="en-GB"/>
          </w:rPr>
          <w:t xml:space="preserve"> </w:t>
        </w:r>
      </w:ins>
      <w:r w:rsidR="008571CC" w:rsidRPr="004A447D">
        <w:rPr>
          <w:noProof/>
          <w:color w:val="000000"/>
          <w:lang w:val="en-GB"/>
        </w:rPr>
        <w:t>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83" w:author="Heino, Matti T J" w:date="2018-07-31T16:43:00Z">
        <w:r w:rsidR="00CC2FBC">
          <w:rPr>
            <w:noProof/>
            <w:color w:val="000000"/>
            <w:lang w:val="en-GB"/>
          </w:rPr>
          <w:t xml:space="preserve"> (see</w:t>
        </w:r>
      </w:ins>
      <w:ins w:id="84"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85" w:author="Heino, Matti T J" w:date="2018-07-31T16:49:00Z">
        <w:r w:rsidR="00CC2FBC">
          <w:rPr>
            <w:noProof/>
            <w:color w:val="000000"/>
            <w:lang w:val="en-GB"/>
          </w:rPr>
          <w:t>).</w:t>
        </w:r>
      </w:ins>
      <w:del w:id="86" w:author="Heino, Matti T J" w:date="2018-07-31T16:44:00Z">
        <w:r w:rsidR="00695128" w:rsidRPr="00CC2FBC" w:rsidDel="00CC2FBC">
          <w:rPr>
            <w:noProof/>
            <w:color w:val="000000"/>
            <w:lang w:val="en-GB"/>
          </w:rPr>
          <w:delText>.</w:delText>
        </w:r>
      </w:del>
      <w:ins w:id="87" w:author="Heino, Matti T J" w:date="2018-07-31T16:22:00Z">
        <w:r w:rsidR="003031F0">
          <w:rPr>
            <w:noProof/>
            <w:color w:val="000000"/>
            <w:lang w:val="en-GB"/>
          </w:rPr>
          <w:t xml:space="preserve"> </w:t>
        </w:r>
      </w:ins>
      <w:ins w:id="88" w:author="Heino, Matti T J" w:date="2018-07-31T17:09:00Z">
        <w:r w:rsidR="00823E64">
          <w:rPr>
            <w:noProof/>
            <w:color w:val="000000"/>
            <w:lang w:val="en-GB"/>
          </w:rPr>
          <w:t xml:space="preserve">As it is neither logically </w:t>
        </w:r>
      </w:ins>
      <w:ins w:id="89" w:author="Heino, Matti T J" w:date="2018-07-31T17:12:00Z">
        <w:r w:rsidR="00823E64">
          <w:rPr>
            <w:noProof/>
            <w:color w:val="000000"/>
            <w:lang w:val="en-GB"/>
          </w:rPr>
          <w:t>n</w:t>
        </w:r>
      </w:ins>
      <w:ins w:id="90" w:author="Heino, Matti T J" w:date="2018-07-31T17:09:00Z">
        <w:r w:rsidR="00823E64">
          <w:rPr>
            <w:noProof/>
            <w:color w:val="000000"/>
            <w:lang w:val="en-GB"/>
          </w:rPr>
          <w:t xml:space="preserve">or statistically </w:t>
        </w:r>
      </w:ins>
      <w:ins w:id="91" w:author="Heino, Matti T J" w:date="2018-07-31T17:12:00Z">
        <w:r w:rsidR="00823E64">
          <w:rPr>
            <w:noProof/>
            <w:color w:val="000000"/>
            <w:lang w:val="en-GB"/>
          </w:rPr>
          <w:t xml:space="preserve">appropriate </w:t>
        </w:r>
      </w:ins>
      <w:ins w:id="92" w:author="Heino, Matti T J" w:date="2018-07-31T17:09:00Z">
        <w:r w:rsidR="00823E64">
          <w:rPr>
            <w:noProof/>
            <w:color w:val="000000"/>
            <w:lang w:val="en-GB"/>
          </w:rPr>
          <w:t xml:space="preserve">to </w:t>
        </w:r>
      </w:ins>
      <w:ins w:id="93" w:author="Heino, Matti T J" w:date="2018-07-31T17:10:00Z">
        <w:r w:rsidR="00823E64">
          <w:rPr>
            <w:noProof/>
            <w:color w:val="000000"/>
            <w:lang w:val="en-GB"/>
          </w:rPr>
          <w:t>conclude the absence of an effect from a non-significant hypothesis test</w:t>
        </w:r>
      </w:ins>
      <w:ins w:id="94" w:author="Heino, Matti T J" w:date="2018-07-31T17:12:00Z">
        <w:r w:rsidR="00823E64">
          <w:rPr>
            <w:noProof/>
            <w:color w:val="000000"/>
            <w:lang w:val="en-GB"/>
          </w:rPr>
          <w:t xml:space="preserve"> </w:t>
        </w:r>
        <w:r w:rsidR="00823E64">
          <w:rPr>
            <w:noProof/>
            <w:color w:val="000000"/>
            <w:lang w:val="en-GB"/>
          </w:rPr>
          <w:fldChar w:fldCharType="begin"/>
        </w:r>
        <w:r w:rsidR="00823E64">
          <w:rPr>
            <w:noProof/>
            <w:color w:val="000000"/>
            <w:lang w:val="en-GB"/>
          </w:rPr>
          <w: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r w:rsidR="00823E64">
          <w:rPr>
            <w:noProof/>
            <w:color w:val="000000"/>
            <w:lang w:val="en-GB"/>
          </w:rPr>
          <w:fldChar w:fldCharType="separate"/>
        </w:r>
        <w:r w:rsidR="00823E64" w:rsidRPr="00CC2FBC">
          <w:rPr>
            <w:lang w:val="en-US"/>
          </w:rPr>
          <w:t>[57, 58]</w:t>
        </w:r>
        <w:r w:rsidR="00823E64">
          <w:rPr>
            <w:noProof/>
            <w:color w:val="000000"/>
            <w:lang w:val="en-GB"/>
          </w:rPr>
          <w:fldChar w:fldCharType="end"/>
        </w:r>
      </w:ins>
      <w:ins w:id="95" w:author="Heino, Matti T J" w:date="2018-07-31T17:10:00Z">
        <w:r w:rsidR="00823E64">
          <w:rPr>
            <w:noProof/>
            <w:color w:val="000000"/>
            <w:lang w:val="en-GB"/>
          </w:rPr>
          <w:t xml:space="preserve">, we hope the analyses </w:t>
        </w:r>
      </w:ins>
      <w:ins w:id="96" w:author="Heino, Matti T J" w:date="2018-07-31T17:15:00Z">
        <w:r w:rsidR="00823E64" w:rsidRPr="00823E64">
          <w:rPr>
            <w:iCs/>
            <w:color w:val="000000"/>
            <w:lang w:val="en-US"/>
          </w:rPr>
          <w:t>contribute to</w:t>
        </w:r>
      </w:ins>
      <w:ins w:id="97" w:author="Heino, Matti T J" w:date="2018-07-31T16:45:00Z">
        <w:r w:rsidR="00CC2FBC">
          <w:rPr>
            <w:noProof/>
            <w:color w:val="000000"/>
            <w:lang w:val="en-GB"/>
          </w:rPr>
          <w:t xml:space="preserve"> a long-overdue </w:t>
        </w:r>
      </w:ins>
      <w:ins w:id="98" w:author="Heino, Matti T J" w:date="2018-07-31T17:13:00Z">
        <w:r w:rsidR="00823E64">
          <w:rPr>
            <w:noProof/>
            <w:color w:val="000000"/>
            <w:lang w:val="en-GB"/>
          </w:rPr>
          <w:t xml:space="preserve">inferential </w:t>
        </w:r>
      </w:ins>
      <w:ins w:id="99" w:author="Heino, Matti T J" w:date="2018-07-31T16:45:00Z">
        <w:r w:rsidR="00CC2FBC">
          <w:rPr>
            <w:noProof/>
            <w:color w:val="000000"/>
            <w:lang w:val="en-GB"/>
          </w:rPr>
          <w:t>development in the field</w:t>
        </w:r>
      </w:ins>
      <w:del w:id="100"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101" w:author="Heino, Matti T J" w:date="2018-07-31T16:48:00Z">
        <w:r w:rsidR="00CC2FBC">
          <w:rPr>
            <w:noProof/>
            <w:color w:val="000000"/>
            <w:lang w:val="en-GB"/>
          </w:rPr>
          <w:t>.</w:t>
        </w:r>
      </w:ins>
      <w:ins w:id="102" w:author="Heino, Matti T J" w:date="2018-07-31T17:09:00Z">
        <w:r w:rsidR="00823E64" w:rsidRPr="00823E64">
          <w:rPr>
            <w:lang w:val="en-US"/>
          </w:rPr>
          <w:t xml:space="preserve"> </w:t>
        </w:r>
      </w:ins>
    </w:p>
    <w:p w14:paraId="777DEFF6" w14:textId="3841589D"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of reminders not being able to increase wear time</w:t>
      </w:r>
      <w:del w:id="103" w:author="Heino, Matti T J" w:date="2018-08-01T14:27:00Z">
        <w:r w:rsidDel="002436AE">
          <w:rPr>
            <w:noProof/>
            <w:color w:val="000000"/>
            <w:lang w:val="en-GB"/>
          </w:rPr>
          <w:delText>. This</w:delText>
        </w:r>
      </w:del>
      <w:r>
        <w:rPr>
          <w:noProof/>
          <w:color w:val="000000"/>
          <w:lang w:val="en-GB"/>
        </w:rPr>
        <w:t xml:space="preserve">, </w:t>
      </w:r>
      <w:ins w:id="104" w:author="Heino, Matti T J" w:date="2018-08-01T14:28:00Z">
        <w:r w:rsidR="002436AE" w:rsidRPr="002436AE">
          <w:rPr>
            <w:iCs/>
            <w:color w:val="000000"/>
            <w:lang w:val="en-US"/>
          </w:rPr>
          <w:t>despite attempting</w:t>
        </w:r>
        <w:r w:rsidR="002436AE" w:rsidRPr="002436AE">
          <w:rPr>
            <w:i/>
            <w:iCs/>
            <w:color w:val="000000"/>
            <w:lang w:val="en-US"/>
          </w:rPr>
          <w:t xml:space="preserve"> </w:t>
        </w:r>
      </w:ins>
      <w:del w:id="105" w:author="Heino, Matti T J" w:date="2018-08-01T14:28:00Z">
        <w:r w:rsidDel="002436AE">
          <w:rPr>
            <w:noProof/>
            <w:color w:val="000000"/>
            <w:lang w:val="en-GB"/>
          </w:rPr>
          <w:delText xml:space="preserve">although we attempted </w:delText>
        </w:r>
      </w:del>
      <w:r>
        <w:rPr>
          <w:noProof/>
          <w:color w:val="000000"/>
          <w:lang w:val="en-GB"/>
        </w:rPr>
        <w:t xml:space="preserve">to improve on the 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37601321" w:rsidR="00695128" w:rsidRDefault="00695128" w:rsidP="00695128">
      <w:pPr>
        <w:rPr>
          <w:noProof/>
          <w:lang w:val="en-GB"/>
        </w:rPr>
      </w:pPr>
      <w:r w:rsidRPr="004A447D">
        <w:rPr>
          <w:noProof/>
          <w:lang w:val="en-GB"/>
        </w:rPr>
        <w:lastRenderedPageBreak/>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426F7FAC" w:rsidR="00CF2F28" w:rsidRPr="004A447D" w:rsidDel="00471F5E" w:rsidRDefault="00127EED" w:rsidP="008571CC">
      <w:pPr>
        <w:rPr>
          <w:del w:id="106" w:author="Heino, Matti T J" w:date="2018-07-31T16:31:00Z"/>
          <w:noProof/>
          <w:color w:val="000000"/>
          <w:lang w:val="en-GB"/>
        </w:rPr>
      </w:pPr>
      <w:del w:id="107" w:author="Heino, Matti T J" w:date="2018-07-31T16:31:00Z">
        <w:r w:rsidRPr="004A447D" w:rsidDel="00471F5E">
          <w:rPr>
            <w:noProof/>
            <w:color w:val="000000"/>
            <w:lang w:val="en-GB"/>
          </w:rPr>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p>
    <w:p w14:paraId="19D4E1C9" w14:textId="50ACEB22" w:rsidR="00127EED" w:rsidRPr="004A447D" w:rsidDel="00D6767F" w:rsidRDefault="00127EED" w:rsidP="008571CC">
      <w:pPr>
        <w:rPr>
          <w:del w:id="108" w:author="Heino, Matti T J" w:date="2018-07-31T15:55:00Z"/>
          <w:noProof/>
          <w:color w:val="000000"/>
          <w:lang w:val="en-GB"/>
        </w:rPr>
      </w:pPr>
      <w:del w:id="109"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p>
    <w:p w14:paraId="3E51ABE6" w14:textId="26169C2C" w:rsidR="008571CC" w:rsidRPr="004A447D" w:rsidRDefault="00944192" w:rsidP="008571CC">
      <w:pPr>
        <w:rPr>
          <w:noProof/>
          <w:lang w:val="en-GB"/>
        </w:rPr>
      </w:pPr>
      <w:r>
        <w:rPr>
          <w:noProof/>
          <w:lang w:val="en-GB"/>
        </w:rPr>
        <w:lastRenderedPageBreak/>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3357CA94"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CC2FBC">
        <w:rPr>
          <w:noProof/>
          <w:lang w:val="en-GB"/>
        </w:rPr>
        <w: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CC2FBC" w:rsidRPr="00CC2FBC">
        <w:t>[59]</w:t>
      </w:r>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w:t>
      </w:r>
      <w:r w:rsidR="00C31199" w:rsidRPr="004A447D">
        <w:rPr>
          <w:noProof/>
          <w:lang w:val="en-GB"/>
        </w:rPr>
        <w:lastRenderedPageBreak/>
        <w:t xml:space="preserve">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2C1D7B05"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CC2FBC">
        <w:rPr>
          <w:noProof/>
          <w:lang w:val="en-GB"/>
        </w:rPr>
        <w: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CC2FBC" w:rsidRPr="00CC2FBC">
        <w:rPr>
          <w:lang w:val="en-US"/>
        </w:rPr>
        <w:t>[60]</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110" w:name="_Toc449907569"/>
      <w:r w:rsidRPr="004A447D">
        <w:rPr>
          <w:noProof/>
          <w:lang w:val="en-GB"/>
        </w:rPr>
        <w:t xml:space="preserve">Limitations </w:t>
      </w:r>
      <w:r w:rsidR="001E24E4" w:rsidRPr="004A447D">
        <w:rPr>
          <w:noProof/>
          <w:lang w:val="en-GB"/>
        </w:rPr>
        <w:t>and strengths</w:t>
      </w:r>
      <w:bookmarkEnd w:id="110"/>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111"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111"/>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 xml:space="preserve">e had no reliable way to </w:t>
      </w:r>
      <w:r w:rsidR="004C3081" w:rsidRPr="004A447D">
        <w:rPr>
          <w:noProof/>
          <w:lang w:val="en-GB"/>
        </w:rPr>
        <w:lastRenderedPageBreak/>
        <w:t>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112" w:name="_Toc433819237"/>
      <w:bookmarkStart w:id="113" w:name="_Toc449907571"/>
      <w:r w:rsidRPr="00E76F16">
        <w:rPr>
          <w:noProof/>
          <w:lang w:val="en-GB"/>
        </w:rPr>
        <w:t>Contamination effects</w:t>
      </w:r>
      <w:bookmarkEnd w:id="112"/>
      <w:r>
        <w:rPr>
          <w:noProof/>
          <w:lang w:val="en-GB"/>
        </w:rPr>
        <w:t xml:space="preserve"> and m</w:t>
      </w:r>
      <w:r w:rsidR="00CD31B6" w:rsidRPr="00E76F16">
        <w:rPr>
          <w:noProof/>
          <w:lang w:val="en-GB"/>
        </w:rPr>
        <w:t>asking the different message conditions</w:t>
      </w:r>
      <w:bookmarkEnd w:id="113"/>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 xml:space="preserve">to a reduction in statistical </w:t>
      </w:r>
      <w:r w:rsidR="004C3081" w:rsidRPr="004A447D">
        <w:rPr>
          <w:noProof/>
          <w:lang w:val="en-GB"/>
        </w:rPr>
        <w:lastRenderedPageBreak/>
        <w:t>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114" w:name="_Toc449907572"/>
      <w:r w:rsidRPr="004A447D">
        <w:rPr>
          <w:noProof/>
          <w:lang w:val="en-GB"/>
        </w:rPr>
        <w:t>Sampling plan</w:t>
      </w:r>
      <w:bookmarkEnd w:id="114"/>
    </w:p>
    <w:p w14:paraId="2C8CCF17" w14:textId="102A3495"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CC2FBC">
        <w:rPr>
          <w:noProof/>
          <w:lang w:val="en-GB"/>
        </w:rPr>
        <w: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CC2FBC" w:rsidRPr="00CC2FBC">
        <w:rPr>
          <w:lang w:val="en-US"/>
        </w:rPr>
        <w:t>[61]</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CC2FBC">
        <w:rPr>
          <w:noProof/>
          <w:lang w:val="en-GB"/>
        </w:rPr>
        <w: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CC2FBC" w:rsidRPr="00CC2FBC">
        <w:rPr>
          <w:lang w:val="en-US"/>
        </w:rPr>
        <w:t>[62,  but see also 63]</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115" w:name="_Ref449901265"/>
      <w:bookmarkStart w:id="116" w:name="_Toc449907573"/>
      <w:r w:rsidRPr="004A447D">
        <w:rPr>
          <w:noProof/>
          <w:lang w:val="en-GB"/>
        </w:rPr>
        <w:t>Lack of a randomised no-SMS control group</w:t>
      </w:r>
      <w:bookmarkEnd w:id="115"/>
      <w:bookmarkEnd w:id="116"/>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 xml:space="preserve">his indicates that opting out was more a result of the recruitment </w:t>
      </w:r>
      <w:r w:rsidR="008C1B77" w:rsidRPr="004A447D">
        <w:rPr>
          <w:noProof/>
          <w:lang w:val="en-GB"/>
        </w:rPr>
        <w:lastRenderedPageBreak/>
        <w:t>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117" w:name="_Toc449907575"/>
      <w:r w:rsidRPr="004A447D">
        <w:rPr>
          <w:noProof/>
          <w:lang w:val="en-GB"/>
        </w:rPr>
        <w:t>Message content and size of request</w:t>
      </w:r>
      <w:bookmarkEnd w:id="117"/>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1A98E511"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CC2FBC">
        <w:rPr>
          <w:noProof/>
          <w:lang w:val="en-GB"/>
        </w:rPr>
        <w: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CC2FBC" w:rsidRPr="00CC2FBC">
        <w:rPr>
          <w:lang w:val="en-US"/>
        </w:rPr>
        <w:t>[64]</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CC2FBC">
        <w:rPr>
          <w:noProof/>
          <w:lang w:val="en-GB"/>
        </w:rPr>
        <w: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CC2FBC" w:rsidRPr="00CC2FBC">
        <w:rPr>
          <w:lang w:val="en-US"/>
        </w:rPr>
        <w:t>[65]</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w:t>
      </w:r>
      <w:r w:rsidRPr="004A447D">
        <w:rPr>
          <w:noProof/>
          <w:lang w:val="en-GB"/>
        </w:rPr>
        <w:lastRenderedPageBreak/>
        <w:t xml:space="preserve">American Statistical Association </w:t>
      </w:r>
      <w:r w:rsidRPr="004A447D">
        <w:rPr>
          <w:noProof/>
          <w:lang w:val="en-GB"/>
        </w:rPr>
        <w:fldChar w:fldCharType="begin"/>
      </w:r>
      <w:r w:rsidR="00CC2FBC">
        <w:rPr>
          <w:noProof/>
          <w:lang w:val="en-GB"/>
        </w:rPr>
        <w: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CC2FBC" w:rsidRPr="00CC2FBC">
        <w:rPr>
          <w:lang w:val="en-US"/>
        </w:rPr>
        <w:t>[66]</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118" w:name="_Toc449907577"/>
      <w:bookmarkStart w:id="119" w:name="_GoBack"/>
      <w:bookmarkEnd w:id="119"/>
      <w:r w:rsidRPr="004A447D">
        <w:rPr>
          <w:noProof/>
          <w:lang w:val="en-GB"/>
        </w:rPr>
        <w:t>Rational theory defense</w:t>
      </w:r>
      <w:bookmarkEnd w:id="118"/>
    </w:p>
    <w:p w14:paraId="4A139F8D" w14:textId="17D20D72"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00B92047">
        <w:rPr>
          <w:noProof/>
          <w:lang w:val="en-GB"/>
        </w:rPr>
        <w:t xml:space="preserve"> </w:t>
      </w:r>
      <w:r w:rsidR="00B92047">
        <w:rPr>
          <w:noProof/>
          <w:lang w:val="en-GB"/>
        </w:rPr>
        <w:fldChar w:fldCharType="begin"/>
      </w:r>
      <w:r w:rsidR="00B92047">
        <w:rPr>
          <w:noProof/>
          <w:lang w:val="en-GB"/>
        </w:rPr>
        <w:instrText xml:space="preserve"> ADDIN ZOTERO_ITEM CSL_CITATION {"citationID":"a2eachfbj5i","properties":{"formattedCitation":"[67]","plainCitation":"[67]"},"citationItems":[{"id":2623,"uris":["http://zotero.org/users/2425957/items/A8DING6J"],"uri":["http://zotero.org/users/2425957/items/A8DING6J"],"itemData":{"id":2623,"type":"article-journal","title":"Statistically Controlling for Confounding Constructs Is Harder than You Think","container-title":"PLOS ONE","page":"e0152719","volume":"11","issue":"3","source":"PLoS Journals","abstract":"Social scientists often seek to demonstrate that a construct has incremental validity over and above other related constructs. However, these claims are typically supported by measurement-level models that fail to consider the effects of measurement (un)reliability. We use intuitive examples, Monte Carlo simulations, and a novel analytical framework to demonstrate that common strategies for establishing incremental construct validity using multiple regression analysis exhibit extremely high Type I error rates under parameter regimes common in many psychological domains. Counterintuitively, we find that error rates are highest—in some cases approaching 100%—when sample sizes are large and reliability is moderate. Our findings suggest that a potentially large proportion of incremental validity claims made in the literature are spurious. We present a web application (http://jakewestfall.org/ivy/) that readers can use to explore the statistical properties of these and other incremental validity arguments. We conclude by reviewing SEM-based statistical approaches that appropriately control the Type I error rate when attempting to establish incremental validity.","DOI":"10.1371/journal.pone.0152719","ISSN":"1932-6203","journalAbbreviation":"PLOS ONE","language":"en","author":[{"family":"Westfall","given":"Jacob"},{"family":"Yarkoni","given":"Tal"}],"issued":{"date-parts":[["2016",3,31]]}}}],"schema":"https://github.com/citation-style-language/schema/raw/master/csl-citation.json"} </w:instrText>
      </w:r>
      <w:r w:rsidR="00B92047">
        <w:rPr>
          <w:noProof/>
          <w:lang w:val="en-GB"/>
        </w:rPr>
        <w:fldChar w:fldCharType="separate"/>
      </w:r>
      <w:r w:rsidR="00B92047" w:rsidRPr="00B92047">
        <w:rPr>
          <w:lang w:val="en-US"/>
        </w:rPr>
        <w:t>[67]</w:t>
      </w:r>
      <w:r w:rsidR="00B92047">
        <w:rPr>
          <w:noProof/>
          <w:lang w:val="en-GB"/>
        </w:rPr>
        <w:fldChar w:fldCharType="end"/>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B92047">
        <w:rPr>
          <w:noProof/>
          <w:color w:val="000000"/>
          <w:lang w:val="en-GB"/>
        </w:rPr>
        <w:instrText xml:space="preserve"> ADDIN ZOTERO_ITEM CSL_CITATION {"citationID":"1lvdhvcb7h","properties":{"formattedCitation":"[68]","plainCitation":"[68]"},"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B92047" w:rsidRPr="00B92047">
        <w:rPr>
          <w:lang w:val="en-US"/>
        </w:rPr>
        <w:t>[68]</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B92047">
        <w:rPr>
          <w:noProof/>
          <w:color w:val="000000"/>
          <w:lang w:val="en-GB"/>
        </w:rPr>
        <w:instrText xml:space="preserve"> ADDIN ZOTERO_ITEM CSL_CITATION {"citationID":"CB0mXtSt","properties":{"formattedCitation":"[69]","plainCitation":"[69]"},"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B92047" w:rsidRPr="00B92047">
        <w:rPr>
          <w:lang w:val="en-US"/>
        </w:rPr>
        <w:t>[69]</w:t>
      </w:r>
      <w:r w:rsidR="001B33B9" w:rsidRPr="004A447D">
        <w:rPr>
          <w:noProof/>
          <w:color w:val="000000"/>
          <w:lang w:val="en-GB"/>
        </w:rPr>
        <w:fldChar w:fldCharType="end"/>
      </w:r>
      <w:r w:rsidR="001B33B9" w:rsidRPr="004A447D">
        <w:rPr>
          <w:noProof/>
          <w:color w:val="000000"/>
          <w:lang w:val="en-GB"/>
        </w:rPr>
        <w:t xml:space="preserve"> argues, from a neo-Popperian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07EAC9CF" w:rsidR="006375E1" w:rsidRPr="004A447D" w:rsidRDefault="006375E1" w:rsidP="006375E1">
      <w:pPr>
        <w:rPr>
          <w:noProof/>
          <w:lang w:val="en-GB"/>
        </w:rPr>
      </w:pPr>
      <w:r w:rsidRPr="00FA1F64">
        <w:rPr>
          <w:noProof/>
          <w:lang w:val="en-GB"/>
        </w:rPr>
        <w:t xml:space="preserve">As measured by Bayes Factors, even without accounting for possible publication bias, the </w:t>
      </w:r>
      <w:del w:id="120" w:author="Heino, Matti T J" w:date="2018-07-31T16:15:00Z">
        <w:r w:rsidRPr="00FA1F64" w:rsidDel="000F18A9">
          <w:rPr>
            <w:noProof/>
            <w:lang w:val="en-GB"/>
          </w:rPr>
          <w:delText>LBC</w:delText>
        </w:r>
      </w:del>
      <w:ins w:id="121" w:author="Heino, Matti T J" w:date="2018-07-31T16:15:00Z">
        <w:r w:rsidR="000F18A9">
          <w:rPr>
            <w:noProof/>
            <w:lang w:val="en-GB"/>
          </w:rPr>
          <w:t>Langer, Blank and Chanowitz</w:t>
        </w:r>
      </w:ins>
      <w:r w:rsidRPr="00FA1F64">
        <w:rPr>
          <w:noProof/>
          <w:lang w:val="en-GB"/>
        </w:rPr>
        <w:t xml:space="preserve"> study does not reach the criterion for strong evidence (see data at https://osf.io/7y25w/).</w:t>
      </w:r>
      <w:r w:rsidR="001B33B9" w:rsidRPr="00FA1F64">
        <w:rPr>
          <w:noProof/>
          <w:lang w:val="en-GB"/>
        </w:rPr>
        <w:t xml:space="preserve"> It would thus be quite a leap to consider the </w:t>
      </w:r>
      <w:del w:id="122" w:author="Heino, Matti T J" w:date="2018-07-31T16:15:00Z">
        <w:r w:rsidR="001B33B9" w:rsidRPr="00FA1F64" w:rsidDel="000F18A9">
          <w:rPr>
            <w:noProof/>
            <w:lang w:val="en-GB"/>
          </w:rPr>
          <w:delText>LBC</w:delText>
        </w:r>
      </w:del>
      <w:ins w:id="123" w:author="Heino, Matti T J" w:date="2018-07-31T16:15:00Z">
        <w:r w:rsidR="000F18A9">
          <w:rPr>
            <w:noProof/>
            <w:lang w:val="en-GB"/>
          </w:rPr>
          <w:t>Langer, Blank and Chanowitz</w:t>
        </w:r>
      </w:ins>
      <w:r w:rsidR="001B33B9" w:rsidRPr="00FA1F64">
        <w:rPr>
          <w:noProof/>
          <w:lang w:val="en-GB"/>
        </w:rPr>
        <w:t xml:space="preserve">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ins w:id="124" w:author="Heino, Matti T J" w:date="2018-08-01T17:47:00Z">
        <w:r w:rsidR="00E81245">
          <w:rPr>
            <w:noProof/>
            <w:lang w:val="en-GB"/>
          </w:rPr>
          <w:t xml:space="preserve">We encourage readers, who which to speculate on the findings based on dual process theories, to be aware of the </w:t>
        </w:r>
      </w:ins>
      <w:ins w:id="125" w:author="Heino, Matti T J" w:date="2018-08-01T17:49:00Z">
        <w:r w:rsidR="00E81245">
          <w:rPr>
            <w:noProof/>
            <w:lang w:val="en-GB"/>
          </w:rPr>
          <w:t xml:space="preserve">related assumptions, which cannot be tested with the current data </w:t>
        </w:r>
      </w:ins>
      <w:r w:rsidR="00E81245">
        <w:rPr>
          <w:noProof/>
          <w:lang w:val="en-GB"/>
        </w:rPr>
        <w:fldChar w:fldCharType="begin"/>
      </w:r>
      <w:r w:rsidR="00B92047">
        <w:rPr>
          <w:noProof/>
          <w:lang w:val="en-GB"/>
        </w:rPr>
        <w:instrText xml:space="preserve"> ADDIN ZOTERO_ITEM CSL_CITATION {"citationID":"a2l3gd4f1st","properties":{"formattedCitation":"{\\rtf [70\\uc0\\u8211{}74]}","plainCitation":"[70–74]"},"citationItems":[{"id":2907,"uris":["http://zotero.org/users/2425957/items/6Z25GVRK"],"uri":["http://zotero.org/users/2425957/items/6Z25GVRK"],"itemData":{"id":2907,"type":"article-journal","title":"Only One? The Default Interventionist Perspective as a Unimodel—Commentary on Evans &amp; Stanovich (2013)                                                    ,                                                             Only One? The Default Interventionist Perspective as a Unimodel—Commentary on Evans &amp; Stanovich (2013)","container-title":"Perspectives on Psychological Science","page":"242-247","volume":"8","issue":"3","source":"SAGE Journals","abstract":"Evans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 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contest.","DOI":"10.1177/1745691613483477","ISSN":"1745-6916","shortTitle":"Only One?","journalAbbreviation":"Perspect Psychol Sci","language":"en","author":[{"family":"Kruglanski","given":"Arie W."}],"issued":{"date-parts":[["2013",5,1]]}}},{"id":2904,"uris":["http://zotero.org/users/2425957/items/HYPZDGL6"],"uri":["http://zotero.org/users/2425957/items/HYPZDGL6"],"itemData":{"id":2904,"type":"article-journal","title":"A tale of two systems: A scientific advance or a theoretical stone soup? Commentary on Evans &amp; Stanovich (2013)","container-title":"Perspectives on Psychological Science","page":"257–262","volume":"8","issue":"3","source":"Google Scholar","shortTitle":"A tale of two systems","author":[{"family":"Keren","given":"Gideon"}],"issued":{"date-parts":[["2013"]]}}},{"id":2897,"uris":["http://zotero.org/users/2425957/items/DCW35JG2"],"uri":["http://zotero.org/users/2425957/items/DCW35JG2"],"itemData":{"id":2897,"type":"article-journal","title":"Dual Process Theory: Systems, Types, Minds, Modes, Kinds or Metaphors? A Critical Review","container-title":"Review of Philosophy and Psychology","page":"213-225","volume":"9","issue":"2","source":"link.springer.com","abstract":"Dual process theory proposes clusters of features that form two dichotomous groups in cognition. One standing internal issue is defining what the reference of these two dichotomous groups could be in the mind or brain. Does dual process theory speak of two systems, types, minds, modes, kinds or just metaphors? A particular common answer is that differences in clusters of features are evidence of different underlying systems, often called system 1 and system 2. However, the suggestion to abandon the ‘system’ terminology is now common in the literature, but the consequences of doing so need to be addressed. This work reviews and critically discusses previous suggestions.","DOI":"10.1007/s13164-017-0376-x","ISSN":"1878-5158, 1878-5166","shortTitle":"Dual Process Theory","journalAbbreviation":"Rev.Phil.Psych.","language":"en","author":[{"family":"Bellini-Leite","given":"Samuel C."}],"issued":{"date-parts":[["2018",6,1]]}}},{"id":2909,"uris":["http://zotero.org/users/2425957/items/FKIWXT6N"],"uri":["http://zotero.org/users/2425957/items/FKIWXT6N"],"itemData":{"id":2909,"type":"article-journal","title":"Dual-Process Theories of Higher Cognition: Advancing the Debate","container-title":"Perspectives on Psychological Science","page":"223-241","volume":"8","issue":"3","source":"SAGE Journals","abstract":"Dual-process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memory.","DOI":"10.1177/1745691612460685","ISSN":"1745-6916","shortTitle":"Dual-Process Theories of Higher Cognition","journalAbbreviation":"Perspect Psychol Sci","language":"en","author":[{"family":"Evans","given":"Jonathan St. B. T."},{"family":"Stanovich","given":"Keith E."}],"issued":{"date-parts":[["2013",5,1]]}}},{"id":2894,"uris":["http://zotero.org/users/2425957/items/3W89BAGJ"],"uri":["http://zotero.org/users/2425957/items/3W89BAGJ"],"itemData":{"id":2894,"type":"article-journal","title":"The dual-process turn: How recent defenses of dual-process theories of reasoning fail","container-title":"Philosophical Psychology","page":"300-309","volume":"29","issue":"2","source":"Taylor and Francis+NEJM","abstract":"In response to the claim that the properties typically used to distinguish System 1 from System 2 crosscut one another, Carruthers, Evans, and Stanovich have abandoned the System 1/System 2 distinction. Evans and Stanovich both opt for a dual-process theory, according to which Type-1 processes are autonomous and Type-2 processes use working memory and involve cognitive decoupling. Carruthers maintains a two-system account, according to which there is an intuitive system and a reflective system. I argue that these defenses of dual-process theory face two problems. First, as pointed out by Sloman, these new dual-process theories cast the net of “reasoning” too wide. Second, and more importantly, this singular distinction cannot accomplish the explanatory work needed to support dual-process theory. These theorists must fall back on using various properties from the Standard Menu in explanations, thereby committing these accounts to a “Standard View” that they had hoped to avoid. Thus, these theorists face a dilemma: either the distinction between intuitive and reflective (or autonomous and working memory involving) falls back on using the properties of the Standard Menu, or it lacks the explanatory promise that made dual-process theory attractive.","DOI":"10.1080/09515089.2015.1078458","ISSN":"0951-5089","shortTitle":"The dual-process turn","author":[{"family":"Mugg","given":"Joshua"}],"issued":{"date-parts":[["2016",2,17]]}}}],"schema":"https://github.com/citation-style-language/schema/raw/master/csl-citation.json"} </w:instrText>
      </w:r>
      <w:r w:rsidR="00E81245">
        <w:rPr>
          <w:noProof/>
          <w:lang w:val="en-GB"/>
        </w:rPr>
        <w:fldChar w:fldCharType="separate"/>
      </w:r>
      <w:r w:rsidR="00B92047" w:rsidRPr="00B92047">
        <w:rPr>
          <w:szCs w:val="24"/>
        </w:rPr>
        <w:t>[70–74]</w:t>
      </w:r>
      <w:r w:rsidR="00E81245">
        <w:rPr>
          <w:noProof/>
          <w:lang w:val="en-GB"/>
        </w:rPr>
        <w:fldChar w:fldCharType="end"/>
      </w:r>
      <w:ins w:id="126" w:author="Heino, Matti T J" w:date="2018-08-01T17:49:00Z">
        <w:r w:rsidR="00E81245">
          <w:rPr>
            <w:noProof/>
            <w:lang w:val="en-GB"/>
          </w:rPr>
          <w:t>.</w:t>
        </w:r>
      </w:ins>
    </w:p>
    <w:p w14:paraId="0F7FE546" w14:textId="77777777" w:rsidR="00C71406" w:rsidRPr="004A447D" w:rsidRDefault="00C71406" w:rsidP="009C040A">
      <w:pPr>
        <w:pStyle w:val="Heading2"/>
        <w:rPr>
          <w:noProof/>
          <w:lang w:val="en-GB"/>
        </w:rPr>
      </w:pPr>
      <w:bookmarkStart w:id="127" w:name="_Toc449907578"/>
      <w:r w:rsidRPr="004A447D">
        <w:rPr>
          <w:noProof/>
          <w:lang w:val="en-GB"/>
        </w:rPr>
        <w:lastRenderedPageBreak/>
        <w:t>Implications for practice</w:t>
      </w:r>
      <w:bookmarkEnd w:id="127"/>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128" w:name="_Toc449907579"/>
      <w:r w:rsidRPr="004A447D">
        <w:rPr>
          <w:noProof/>
          <w:lang w:val="en-GB"/>
        </w:rPr>
        <w:t>Implications for future research</w:t>
      </w:r>
      <w:bookmarkEnd w:id="128"/>
    </w:p>
    <w:p w14:paraId="3AAF721C" w14:textId="346662BA"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B92047">
        <w:rPr>
          <w:noProof/>
          <w:lang w:val="en-GB"/>
        </w:rPr>
        <w:instrText xml:space="preserve"> ADDIN ZOTERO_ITEM CSL_CITATION {"citationID":"2jc780knct","properties":{"formattedCitation":"[75]","plainCitation":"[75]"},"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B92047" w:rsidRPr="00B92047">
        <w:rPr>
          <w:lang w:val="en-US"/>
        </w:rPr>
        <w:t>[75]</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B92047">
        <w:rPr>
          <w:noProof/>
          <w:lang w:val="en-GB"/>
        </w:rPr>
        <w:instrText xml:space="preserve"> ADDIN ZOTERO_ITEM CSL_CITATION {"citationID":"11cm43jhh3","properties":{"formattedCitation":"[76]","plainCitation":"[76]"},"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B92047" w:rsidRPr="00B92047">
        <w:rPr>
          <w:lang w:val="en-US"/>
        </w:rPr>
        <w:t>[76]</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B92047">
        <w:rPr>
          <w:noProof/>
          <w:lang w:val="en-GB"/>
        </w:rPr>
        <w:instrText xml:space="preserve"> ADDIN ZOTERO_ITEM CSL_CITATION {"citationID":"1973vknups","properties":{"formattedCitation":"[77]","plainCitation":"[77]"},"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B92047" w:rsidRPr="00B92047">
        <w:rPr>
          <w:lang w:val="en-US"/>
        </w:rPr>
        <w:t>[77]</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 xml:space="preserve">It may also be worthwhile to gauge whether altering </w:t>
      </w:r>
      <w:r w:rsidR="00095CF5" w:rsidRPr="004A447D">
        <w:rPr>
          <w:noProof/>
          <w:lang w:val="en-GB"/>
        </w:rPr>
        <w:lastRenderedPageBreak/>
        <w:t>frequency of reminders affects the target behavior</w:t>
      </w:r>
      <w:r w:rsidR="00DE748B">
        <w:rPr>
          <w:noProof/>
          <w:lang w:val="en-GB"/>
        </w:rPr>
        <w:t xml:space="preserve"> </w:t>
      </w:r>
      <w:r w:rsidR="00DE748B">
        <w:rPr>
          <w:noProof/>
          <w:lang w:val="en-GB"/>
        </w:rPr>
        <w:fldChar w:fldCharType="begin"/>
      </w:r>
      <w:r w:rsidR="00B92047">
        <w:rPr>
          <w:noProof/>
          <w:lang w:val="en-GB"/>
        </w:rPr>
        <w:instrText xml:space="preserve"> ADDIN ZOTERO_ITEM CSL_CITATION {"citationID":"1dfhlbqja8","properties":{"formattedCitation":"[75]","plainCitation":"[75]"},"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B92047" w:rsidRPr="00B92047">
        <w:rPr>
          <w:lang w:val="en-US"/>
        </w:rPr>
        <w:t>[75]</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B92047">
        <w:rPr>
          <w:noProof/>
          <w:lang w:val="en-GB"/>
        </w:rPr>
        <w:instrText xml:space="preserve"> ADDIN ZOTERO_ITEM CSL_CITATION {"citationID":"a1ui694bm5k","properties":{"formattedCitation":"[78]","plainCitation":"[78]"},"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B92047" w:rsidRPr="00B92047">
        <w:t>[78]</w:t>
      </w:r>
      <w:r w:rsidR="00357B75">
        <w:rPr>
          <w:noProof/>
          <w:lang w:val="en-GB"/>
        </w:rPr>
        <w:fldChar w:fldCharType="end"/>
      </w:r>
      <w:r w:rsidR="00095CF5" w:rsidRPr="004A447D">
        <w:rPr>
          <w:noProof/>
          <w:lang w:val="en-GB"/>
        </w:rPr>
        <w:t>.</w:t>
      </w:r>
      <w:ins w:id="129" w:author="Heino, Matti T J" w:date="2018-08-01T14:01:00Z">
        <w:r w:rsidR="00F9713C">
          <w:rPr>
            <w:noProof/>
            <w:lang w:val="en-GB"/>
          </w:rPr>
          <w:t xml:space="preserve"> Lastly, it might be worthwhile to investigate, if personally meaningful </w:t>
        </w:r>
      </w:ins>
      <w:ins w:id="130" w:author="Heino, Matti T J" w:date="2018-08-01T14:02:00Z">
        <w:r w:rsidR="00F9713C">
          <w:rPr>
            <w:noProof/>
            <w:lang w:val="en-GB"/>
          </w:rPr>
          <w:t>persuasive arguments work better than vague ones (</w:t>
        </w:r>
      </w:ins>
      <w:ins w:id="131" w:author="Heino, Matti T J" w:date="2018-08-01T14:03:00Z">
        <w:r w:rsidR="00F9713C">
          <w:rPr>
            <w:noProof/>
            <w:lang w:val="en-GB"/>
          </w:rPr>
          <w:t xml:space="preserve">e.g. </w:t>
        </w:r>
      </w:ins>
      <w:ins w:id="132" w:author="Heino, Matti T J" w:date="2018-08-01T14:02:00Z">
        <w:r w:rsidR="00F9713C">
          <w:rPr>
            <w:noProof/>
            <w:lang w:val="en-GB"/>
          </w:rPr>
          <w:t xml:space="preserve">contributing to science), which were used in order to </w:t>
        </w:r>
      </w:ins>
      <w:ins w:id="133" w:author="Heino, Matti T J" w:date="2018-08-01T14:03:00Z">
        <w:r w:rsidR="00F9713C">
          <w:rPr>
            <w:noProof/>
            <w:lang w:val="en-GB"/>
          </w:rPr>
          <w:t xml:space="preserve">minimise risk of participants changing their activity behaviour instead of merely the wear time behaviour. </w:t>
        </w:r>
      </w:ins>
      <w:ins w:id="134" w:author="Heino, Matti T J" w:date="2018-08-01T14:04:00Z">
        <w:r w:rsidR="00F9713C">
          <w:rPr>
            <w:noProof/>
            <w:lang w:val="en-GB"/>
          </w:rPr>
          <w:t xml:space="preserve">As the literature presented earlier suggests, any reasons should be enough for heuristic decision making, whereas good reasons may be needed for more reflective decisions. </w:t>
        </w:r>
      </w:ins>
    </w:p>
    <w:p w14:paraId="77B96CB7" w14:textId="77777777" w:rsidR="00EE2B09" w:rsidRPr="004A447D" w:rsidRDefault="00EE2B09" w:rsidP="00E52147">
      <w:pPr>
        <w:pStyle w:val="Heading1"/>
      </w:pPr>
      <w:bookmarkStart w:id="135" w:name="_Toc449907580"/>
      <w:r w:rsidRPr="004A447D">
        <w:t>Conclusion</w:t>
      </w:r>
      <w:bookmarkEnd w:id="135"/>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5CDDB210" w:rsidR="009F7789" w:rsidRPr="00B26AF5" w:rsidRDefault="00837C58" w:rsidP="00815C48">
      <w:pPr>
        <w:rPr>
          <w:noProof/>
          <w:lang w:val="en-US"/>
        </w:rPr>
      </w:pPr>
      <w:r w:rsidRPr="004A447D">
        <w:rPr>
          <w:noProof/>
          <w:lang w:val="en-GB"/>
        </w:rPr>
        <w:lastRenderedPageBreak/>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B92047">
        <w:rPr>
          <w:noProof/>
          <w:lang w:val="en-GB"/>
        </w:rPr>
        <w:instrText xml:space="preserve"> ADDIN ZOTERO_ITEM CSL_CITATION {"citationID":"18i7sg66c","properties":{"formattedCitation":"[79]","plainCitation":"[79]"},"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B92047" w:rsidRPr="00B92047">
        <w:rPr>
          <w:lang w:val="en-US"/>
        </w:rPr>
        <w:t>[79]</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B92047">
        <w:rPr>
          <w:lang w:val="en-US"/>
        </w:rPr>
        <w:instrText xml:space="preserve"> ADDIN ZOTERO_ITEM CSL_CITATION {"citationID":"a1q8scj92vg","properties":{"formattedCitation":"[80]","plainCitation":"[80]"},"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B92047" w:rsidRPr="00B92047">
        <w:rPr>
          <w:lang w:val="en-US"/>
        </w:rPr>
        <w:t>[80]</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136" w:author="Heino, Matti T J" w:date="2018-07-31T23:27:00Z">
        <w:r w:rsidRPr="003B17C1" w:rsidDel="00741913">
          <w:rPr>
            <w:lang w:val="en-US"/>
          </w:rPr>
          <w:delText>gynaecology</w:delText>
        </w:r>
      </w:del>
      <w:ins w:id="137"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lastRenderedPageBreak/>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7"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138"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138"/>
    <w:p w14:paraId="0C226DE9" w14:textId="59A794BC" w:rsidR="00A81C75" w:rsidRPr="004A447D" w:rsidRDefault="009A4236" w:rsidP="00F0092E">
      <w:pPr>
        <w:pStyle w:val="UnnumberedHeading"/>
      </w:pPr>
      <w:r>
        <w:lastRenderedPageBreak/>
        <w:t>References</w:t>
      </w:r>
    </w:p>
    <w:p w14:paraId="6C1EBFF4" w14:textId="77777777" w:rsidR="00B92047" w:rsidRPr="00B92047" w:rsidRDefault="00BD45A6" w:rsidP="00B92047">
      <w:pPr>
        <w:pStyle w:val="Bibliography"/>
        <w:rPr>
          <w:lang w:val="en-US"/>
        </w:rPr>
      </w:pPr>
      <w:r w:rsidRPr="004A447D">
        <w:rPr>
          <w:noProof/>
          <w:lang w:val="en-GB"/>
        </w:rPr>
        <w:fldChar w:fldCharType="begin"/>
      </w:r>
      <w:r w:rsidR="000C6DC3">
        <w:rPr>
          <w:noProof/>
          <w:lang w:val="en-GB"/>
        </w:rPr>
        <w:instrText xml:space="preserve"> ADDIN ZOTERO_BIBL {"custom":[]} CSL_BIBLIOGRAPHY </w:instrText>
      </w:r>
      <w:r w:rsidRPr="004A447D">
        <w:rPr>
          <w:noProof/>
          <w:lang w:val="en-GB"/>
        </w:rPr>
        <w:fldChar w:fldCharType="separate"/>
      </w:r>
      <w:r w:rsidR="00B92047" w:rsidRPr="00B92047">
        <w:rPr>
          <w:lang w:val="en-US"/>
        </w:rPr>
        <w:t>1. Cain KL, Sallis JF, Conway TL, Van Dyck D, Calhoon L. Using accelerometers in youth physical activity studies: a review of methods. J Phys Act Health. 2013;10:437–450.</w:t>
      </w:r>
    </w:p>
    <w:p w14:paraId="72B6F57E" w14:textId="77777777" w:rsidR="00B92047" w:rsidRPr="00B92047" w:rsidRDefault="00B92047" w:rsidP="00B92047">
      <w:pPr>
        <w:pStyle w:val="Bibliography"/>
        <w:rPr>
          <w:lang w:val="en-US"/>
        </w:rPr>
      </w:pPr>
      <w:r w:rsidRPr="00B92047">
        <w:rPr>
          <w:lang w:val="en-US"/>
        </w:rPr>
        <w:t>2. Matthews CE, Hagströmer M, Pober DM, Bowles HR. Best practices for using physical activity monitors in population-based research. Med Sci Sports Exerc. 2012;44 1 Suppl 1:S68.</w:t>
      </w:r>
    </w:p>
    <w:p w14:paraId="6FF4CB4C" w14:textId="77777777" w:rsidR="00B92047" w:rsidRPr="00B92047" w:rsidRDefault="00B92047" w:rsidP="00B92047">
      <w:pPr>
        <w:pStyle w:val="Bibliography"/>
        <w:rPr>
          <w:lang w:val="en-US"/>
        </w:rPr>
      </w:pPr>
      <w:r w:rsidRPr="00B92047">
        <w:rPr>
          <w:lang w:val="en-US"/>
        </w:rPr>
        <w:t>3. Prince SA, Adamo KB, Hamel ME, Hardt J, Gorber SC, Tremblay M. A comparison of direct versus self-report measures for assessing physical activity in adults: a systematic review. Int J Behav Nutr Phys Act. 2008;5:56.</w:t>
      </w:r>
    </w:p>
    <w:p w14:paraId="1D280B70" w14:textId="77777777" w:rsidR="00B92047" w:rsidRPr="00B92047" w:rsidRDefault="00B92047" w:rsidP="00B92047">
      <w:pPr>
        <w:pStyle w:val="Bibliography"/>
        <w:rPr>
          <w:lang w:val="en-US"/>
        </w:rPr>
      </w:pPr>
      <w:r w:rsidRPr="00B92047">
        <w:rPr>
          <w:lang w:val="en-US"/>
        </w:rPr>
        <w:t>4. Zhuang J, Chen P, Wang C, Huang L, Zhu Z, Zhang W, et al. Characteristics of missing physical activity data in children and youth. Res Q Exerc Sport. 2013;84:S41–7.</w:t>
      </w:r>
    </w:p>
    <w:p w14:paraId="244B7FA9" w14:textId="77777777" w:rsidR="00B92047" w:rsidRPr="00B92047" w:rsidRDefault="00B92047" w:rsidP="00B92047">
      <w:pPr>
        <w:pStyle w:val="Bibliography"/>
        <w:rPr>
          <w:lang w:val="en-US"/>
        </w:rPr>
      </w:pPr>
      <w:r w:rsidRPr="00B92047">
        <w:rPr>
          <w:lang w:val="en-US"/>
        </w:rPr>
        <w:t>5. Ward DS, Evenson KR, Vaughn A, Rodgers AB, Troiano RP. Accelerometer use in physical activity: best practices and research recommendations. Med Sci Sports Exerc. 2005;37 11 Suppl:S582-8.</w:t>
      </w:r>
    </w:p>
    <w:p w14:paraId="7F6D442B" w14:textId="77777777" w:rsidR="00B92047" w:rsidRPr="00B92047" w:rsidRDefault="00B92047" w:rsidP="00B92047">
      <w:pPr>
        <w:pStyle w:val="Bibliography"/>
        <w:rPr>
          <w:lang w:val="en-US"/>
        </w:rPr>
      </w:pPr>
      <w:r w:rsidRPr="00B92047">
        <w:rPr>
          <w:lang w:val="en-US"/>
        </w:rPr>
        <w:t>6. Audrey S, Bell S, Hughes R, Campbell R. Adolescent perspectives on wearing accelerometers to measure physical activity in population-based trials. Eur J Public Health. 2012;:cks081.</w:t>
      </w:r>
    </w:p>
    <w:p w14:paraId="1DDD144B" w14:textId="77777777" w:rsidR="00B92047" w:rsidRPr="00B92047" w:rsidRDefault="00B92047" w:rsidP="00B92047">
      <w:pPr>
        <w:pStyle w:val="Bibliography"/>
        <w:rPr>
          <w:lang w:val="en-US"/>
        </w:rPr>
      </w:pPr>
      <w:r w:rsidRPr="00B92047">
        <w:rPr>
          <w:lang w:val="en-US"/>
        </w:rPr>
        <w:t>7. Sirard JR, Slater ME. Compliance with wearing physical activity accelerometers in high school students. J Phys Act Health. 2009;6 Suppl 1:S148.</w:t>
      </w:r>
    </w:p>
    <w:p w14:paraId="45603FA9" w14:textId="77777777" w:rsidR="00B92047" w:rsidRPr="00B92047" w:rsidRDefault="00B92047" w:rsidP="00B92047">
      <w:pPr>
        <w:pStyle w:val="Bibliography"/>
        <w:rPr>
          <w:lang w:val="en-US"/>
        </w:rPr>
      </w:pPr>
      <w:r w:rsidRPr="00B92047">
        <w:rPr>
          <w:lang w:val="en-US"/>
        </w:rPr>
        <w:t>8. Sallis JF, Saelens BE, Frank LD, Conway TL, Slymen DJ, Cain KL, et al. Neighborhood built environment and income: examining multiple health outcomes. Soc Sci Med. 2009;68:1285–93.</w:t>
      </w:r>
    </w:p>
    <w:p w14:paraId="18771C00" w14:textId="77777777" w:rsidR="00B92047" w:rsidRPr="00B92047" w:rsidRDefault="00B92047" w:rsidP="00B92047">
      <w:pPr>
        <w:pStyle w:val="Bibliography"/>
        <w:rPr>
          <w:lang w:val="en-US"/>
        </w:rPr>
      </w:pPr>
      <w:r w:rsidRPr="00B92047">
        <w:rPr>
          <w:lang w:val="en-US"/>
        </w:rPr>
        <w:t>9. Barak S, Wu SS, Dai Y, Duncan PW, Behrman AL. Adherence to Accelerometry Measurement of Community Ambulation Poststroke. Phys Ther. 2014;94:101–10.</w:t>
      </w:r>
    </w:p>
    <w:p w14:paraId="2C79EB2B" w14:textId="77777777" w:rsidR="00B92047" w:rsidRPr="00B92047" w:rsidRDefault="00B92047" w:rsidP="00B92047">
      <w:pPr>
        <w:pStyle w:val="Bibliography"/>
        <w:rPr>
          <w:lang w:val="en-US"/>
        </w:rPr>
      </w:pPr>
      <w:r w:rsidRPr="00B92047">
        <w:rPr>
          <w:lang w:val="en-US"/>
        </w:rPr>
        <w:t>10. Toftager M, Kristensen PL, Oliver M, Duncan S, Christiansen LB, Boyle E, et al. Accelerometer data reduction in adolescents: effects on sample retention and bias. Int J Behav Nutr Phys Act. 2013;10:140.</w:t>
      </w:r>
    </w:p>
    <w:p w14:paraId="5C3F88D1" w14:textId="77777777" w:rsidR="00B92047" w:rsidRPr="00B92047" w:rsidRDefault="00B92047" w:rsidP="00B92047">
      <w:pPr>
        <w:pStyle w:val="Bibliography"/>
        <w:rPr>
          <w:lang w:val="en-US"/>
        </w:rPr>
      </w:pPr>
      <w:r w:rsidRPr="00B92047">
        <w:rPr>
          <w:lang w:val="en-US"/>
        </w:rPr>
        <w:t>11. Belton S, O’Brien W, Wickel EE, Issartel J. Patterns of non-compliance in adolescent field based accelerometer research. J Phys Act Health. 2013;10:1181–5.</w:t>
      </w:r>
    </w:p>
    <w:p w14:paraId="0C709C9C" w14:textId="77777777" w:rsidR="00B92047" w:rsidRPr="00B92047" w:rsidRDefault="00B92047" w:rsidP="00B92047">
      <w:pPr>
        <w:pStyle w:val="Bibliography"/>
        <w:rPr>
          <w:lang w:val="en-US"/>
        </w:rPr>
      </w:pPr>
      <w:r w:rsidRPr="00B92047">
        <w:rPr>
          <w:lang w:val="en-US"/>
        </w:rPr>
        <w:t>12. Langer EJ, Blank A, Chanowitz B. The mindlessness of ostensibly thoughtful action: The role of" placebic" information in interpersonal interaction. J Pers Soc Psychol. 1978;36:635.</w:t>
      </w:r>
    </w:p>
    <w:p w14:paraId="5734C89D" w14:textId="77777777" w:rsidR="00B92047" w:rsidRPr="00B92047" w:rsidRDefault="00B92047" w:rsidP="00B92047">
      <w:pPr>
        <w:pStyle w:val="Bibliography"/>
        <w:rPr>
          <w:lang w:val="en-US"/>
        </w:rPr>
      </w:pPr>
      <w:r w:rsidRPr="00B92047">
        <w:rPr>
          <w:lang w:val="en-US"/>
        </w:rPr>
        <w:t>13. Pratkanis AR. Social influence analysis: An index of tactics. In: Pratkanis AR, editor. The science of social influence: Advances and future progress. New York: Psychology Press; 2007. p. 17–82.</w:t>
      </w:r>
    </w:p>
    <w:p w14:paraId="1F0114DD" w14:textId="77777777" w:rsidR="00B92047" w:rsidRPr="00B92047" w:rsidRDefault="00B92047" w:rsidP="00B92047">
      <w:pPr>
        <w:pStyle w:val="Bibliography"/>
        <w:rPr>
          <w:lang w:val="en-US"/>
        </w:rPr>
      </w:pPr>
      <w:r w:rsidRPr="00B92047">
        <w:rPr>
          <w:lang w:val="en-US"/>
        </w:rPr>
        <w:lastRenderedPageBreak/>
        <w:t>14. Cialdini RB, Goldstein NJ, Martin SJ. Influence: Science and practice. Boston: Pearson Education; 2009.</w:t>
      </w:r>
    </w:p>
    <w:p w14:paraId="078A365C" w14:textId="77777777" w:rsidR="00B92047" w:rsidRPr="00B92047" w:rsidRDefault="00B92047" w:rsidP="00B92047">
      <w:pPr>
        <w:pStyle w:val="Bibliography"/>
        <w:rPr>
          <w:lang w:val="en-US"/>
        </w:rPr>
      </w:pPr>
      <w:r w:rsidRPr="00B92047">
        <w:rPr>
          <w:lang w:val="en-US"/>
        </w:rPr>
        <w:t>15. Blount J. Fanatical Prospecting: The Ultimate Guide to Opening Sales Conversations and Filling the Pipeline by Leveraging Social Selling, Telephone, Email, Text, and Cold Calling. John Wiley &amp; Sons; 2015.</w:t>
      </w:r>
    </w:p>
    <w:p w14:paraId="5C541341" w14:textId="77777777" w:rsidR="00B92047" w:rsidRPr="00B92047" w:rsidRDefault="00B92047" w:rsidP="00B92047">
      <w:pPr>
        <w:pStyle w:val="Bibliography"/>
        <w:rPr>
          <w:lang w:val="en-US"/>
        </w:rPr>
      </w:pPr>
      <w:r w:rsidRPr="00B92047">
        <w:rPr>
          <w:lang w:val="en-US"/>
        </w:rPr>
        <w:t>16. Goldman B. The Science of Settlement: Ideas for Negotiators. Pennsylvania: ALI-ABA; 2008.</w:t>
      </w:r>
    </w:p>
    <w:p w14:paraId="2073886C" w14:textId="77777777" w:rsidR="00B92047" w:rsidRPr="00B92047" w:rsidRDefault="00B92047" w:rsidP="00B92047">
      <w:pPr>
        <w:pStyle w:val="Bibliography"/>
        <w:rPr>
          <w:lang w:val="en-US"/>
        </w:rPr>
      </w:pPr>
      <w:r w:rsidRPr="00B92047">
        <w:rPr>
          <w:lang w:val="en-US"/>
        </w:rPr>
        <w:t>17. Mortensen KW. Maximum Influence: The 12 Universal Laws of Power Persuasion. 2nd edition. New York: American Management Association; 2013.</w:t>
      </w:r>
    </w:p>
    <w:p w14:paraId="0B45489E" w14:textId="77777777" w:rsidR="00B92047" w:rsidRPr="00B92047" w:rsidRDefault="00B92047" w:rsidP="00B92047">
      <w:pPr>
        <w:pStyle w:val="Bibliography"/>
        <w:rPr>
          <w:lang w:val="en-US"/>
        </w:rPr>
      </w:pPr>
      <w:r w:rsidRPr="00B92047">
        <w:rPr>
          <w:lang w:val="en-US"/>
        </w:rPr>
        <w:t>18. Weinschenk S. The Power of the Word “Because” To Get People To Do Stuff. Psychology Today. 2013. https://web.archive.org/web/20170306230957/https://www.psychologytoday.com/blog/brain-wise/201310/the-power-the-word-because-get-people-do-stuff. Accessed 5 Nov 2015.</w:t>
      </w:r>
    </w:p>
    <w:p w14:paraId="7BFF7D68" w14:textId="77777777" w:rsidR="00B92047" w:rsidRPr="00B92047" w:rsidRDefault="00B92047" w:rsidP="00B92047">
      <w:pPr>
        <w:pStyle w:val="Bibliography"/>
        <w:rPr>
          <w:lang w:val="en-US"/>
        </w:rPr>
      </w:pPr>
      <w:r w:rsidRPr="00B92047">
        <w:rPr>
          <w:lang w:val="en-US"/>
        </w:rPr>
        <w:t>19. Cialdini RB. Influence: Science and practice. 4th edition. USA: Arizona State University: Allyn &amp; Bacon; 2001.</w:t>
      </w:r>
    </w:p>
    <w:p w14:paraId="137AFED6" w14:textId="77777777" w:rsidR="00B92047" w:rsidRPr="00B92047" w:rsidRDefault="00B92047" w:rsidP="00B92047">
      <w:pPr>
        <w:pStyle w:val="Bibliography"/>
        <w:rPr>
          <w:lang w:val="en-US"/>
        </w:rPr>
      </w:pPr>
      <w:r w:rsidRPr="00B92047">
        <w:rPr>
          <w:lang w:val="en-US"/>
        </w:rPr>
        <w:t>20. Key SM, Edlund JE, Sagarin BJ, Bizer GY. Individual differences in susceptibility to mindlessness. Personal Individ Differ. 2009;46:261–4.</w:t>
      </w:r>
    </w:p>
    <w:p w14:paraId="708F1B8D" w14:textId="77777777" w:rsidR="00B92047" w:rsidRPr="00B92047" w:rsidRDefault="00B92047" w:rsidP="00B92047">
      <w:pPr>
        <w:pStyle w:val="Bibliography"/>
        <w:rPr>
          <w:lang w:val="en-US"/>
        </w:rPr>
      </w:pPr>
      <w:r w:rsidRPr="00B92047">
        <w:rPr>
          <w:lang w:val="en-US"/>
        </w:rPr>
        <w:t>21. Folkes VS. Mindlessness or mindfulness: A partial replication and extension of Langer, Blank, and Chanowitz. J Pers Soc Psychol. 1985;48:600–4.</w:t>
      </w:r>
    </w:p>
    <w:p w14:paraId="3D20D8D3" w14:textId="77777777" w:rsidR="00B92047" w:rsidRPr="00B92047" w:rsidRDefault="00B92047" w:rsidP="00B92047">
      <w:pPr>
        <w:pStyle w:val="Bibliography"/>
        <w:rPr>
          <w:lang w:val="en-US"/>
        </w:rPr>
      </w:pPr>
      <w:r w:rsidRPr="00B92047">
        <w:rPr>
          <w:lang w:val="en-US"/>
        </w:rPr>
        <w:t>22. Langer EJ, Chanowitz B, Blank A. Mindlessness–mindfulness in perspective: A reply to Valerie Folkes. J Pers Soc Psychol. 1985;48:605–7.</w:t>
      </w:r>
    </w:p>
    <w:p w14:paraId="302AE002" w14:textId="77777777" w:rsidR="00B92047" w:rsidRPr="00B92047" w:rsidRDefault="00B92047" w:rsidP="00B92047">
      <w:pPr>
        <w:pStyle w:val="Bibliography"/>
        <w:rPr>
          <w:lang w:val="en-US"/>
        </w:rPr>
      </w:pPr>
      <w:r w:rsidRPr="00B92047">
        <w:rPr>
          <w:lang w:val="en-US"/>
        </w:rPr>
        <w:t>23. Makel MC, Plucker JA, Hegarty B. Replications in Psychology Research How Often Do They Really Occur? Perspect Psychol Sci. 2012;7:537–42.</w:t>
      </w:r>
    </w:p>
    <w:p w14:paraId="77E07FE5" w14:textId="77777777" w:rsidR="00B92047" w:rsidRPr="00B92047" w:rsidRDefault="00B92047" w:rsidP="00B92047">
      <w:pPr>
        <w:pStyle w:val="Bibliography"/>
        <w:rPr>
          <w:lang w:val="en-US"/>
        </w:rPr>
      </w:pPr>
      <w:r w:rsidRPr="00B92047">
        <w:rPr>
          <w:lang w:val="en-US"/>
        </w:rPr>
        <w:t>24. Pollock CL, Smith SD, Knowles ES, Bruce HJ. Mindfullness Limits Compliance With the That’s-Not-All Technique. Pers Soc Psychol Bull. 1998;24:1153–1157.</w:t>
      </w:r>
    </w:p>
    <w:p w14:paraId="7A9765DB" w14:textId="77777777" w:rsidR="00B92047" w:rsidRDefault="00B92047" w:rsidP="00B92047">
      <w:pPr>
        <w:pStyle w:val="Bibliography"/>
      </w:pPr>
      <w:r w:rsidRPr="00B92047">
        <w:rPr>
          <w:lang w:val="en-US"/>
        </w:rPr>
        <w:t xml:space="preserve">25. Slugoski BR. Mindless processing of requests? Don’t ask twice. Br J Soc Psychol. </w:t>
      </w:r>
      <w:r>
        <w:t>1995;34:335–350.</w:t>
      </w:r>
    </w:p>
    <w:p w14:paraId="1D2B7188" w14:textId="77777777" w:rsidR="00B92047" w:rsidRPr="00B92047" w:rsidRDefault="00B92047" w:rsidP="00B92047">
      <w:pPr>
        <w:pStyle w:val="Bibliography"/>
        <w:rPr>
          <w:lang w:val="en-US"/>
        </w:rPr>
      </w:pPr>
      <w:r>
        <w:t xml:space="preserve">26. Laaksonen M, Talala K, Martelin T, Rahkonen O, Roos E, Helakorpi S, et al. </w:t>
      </w:r>
      <w:r w:rsidRPr="00B92047">
        <w:rPr>
          <w:lang w:val="en-US"/>
        </w:rPr>
        <w:t>Health behaviours as explanations for educational level differences in cardiovascular and all-cause mortality: a follow-up of 60 000 men and women over 23 years. Eur J Public Health. 2008;18:38–43.</w:t>
      </w:r>
    </w:p>
    <w:p w14:paraId="26AF2255" w14:textId="77777777" w:rsidR="00B92047" w:rsidRPr="00B92047" w:rsidRDefault="00B92047" w:rsidP="00B92047">
      <w:pPr>
        <w:pStyle w:val="Bibliography"/>
        <w:rPr>
          <w:lang w:val="en-US"/>
        </w:rPr>
      </w:pPr>
      <w:r w:rsidRPr="00B92047">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p>
    <w:p w14:paraId="27C4EC00" w14:textId="77777777" w:rsidR="00B92047" w:rsidRDefault="00B92047" w:rsidP="00B92047">
      <w:pPr>
        <w:pStyle w:val="Bibliography"/>
      </w:pPr>
      <w:r w:rsidRPr="00B92047">
        <w:rPr>
          <w:lang w:val="en-US"/>
        </w:rPr>
        <w:t xml:space="preserve">28. National institute for Health and Welfare. School health survey 2015 results: Lifestyle. </w:t>
      </w:r>
      <w:r>
        <w:t xml:space="preserve">Terveyden ja hyvinvoinnin laitos. 2015. </w:t>
      </w:r>
      <w:r>
        <w:lastRenderedPageBreak/>
        <w:t>https://web.archive.org/web/20170306230805/https://www.thl.fi/fi/tutkimus-ja-asiantuntijatyo/vaestotutkimukset/kouluterveyskysely/tulokset/tulokset-aiheittain/elintavat. Accessed 4 Dec 2015.</w:t>
      </w:r>
    </w:p>
    <w:p w14:paraId="489E7CAA" w14:textId="77777777" w:rsidR="00B92047" w:rsidRPr="00B92047" w:rsidRDefault="00B92047" w:rsidP="00B92047">
      <w:pPr>
        <w:pStyle w:val="Bibliography"/>
        <w:rPr>
          <w:lang w:val="en-US"/>
        </w:rPr>
      </w:pPr>
      <w:r>
        <w:t xml:space="preserve">29. Hankonen N, Heino MTJ, Araujo-Soares V, Sniehotta FF, Sund R, Vasankari T, et al. </w:t>
      </w:r>
      <w:r w:rsidRPr="00B92047">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p>
    <w:p w14:paraId="0321563C" w14:textId="77777777" w:rsidR="00B92047" w:rsidRPr="00B92047" w:rsidRDefault="00B92047" w:rsidP="00B92047">
      <w:pPr>
        <w:pStyle w:val="Bibliography"/>
        <w:rPr>
          <w:lang w:val="en-US"/>
        </w:rPr>
      </w:pPr>
      <w:r w:rsidRPr="00B92047">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p>
    <w:p w14:paraId="30F5F26C" w14:textId="77777777" w:rsidR="00B92047" w:rsidRPr="00B92047" w:rsidRDefault="00B92047" w:rsidP="00B92047">
      <w:pPr>
        <w:pStyle w:val="Bibliography"/>
        <w:rPr>
          <w:lang w:val="en-US"/>
        </w:rPr>
      </w:pPr>
      <w:r w:rsidRPr="00B92047">
        <w:rPr>
          <w:lang w:val="en-US"/>
        </w:rPr>
        <w:t>31. Heino MTJ. No use reasoning with adolescents? A randomised controlled trial comparing persuasive messages. 2016. https://helda.helsinki.fi/handle/10138/163800. Accessed 7 Jun 2017.</w:t>
      </w:r>
    </w:p>
    <w:p w14:paraId="6661DCAC" w14:textId="77777777" w:rsidR="00B92047" w:rsidRPr="00B92047" w:rsidRDefault="00B92047" w:rsidP="00B92047">
      <w:pPr>
        <w:pStyle w:val="Bibliography"/>
        <w:rPr>
          <w:lang w:val="en-US"/>
        </w:rPr>
      </w:pPr>
      <w:r w:rsidRPr="00B92047">
        <w:rPr>
          <w:lang w:val="en-US"/>
        </w:rPr>
        <w:t>32. Heino MTJ. Comparing persuasive SMS reminders: Supplementary website. 2018. https://web.archive.org/web/20180223210916/https://heinonmatti.github.io/sms-persuasion/sms-persuasion-supplement.html. Accessed 21 Feb 2018.</w:t>
      </w:r>
    </w:p>
    <w:p w14:paraId="535B8F3F" w14:textId="77777777" w:rsidR="00B92047" w:rsidRPr="00B92047" w:rsidRDefault="00B92047" w:rsidP="00B92047">
      <w:pPr>
        <w:pStyle w:val="Bibliography"/>
        <w:rPr>
          <w:lang w:val="en-US"/>
        </w:rPr>
      </w:pPr>
      <w:r w:rsidRPr="00B92047">
        <w:rPr>
          <w:lang w:val="en-US"/>
        </w:rPr>
        <w:t>33. Dienes Z. Understanding Psychology as a Science: An Introduction to Scientific and Statistical Inference. Palgrave Macmillan; 2008.</w:t>
      </w:r>
    </w:p>
    <w:p w14:paraId="7A9338C7" w14:textId="77777777" w:rsidR="00B92047" w:rsidRPr="00B92047" w:rsidRDefault="00B92047" w:rsidP="00B92047">
      <w:pPr>
        <w:pStyle w:val="Bibliography"/>
        <w:rPr>
          <w:lang w:val="en-US"/>
        </w:rPr>
      </w:pPr>
      <w:r w:rsidRPr="00B92047">
        <w:rPr>
          <w:lang w:val="en-US"/>
        </w:rPr>
        <w:t>34. Wagenmakers E-J. A practical solution to the pervasive problems of p values. Psychon Bull Rev. 2007;14:779–804.</w:t>
      </w:r>
    </w:p>
    <w:p w14:paraId="7CF622C6" w14:textId="77777777" w:rsidR="00B92047" w:rsidRPr="00B92047" w:rsidRDefault="00B92047" w:rsidP="00B92047">
      <w:pPr>
        <w:pStyle w:val="Bibliography"/>
        <w:rPr>
          <w:lang w:val="en-US"/>
        </w:rPr>
      </w:pPr>
      <w:r w:rsidRPr="00B92047">
        <w:rPr>
          <w:lang w:val="en-US"/>
        </w:rPr>
        <w:t>35. Fanelli D. Only Reporting Guidelines Can Save (Soft) Science. Eur J Personal. 2013;27:120–44.</w:t>
      </w:r>
    </w:p>
    <w:p w14:paraId="09A10922" w14:textId="77777777" w:rsidR="00B92047" w:rsidRPr="00B92047" w:rsidRDefault="00B92047" w:rsidP="00B92047">
      <w:pPr>
        <w:pStyle w:val="Bibliography"/>
        <w:rPr>
          <w:lang w:val="en-US"/>
        </w:rPr>
      </w:pPr>
      <w:r w:rsidRPr="00B92047">
        <w:rPr>
          <w:lang w:val="en-US"/>
        </w:rPr>
        <w:t>36. Boutron I, Moher D, Altman DG, Schulz KF, Ravaud P. Extending the CONSORT Statement to Randomized Trials of Nonpharmacologic Treatment: Explanation and Elaboration. Ann Intern Med. 2008;148:295–309.</w:t>
      </w:r>
    </w:p>
    <w:p w14:paraId="01E812EE" w14:textId="77777777" w:rsidR="00B92047" w:rsidRPr="00B92047" w:rsidRDefault="00B92047" w:rsidP="00B92047">
      <w:pPr>
        <w:pStyle w:val="Bibliography"/>
        <w:rPr>
          <w:lang w:val="en-US"/>
        </w:rPr>
      </w:pPr>
      <w:r w:rsidRPr="00B92047">
        <w:rPr>
          <w:lang w:val="en-US"/>
        </w:rPr>
        <w:t>37. Allen L, Scott J, Brand A, Hlava M, Altman M. Publishing: Credit where credit is due. Nature. 2014;508:312–3.</w:t>
      </w:r>
    </w:p>
    <w:p w14:paraId="3F2AE311" w14:textId="77777777" w:rsidR="00B92047" w:rsidRPr="00B92047" w:rsidRDefault="00B92047" w:rsidP="00B92047">
      <w:pPr>
        <w:pStyle w:val="Bibliography"/>
        <w:rPr>
          <w:lang w:val="en-US"/>
        </w:rPr>
      </w:pPr>
      <w:r w:rsidRPr="00B92047">
        <w:rPr>
          <w:lang w:val="en-US"/>
        </w:rPr>
        <w:t>38. R Core Team. R: A Language and Environment for Statistical Computing. Vienna, Austria: R Foundation for Statistical Computing; 2015.</w:t>
      </w:r>
    </w:p>
    <w:p w14:paraId="6B55DC44" w14:textId="77777777" w:rsidR="00B92047" w:rsidRPr="00B92047" w:rsidRDefault="00B92047" w:rsidP="00B92047">
      <w:pPr>
        <w:pStyle w:val="Bibliography"/>
        <w:rPr>
          <w:lang w:val="en-US"/>
        </w:rPr>
      </w:pPr>
      <w:r w:rsidRPr="00B92047">
        <w:rPr>
          <w:lang w:val="en-US"/>
        </w:rPr>
        <w:t>39. RStudio Team. RStudio: Integrated Development Environment for R. Boston, MA: RStudio, Inc.; 2015. http://www.rstudio.com/.</w:t>
      </w:r>
    </w:p>
    <w:p w14:paraId="57F00C6C" w14:textId="77777777" w:rsidR="00B92047" w:rsidRPr="00B92047" w:rsidRDefault="00B92047" w:rsidP="00B92047">
      <w:pPr>
        <w:pStyle w:val="Bibliography"/>
        <w:rPr>
          <w:lang w:val="en-US"/>
        </w:rPr>
      </w:pPr>
      <w:r w:rsidRPr="00B92047">
        <w:rPr>
          <w:lang w:val="en-US"/>
        </w:rPr>
        <w:t>40. Wickham H. ggplot2: Elegant Graphics for Data Analysis. Springer-Verlag New York; 2009. http://ggplot2.org.</w:t>
      </w:r>
    </w:p>
    <w:p w14:paraId="2F195E7B" w14:textId="77777777" w:rsidR="00B92047" w:rsidRPr="00B92047" w:rsidRDefault="00B92047" w:rsidP="00B92047">
      <w:pPr>
        <w:pStyle w:val="Bibliography"/>
        <w:rPr>
          <w:lang w:val="en-US"/>
        </w:rPr>
      </w:pPr>
      <w:r w:rsidRPr="00B92047">
        <w:rPr>
          <w:lang w:val="en-US"/>
        </w:rPr>
        <w:lastRenderedPageBreak/>
        <w:t>41. Phillips N. yarrr: A companion to the e-book YaRrr!: The Pirate’s Guide to R. 2016. http://www.r-bloggers.com/the-new-and-improved-pirateplot-now-with-themes/.</w:t>
      </w:r>
    </w:p>
    <w:p w14:paraId="7B4A66F4" w14:textId="77777777" w:rsidR="00B92047" w:rsidRPr="00B92047" w:rsidRDefault="00B92047" w:rsidP="00B92047">
      <w:pPr>
        <w:pStyle w:val="Bibliography"/>
        <w:rPr>
          <w:lang w:val="en-US"/>
        </w:rPr>
      </w:pPr>
      <w:r w:rsidRPr="00B92047">
        <w:rPr>
          <w:lang w:val="en-US"/>
        </w:rPr>
        <w:t>42. Baguley T. Serious stats: A guide to advanced statistics for the behavioral sciences. China: Palgrave Macmillan; 2012.</w:t>
      </w:r>
    </w:p>
    <w:p w14:paraId="705C8969" w14:textId="77777777" w:rsidR="00B92047" w:rsidRPr="00B92047" w:rsidRDefault="00B92047" w:rsidP="00B92047">
      <w:pPr>
        <w:pStyle w:val="Bibliography"/>
        <w:rPr>
          <w:lang w:val="en-US"/>
        </w:rPr>
      </w:pPr>
      <w:r w:rsidRPr="00B92047">
        <w:rPr>
          <w:lang w:val="en-US"/>
        </w:rPr>
        <w:t>43. Bowman AW, Azzalini A. R package sm: nonparametric smoothing methods (version 2.2-5.4). University of Glasgow, UK and Università di Padova, Italia; 2014. URL http://www.stats.gla.ac.uk/ adrian/sm, http://azzalini.stat.unipd.it/Book_sm.</w:t>
      </w:r>
    </w:p>
    <w:p w14:paraId="29107B34" w14:textId="77777777" w:rsidR="00B92047" w:rsidRPr="00B92047" w:rsidRDefault="00B92047" w:rsidP="00B92047">
      <w:pPr>
        <w:pStyle w:val="Bibliography"/>
        <w:rPr>
          <w:lang w:val="en-US"/>
        </w:rPr>
      </w:pPr>
      <w:r w:rsidRPr="00B92047">
        <w:rPr>
          <w:lang w:val="en-US"/>
        </w:rPr>
        <w:t>44. Peters G-Jo. userfriendlyscience: Quantitative analysis made accessible. 2016. http://CRAN.R-project.org/package=userfriendlyscience.</w:t>
      </w:r>
    </w:p>
    <w:p w14:paraId="78534FAE" w14:textId="77777777" w:rsidR="00B92047" w:rsidRPr="00B92047" w:rsidRDefault="00B92047" w:rsidP="00B92047">
      <w:pPr>
        <w:pStyle w:val="Bibliography"/>
        <w:rPr>
          <w:lang w:val="en-US"/>
        </w:rPr>
      </w:pPr>
      <w:r w:rsidRPr="00B92047">
        <w:rPr>
          <w:lang w:val="en-US"/>
        </w:rPr>
        <w:t>45. Morey RD, Hoekstra R, Rouder JN, Lee MD, Wagenmakers E-J. The fallacy of placing confidence in confidence intervals. Psychon Bull Rev. 2015. doi:10.3758/s13423-015-0947-8.</w:t>
      </w:r>
    </w:p>
    <w:p w14:paraId="2F24C597" w14:textId="77777777" w:rsidR="00B92047" w:rsidRPr="00B92047" w:rsidRDefault="00B92047" w:rsidP="00B92047">
      <w:pPr>
        <w:pStyle w:val="Bibliography"/>
        <w:rPr>
          <w:lang w:val="en-US"/>
        </w:rPr>
      </w:pPr>
      <w:r w:rsidRPr="00B92047">
        <w:rPr>
          <w:lang w:val="en-US"/>
        </w:rPr>
        <w:t>46. Heino MTJ, Vuorre M, Hankonen N. Bayesian evaluation of behavior change interventions: A brief introduction and a practical example. PsyArXiv. 2017. doi:10.17605/OSF.IO/XMGWV.</w:t>
      </w:r>
    </w:p>
    <w:p w14:paraId="30BD039A" w14:textId="77777777" w:rsidR="00B92047" w:rsidRPr="00B92047" w:rsidRDefault="00B92047" w:rsidP="00B92047">
      <w:pPr>
        <w:pStyle w:val="Bibliography"/>
        <w:rPr>
          <w:lang w:val="en-US"/>
        </w:rPr>
      </w:pPr>
      <w:r w:rsidRPr="00B92047">
        <w:rPr>
          <w:lang w:val="en-US"/>
        </w:rPr>
        <w:t>47. Morey RD, Romeijn J-W, Rouder JN. The philosophy of Bayes factors and the quantification of statistical evidence. J Math Psychol. 2016. doi:10.1016/j.jmp.2015.11.001.</w:t>
      </w:r>
    </w:p>
    <w:p w14:paraId="5E400B4D" w14:textId="77777777" w:rsidR="00B92047" w:rsidRPr="00B92047" w:rsidRDefault="00B92047" w:rsidP="00B92047">
      <w:pPr>
        <w:pStyle w:val="Bibliography"/>
        <w:rPr>
          <w:lang w:val="en-US"/>
        </w:rPr>
      </w:pPr>
      <w:r w:rsidRPr="00B92047">
        <w:rPr>
          <w:lang w:val="en-US"/>
        </w:rPr>
        <w:t>48. Etz A, Vandekerckhove J. Introduction to Bayesian Inference for Psychology. 2017. https://osf.io/preprints/psyarxiv/q46q3. Accessed 21 Mar 2017.</w:t>
      </w:r>
    </w:p>
    <w:p w14:paraId="59FE7970" w14:textId="77777777" w:rsidR="00B92047" w:rsidRPr="00B92047" w:rsidRDefault="00B92047" w:rsidP="00B92047">
      <w:pPr>
        <w:pStyle w:val="Bibliography"/>
        <w:rPr>
          <w:lang w:val="en-US"/>
        </w:rPr>
      </w:pPr>
      <w:r w:rsidRPr="00B92047">
        <w:rPr>
          <w:lang w:val="en-US"/>
        </w:rPr>
        <w:t>49. Etz A, Vandekerckhove J. A Bayesian Perspective on the Reproducibility Project: Psychology. PLOS ONE. 2016;11:e0149794.</w:t>
      </w:r>
    </w:p>
    <w:p w14:paraId="1285B02E" w14:textId="77777777" w:rsidR="00B92047" w:rsidRPr="00B92047" w:rsidRDefault="00B92047" w:rsidP="00B92047">
      <w:pPr>
        <w:pStyle w:val="Bibliography"/>
        <w:rPr>
          <w:lang w:val="en-US"/>
        </w:rPr>
      </w:pPr>
      <w:r w:rsidRPr="00B92047">
        <w:rPr>
          <w:lang w:val="en-US"/>
        </w:rPr>
        <w:t>50. Morey RD, Rouder JN. BayesFactor: Computation of Bayes Factors for Common Designs. 2015. https://CRAN.R-project.org/package=BayesFactor.</w:t>
      </w:r>
    </w:p>
    <w:p w14:paraId="2DC49D2B" w14:textId="77777777" w:rsidR="00B92047" w:rsidRPr="00B92047" w:rsidRDefault="00B92047" w:rsidP="00B92047">
      <w:pPr>
        <w:pStyle w:val="Bibliography"/>
        <w:rPr>
          <w:lang w:val="en-US"/>
        </w:rPr>
      </w:pPr>
      <w:r w:rsidRPr="00B92047">
        <w:rPr>
          <w:lang w:val="en-US"/>
        </w:rPr>
        <w:t>51. Richard FD, Bond CF, Stokes-Zoota JJ. One Hundred Years of Social Psychology Quantitatively Described. Rev Gen Psychol. 2003;7:331–63.</w:t>
      </w:r>
    </w:p>
    <w:p w14:paraId="6ACE46E5" w14:textId="77777777" w:rsidR="00B92047" w:rsidRPr="00B92047" w:rsidRDefault="00B92047" w:rsidP="00B92047">
      <w:pPr>
        <w:pStyle w:val="Bibliography"/>
        <w:rPr>
          <w:lang w:val="en-US"/>
        </w:rPr>
      </w:pPr>
      <w:r w:rsidRPr="00B92047">
        <w:rPr>
          <w:lang w:val="en-US"/>
        </w:rPr>
        <w:t>52. Jamil T, Ly A, Morey RD, Love J, Marsman M, Wagenmakers E-J. Default “Gunel and Dickey” Bayes factors for contingency tables. Behav Res Methods. 2015;:1–15.</w:t>
      </w:r>
    </w:p>
    <w:p w14:paraId="0682BBF3" w14:textId="77777777" w:rsidR="00B92047" w:rsidRPr="00B92047" w:rsidRDefault="00B92047" w:rsidP="00B92047">
      <w:pPr>
        <w:pStyle w:val="Bibliography"/>
        <w:rPr>
          <w:lang w:val="en-US"/>
        </w:rPr>
      </w:pPr>
      <w:r w:rsidRPr="00B92047">
        <w:rPr>
          <w:lang w:val="en-US"/>
        </w:rPr>
        <w:t>53. Lakens D. Equivalence Tests: A Practical Primer for t Tests, Correlations, and Meta-Analyses. Soc Psychol Personal Sci. 2017;8:355–62.</w:t>
      </w:r>
    </w:p>
    <w:p w14:paraId="60711D63" w14:textId="77777777" w:rsidR="00B92047" w:rsidRPr="00B92047" w:rsidRDefault="00B92047" w:rsidP="00B92047">
      <w:pPr>
        <w:pStyle w:val="Bibliography"/>
        <w:rPr>
          <w:lang w:val="en-US"/>
        </w:rPr>
      </w:pPr>
      <w:r w:rsidRPr="00B92047">
        <w:rPr>
          <w:lang w:val="en-US"/>
        </w:rPr>
        <w:t>54. Lakens D. TOSTER: Two One-Sided Tests (TOST) Equivalence Testing. 2016. https://CRAN.R-project.org/package=TOSTER.</w:t>
      </w:r>
    </w:p>
    <w:p w14:paraId="6E813D12" w14:textId="77777777" w:rsidR="00B92047" w:rsidRPr="00B92047" w:rsidRDefault="00B92047" w:rsidP="00B92047">
      <w:pPr>
        <w:pStyle w:val="Bibliography"/>
        <w:rPr>
          <w:lang w:val="en-US"/>
        </w:rPr>
      </w:pPr>
      <w:r w:rsidRPr="00B92047">
        <w:rPr>
          <w:lang w:val="en-US"/>
        </w:rPr>
        <w:t>55. Gelman A, Carlin J. Beyond Power Calculations Assessing Type S (Sign) and Type M (Magnitude) Errors. Perspect Psychol Sci. 2014;9:641–51.</w:t>
      </w:r>
    </w:p>
    <w:p w14:paraId="6F10E122" w14:textId="77777777" w:rsidR="00B92047" w:rsidRPr="00B92047" w:rsidRDefault="00B92047" w:rsidP="00B92047">
      <w:pPr>
        <w:pStyle w:val="Bibliography"/>
        <w:rPr>
          <w:lang w:val="en-US"/>
        </w:rPr>
      </w:pPr>
      <w:r w:rsidRPr="00B92047">
        <w:rPr>
          <w:lang w:val="en-US"/>
        </w:rPr>
        <w:lastRenderedPageBreak/>
        <w:t>56. Davis-Stober CP, Dana J. Comparing the accuracy of experimental estimates to guessing: a new perspective on replication and the “Crisis of Confidence” in psychology. Behav Res Methods. 2013;46:1–14.</w:t>
      </w:r>
    </w:p>
    <w:p w14:paraId="7599D075" w14:textId="77777777" w:rsidR="00B92047" w:rsidRPr="00B92047" w:rsidRDefault="00B92047" w:rsidP="00B92047">
      <w:pPr>
        <w:pStyle w:val="Bibliography"/>
        <w:rPr>
          <w:lang w:val="en-US"/>
        </w:rPr>
      </w:pPr>
      <w:r w:rsidRPr="00B92047">
        <w:rPr>
          <w:lang w:val="en-US"/>
        </w:rPr>
        <w:t>57. Lakens D, McLatchie N, Isager PM, Scheel AM, Dienes Z. Improving inferences about null effects with Bayes factors and equivalence tests. J Gerontol Ser B. 2018.</w:t>
      </w:r>
    </w:p>
    <w:p w14:paraId="28DF0321" w14:textId="77777777" w:rsidR="00B92047" w:rsidRPr="00B92047" w:rsidRDefault="00B92047" w:rsidP="00B92047">
      <w:pPr>
        <w:pStyle w:val="Bibliography"/>
        <w:rPr>
          <w:lang w:val="en-US"/>
        </w:rPr>
      </w:pPr>
      <w:r w:rsidRPr="00B92047">
        <w:rPr>
          <w:lang w:val="en-US"/>
        </w:rPr>
        <w:t>58. Harms C, Lakens D. Making “Null Effects” Informative: Statistical Techniques and Inferential Frameworks. J Clin Transl Res. in press. doi:10.31234/osf.io/48zca.</w:t>
      </w:r>
    </w:p>
    <w:p w14:paraId="0E87CEC0" w14:textId="77777777" w:rsidR="00B92047" w:rsidRPr="00B92047" w:rsidRDefault="00B92047" w:rsidP="00B92047">
      <w:pPr>
        <w:pStyle w:val="Bibliography"/>
        <w:rPr>
          <w:lang w:val="en-US"/>
        </w:rPr>
      </w:pPr>
      <w:r w:rsidRPr="00B92047">
        <w:rPr>
          <w:lang w:val="sv-SE"/>
        </w:rPr>
        <w:t xml:space="preserve">59. Hansen H. Fallacies. In: Zalta EN, editor. </w:t>
      </w:r>
      <w:r w:rsidRPr="00B92047">
        <w:rPr>
          <w:lang w:val="en-US"/>
        </w:rPr>
        <w:t>The Stanford Encyclopedia of Philosophy. Summer 2015. 2015. https://plato.stanford.edu/entries/fallacies/. Accessed 12 Mar 2016.</w:t>
      </w:r>
    </w:p>
    <w:p w14:paraId="0B13535A" w14:textId="77777777" w:rsidR="00B92047" w:rsidRPr="00B92047" w:rsidRDefault="00B92047" w:rsidP="00B92047">
      <w:pPr>
        <w:pStyle w:val="Bibliography"/>
        <w:rPr>
          <w:lang w:val="en-US"/>
        </w:rPr>
      </w:pPr>
      <w:r w:rsidRPr="00B92047">
        <w:rPr>
          <w:lang w:val="en-US"/>
        </w:rPr>
        <w:t>60. Armor DA, Taylor SE. The Effects of Mindset on Behavior: Self-Regulation in Deliberative and Implemental Frames of Mind. Pers Soc Psychol Bull. 2003;29:86–95.</w:t>
      </w:r>
    </w:p>
    <w:p w14:paraId="7F714EA0" w14:textId="77777777" w:rsidR="00B92047" w:rsidRPr="00B92047" w:rsidRDefault="00B92047" w:rsidP="00B92047">
      <w:pPr>
        <w:pStyle w:val="Bibliography"/>
        <w:rPr>
          <w:lang w:val="en-US"/>
        </w:rPr>
      </w:pPr>
      <w:r w:rsidRPr="00B92047">
        <w:rPr>
          <w:lang w:val="en-US"/>
        </w:rPr>
        <w:t>61. Sagarin BJ, Ambler JK, Lee EM. An Ethical Approach to Peeking at Data. Perspect Psychol Sci. 2014;9:293–304.</w:t>
      </w:r>
    </w:p>
    <w:p w14:paraId="38E25366" w14:textId="77777777" w:rsidR="00B92047" w:rsidRPr="00B92047" w:rsidRDefault="00B92047" w:rsidP="00B92047">
      <w:pPr>
        <w:pStyle w:val="Bibliography"/>
        <w:rPr>
          <w:lang w:val="en-US"/>
        </w:rPr>
      </w:pPr>
      <w:r w:rsidRPr="00B92047">
        <w:rPr>
          <w:lang w:val="en-US"/>
        </w:rPr>
        <w:t>62. Dienes Z. Using Bayes to get the most out of non-significant results. Quant Psychol Meas. 2014;5:781.</w:t>
      </w:r>
    </w:p>
    <w:p w14:paraId="5DA652E2" w14:textId="77777777" w:rsidR="00B92047" w:rsidRPr="00B92047" w:rsidRDefault="00B92047" w:rsidP="00B92047">
      <w:pPr>
        <w:pStyle w:val="Bibliography"/>
        <w:rPr>
          <w:lang w:val="en-US"/>
        </w:rPr>
      </w:pPr>
      <w:r w:rsidRPr="00B92047">
        <w:rPr>
          <w:lang w:val="en-US"/>
        </w:rPr>
        <w:t>63. Simonsohn U. Posterior-Hacking: Selective Reporting Invalidates Bayesian Results Also. SSRN Scholarly Paper. Rochester, NY: Social Science Research Network; 2014. https://papers.ssrn.com/abstract=2374040. Accessed 16 Jan 2018.</w:t>
      </w:r>
    </w:p>
    <w:p w14:paraId="50C69858" w14:textId="77777777" w:rsidR="00B92047" w:rsidRPr="00B92047" w:rsidRDefault="00B92047" w:rsidP="00B92047">
      <w:pPr>
        <w:pStyle w:val="Bibliography"/>
        <w:rPr>
          <w:lang w:val="en-US"/>
        </w:rPr>
      </w:pPr>
      <w:r w:rsidRPr="00B92047">
        <w:rPr>
          <w:lang w:val="en-US"/>
        </w:rPr>
        <w:t>64. Wagenmakers E-J, Wetzels R, Borsboom D, Maas HLJ van der, Kievit RA. An Agenda for Purely Confirmatory Research. Perspect Psychol Sci. 2012;7:632–8.</w:t>
      </w:r>
    </w:p>
    <w:p w14:paraId="6DCF458D" w14:textId="77777777" w:rsidR="00B92047" w:rsidRPr="00B92047" w:rsidRDefault="00B92047" w:rsidP="00B92047">
      <w:pPr>
        <w:pStyle w:val="Bibliography"/>
        <w:rPr>
          <w:lang w:val="en-US"/>
        </w:rPr>
      </w:pPr>
      <w:r w:rsidRPr="00B92047">
        <w:rPr>
          <w:lang w:val="en-US"/>
        </w:rPr>
        <w:t>65. Gelman A, Loken E. The Statistical Crisis in Science. Am Sci. 2014;102:460–5.</w:t>
      </w:r>
    </w:p>
    <w:p w14:paraId="43AC2D68" w14:textId="77777777" w:rsidR="00B92047" w:rsidRPr="00B92047" w:rsidRDefault="00B92047" w:rsidP="00B92047">
      <w:pPr>
        <w:pStyle w:val="Bibliography"/>
        <w:rPr>
          <w:lang w:val="en-US"/>
        </w:rPr>
      </w:pPr>
      <w:r w:rsidRPr="00B92047">
        <w:rPr>
          <w:lang w:val="en-US"/>
        </w:rPr>
        <w:t>66. Wasserstein RL, Lazar NA. The ASA’s statement on p-values: context, process, and purpose. Am Stat. 2016;:00–00.</w:t>
      </w:r>
    </w:p>
    <w:p w14:paraId="3F56B9EF" w14:textId="77777777" w:rsidR="00B92047" w:rsidRPr="00B92047" w:rsidRDefault="00B92047" w:rsidP="00B92047">
      <w:pPr>
        <w:pStyle w:val="Bibliography"/>
        <w:rPr>
          <w:lang w:val="en-US"/>
        </w:rPr>
      </w:pPr>
      <w:r w:rsidRPr="00B92047">
        <w:rPr>
          <w:lang w:val="en-US"/>
        </w:rPr>
        <w:t>67. Westfall J, Yarkoni T. Statistically Controlling for Confounding Constructs Is Harder than You Think. PLOS ONE. 2016;11:e0152719.</w:t>
      </w:r>
    </w:p>
    <w:p w14:paraId="7D27E6C7" w14:textId="77777777" w:rsidR="00B92047" w:rsidRPr="00B92047" w:rsidRDefault="00B92047" w:rsidP="00B92047">
      <w:pPr>
        <w:pStyle w:val="Bibliography"/>
        <w:rPr>
          <w:lang w:val="en-US"/>
        </w:rPr>
      </w:pPr>
      <w:r w:rsidRPr="00B92047">
        <w:rPr>
          <w:lang w:val="en-US"/>
        </w:rPr>
        <w:t>68. Earp BD, Trafimow D. Replication, falsification, and the crisis of confidence in social psychology. Quant Psychol Meas. 2015;6:621.</w:t>
      </w:r>
    </w:p>
    <w:p w14:paraId="7ECD6224" w14:textId="77777777" w:rsidR="00B92047" w:rsidRPr="00B92047" w:rsidRDefault="00B92047" w:rsidP="00B92047">
      <w:pPr>
        <w:pStyle w:val="Bibliography"/>
        <w:rPr>
          <w:lang w:val="en-US"/>
        </w:rPr>
      </w:pPr>
      <w:r w:rsidRPr="00B92047">
        <w:rPr>
          <w:lang w:val="en-US"/>
        </w:rPr>
        <w:t>69. Meehl PE. Appraising and amending theories: The strategy of Lakatosian defense and two principles that warrant it. Psychol Inq. 1990;1:108–141.</w:t>
      </w:r>
    </w:p>
    <w:p w14:paraId="283AF70A" w14:textId="77777777" w:rsidR="00B92047" w:rsidRPr="00B92047" w:rsidRDefault="00B92047" w:rsidP="00B92047">
      <w:pPr>
        <w:pStyle w:val="Bibliography"/>
        <w:rPr>
          <w:lang w:val="en-US"/>
        </w:rPr>
      </w:pPr>
      <w:r w:rsidRPr="00B92047">
        <w:rPr>
          <w:lang w:val="en-US"/>
        </w:rPr>
        <w:t>70. Kruglanski AW. Only One? The Default Interventionist Perspective as a Unimodel—Commentary on Evans &amp; Stanovich (2013)                                                    ,                                                             Only One? The Default Interventionist Perspective as a Unimodel—Commentary on Evans &amp; Stanovich (2013). Perspect Psychol Sci. 2013;8:242–7.</w:t>
      </w:r>
    </w:p>
    <w:p w14:paraId="79240D20" w14:textId="77777777" w:rsidR="00B92047" w:rsidRPr="00B92047" w:rsidRDefault="00B92047" w:rsidP="00B92047">
      <w:pPr>
        <w:pStyle w:val="Bibliography"/>
        <w:rPr>
          <w:lang w:val="en-US"/>
        </w:rPr>
      </w:pPr>
      <w:r w:rsidRPr="00B92047">
        <w:rPr>
          <w:lang w:val="en-US"/>
        </w:rPr>
        <w:lastRenderedPageBreak/>
        <w:t>71. Keren G. A tale of two systems: A scientific advance or a theoretical stone soup? Commentary on Evans &amp; Stanovich (2013). Perspect Psychol Sci. 2013;8:257–262.</w:t>
      </w:r>
    </w:p>
    <w:p w14:paraId="7718844D" w14:textId="77777777" w:rsidR="00B92047" w:rsidRPr="00B92047" w:rsidRDefault="00B92047" w:rsidP="00B92047">
      <w:pPr>
        <w:pStyle w:val="Bibliography"/>
        <w:rPr>
          <w:lang w:val="en-US"/>
        </w:rPr>
      </w:pPr>
      <w:r w:rsidRPr="00B92047">
        <w:rPr>
          <w:lang w:val="en-US"/>
        </w:rPr>
        <w:t>72. Bellini-Leite SC. Dual Process Theory: Systems, Types, Minds, Modes, Kinds or Metaphors? A Critical Review. Rev Philos Psychol. 2018;9:213–25.</w:t>
      </w:r>
    </w:p>
    <w:p w14:paraId="02986B99" w14:textId="77777777" w:rsidR="00B92047" w:rsidRPr="00B92047" w:rsidRDefault="00B92047" w:rsidP="00B92047">
      <w:pPr>
        <w:pStyle w:val="Bibliography"/>
        <w:rPr>
          <w:lang w:val="en-US"/>
        </w:rPr>
      </w:pPr>
      <w:r w:rsidRPr="00B92047">
        <w:rPr>
          <w:lang w:val="en-US"/>
        </w:rPr>
        <w:t>73. Evans JSBT, Stanovich KE. Dual-Process Theories of Higher Cognition: Advancing the Debate. Perspect Psychol Sci. 2013;8:223–41.</w:t>
      </w:r>
    </w:p>
    <w:p w14:paraId="2C64762B" w14:textId="77777777" w:rsidR="00B92047" w:rsidRPr="00B92047" w:rsidRDefault="00B92047" w:rsidP="00B92047">
      <w:pPr>
        <w:pStyle w:val="Bibliography"/>
        <w:rPr>
          <w:lang w:val="en-US"/>
        </w:rPr>
      </w:pPr>
      <w:r w:rsidRPr="00B92047">
        <w:rPr>
          <w:lang w:val="en-US"/>
        </w:rPr>
        <w:t>74. Mugg J. The dual-process turn: How recent defenses of dual-process theories of reasoning fail. Philos Psychol. 2016;29:300–9.</w:t>
      </w:r>
    </w:p>
    <w:p w14:paraId="25162232" w14:textId="77777777" w:rsidR="00B92047" w:rsidRPr="00B92047" w:rsidRDefault="00B92047" w:rsidP="00B92047">
      <w:pPr>
        <w:pStyle w:val="Bibliography"/>
        <w:rPr>
          <w:lang w:val="en-US"/>
        </w:rPr>
      </w:pPr>
      <w:r w:rsidRPr="00B92047">
        <w:rPr>
          <w:lang w:val="en-US"/>
        </w:rPr>
        <w:t>75. Pop-Eleches C, Thirumurthy H, Habyarimana JP, Zivin JG, Goldstein MP, Walque DD, et al. Mobile phone technologies improve adherence to antiretroviral treatment in a resource-limited setting: a randomized controlled trial of text message reminders. AIDS Lond Engl. 2011;25:825.</w:t>
      </w:r>
    </w:p>
    <w:p w14:paraId="5D2AA916" w14:textId="77777777" w:rsidR="00B92047" w:rsidRPr="00B92047" w:rsidRDefault="00B92047" w:rsidP="00B92047">
      <w:pPr>
        <w:pStyle w:val="Bibliography"/>
        <w:rPr>
          <w:lang w:val="en-US"/>
        </w:rPr>
      </w:pPr>
      <w:r w:rsidRPr="00B92047">
        <w:rPr>
          <w:lang w:val="en-US"/>
        </w:rPr>
        <w:t>76. Armstrong AW, Watson AJ, Makredes M, Frangos JE, Kimball AB, Kvedar JC. Text-message reminders to improve sunscreen use: a randomized, controlled trial using electronic monitoring. Arch Dermatol. 2009;145:1230–6.</w:t>
      </w:r>
    </w:p>
    <w:p w14:paraId="48A5916D" w14:textId="77777777" w:rsidR="00B92047" w:rsidRPr="00B92047" w:rsidRDefault="00B92047" w:rsidP="00B92047">
      <w:pPr>
        <w:pStyle w:val="Bibliography"/>
        <w:rPr>
          <w:lang w:val="sv-SE"/>
        </w:rPr>
      </w:pPr>
      <w:r w:rsidRPr="00B92047">
        <w:rPr>
          <w:lang w:val="en-US"/>
        </w:rPr>
        <w:t xml:space="preserve">77.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B92047">
        <w:rPr>
          <w:lang w:val="sv-SE"/>
        </w:rPr>
        <w:t>Drugs. 2013;73:545–62.</w:t>
      </w:r>
    </w:p>
    <w:p w14:paraId="12C8D3AC" w14:textId="77777777" w:rsidR="00B92047" w:rsidRPr="00B92047" w:rsidRDefault="00B92047" w:rsidP="00B92047">
      <w:pPr>
        <w:pStyle w:val="Bibliography"/>
        <w:rPr>
          <w:lang w:val="en-US"/>
        </w:rPr>
      </w:pPr>
      <w:r w:rsidRPr="00B92047">
        <w:rPr>
          <w:lang w:val="sv-SE"/>
        </w:rPr>
        <w:t xml:space="preserve">78. Hekler EB, Klasnja P, Riley WT, Buman MP, Huberty J, Rivera DE, et al. </w:t>
      </w:r>
      <w:r w:rsidRPr="00B92047">
        <w:rPr>
          <w:lang w:val="en-US"/>
        </w:rPr>
        <w:t>Agile science: creating useful products for behavior change in the real world. Transl Behav Med. 2016;6:317–28.</w:t>
      </w:r>
    </w:p>
    <w:p w14:paraId="3D6D357E" w14:textId="77777777" w:rsidR="00B92047" w:rsidRPr="00B92047" w:rsidRDefault="00B92047" w:rsidP="00B92047">
      <w:pPr>
        <w:pStyle w:val="Bibliography"/>
        <w:rPr>
          <w:lang w:val="en-US"/>
        </w:rPr>
      </w:pPr>
      <w:r w:rsidRPr="00B92047">
        <w:rPr>
          <w:lang w:val="en-US"/>
        </w:rPr>
        <w:t>79. Lakatos I. History of science and its rational reconstructions. Springer; 1971. http://link.springer.com/chapter/10.1007/978-94-010-3142-4_7. Accessed 2 Dec 2015.</w:t>
      </w:r>
    </w:p>
    <w:p w14:paraId="21A9EB9B" w14:textId="77777777" w:rsidR="00B92047" w:rsidRDefault="00B92047" w:rsidP="00B92047">
      <w:pPr>
        <w:pStyle w:val="Bibliography"/>
      </w:pPr>
      <w:r w:rsidRPr="00B92047">
        <w:rPr>
          <w:lang w:val="en-US"/>
        </w:rPr>
        <w:t xml:space="preserve">80.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t>
      </w:r>
      <w:r>
        <w:t>Accessed 31 Aug 2016.</w:t>
      </w:r>
    </w:p>
    <w:p w14:paraId="53EF532C" w14:textId="3A46CA97"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3089966D" w14:textId="77777777" w:rsidR="00A77967" w:rsidRDefault="00A77967" w:rsidP="00A77967">
      <w:pPr>
        <w:pStyle w:val="Caption"/>
        <w:rPr>
          <w:noProof/>
          <w:lang w:val="en-GB"/>
        </w:rPr>
      </w:pPr>
      <w:bookmarkStart w:id="139" w:name="_Ref449887954"/>
      <w:bookmarkStart w:id="140" w:name="_Toc449907250"/>
      <w:bookmarkStart w:id="141" w:name="_Ref50137091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1</w:t>
      </w:r>
      <w:r w:rsidRPr="004A447D">
        <w:rPr>
          <w:noProof/>
          <w:lang w:val="en-GB"/>
        </w:rPr>
        <w:fldChar w:fldCharType="end"/>
      </w:r>
      <w:bookmarkEnd w:id="139"/>
      <w:r w:rsidRPr="004A447D">
        <w:rPr>
          <w:noProof/>
          <w:lang w:val="en-GB"/>
        </w:rPr>
        <w:t>: Statistical power</w:t>
      </w:r>
      <w:r>
        <w:rPr>
          <w:noProof/>
          <w:lang w:val="en-GB"/>
        </w:rPr>
        <w:t xml:space="preserve">, t-test </w:t>
      </w:r>
      <w:r w:rsidRPr="004A447D">
        <w:rPr>
          <w:noProof/>
          <w:lang w:val="en-GB"/>
        </w:rPr>
        <w:t xml:space="preserve"> for an unknown real effect.</w:t>
      </w:r>
      <w:bookmarkEnd w:id="140"/>
    </w:p>
    <w:p w14:paraId="605E7201" w14:textId="77777777" w:rsidR="00A77967" w:rsidRPr="004A447D" w:rsidRDefault="00A77967" w:rsidP="00A77967">
      <w:pPr>
        <w:pStyle w:val="Caption"/>
        <w:rPr>
          <w:noProof/>
          <w:lang w:val="en-GB"/>
        </w:rPr>
      </w:pPr>
      <w:bookmarkStart w:id="142" w:name="_Ref449897490"/>
      <w:bookmarkStart w:id="143" w:name="_Toc449907257"/>
      <w:bookmarkEnd w:id="14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4</w:t>
      </w:r>
      <w:r w:rsidRPr="004A447D">
        <w:rPr>
          <w:noProof/>
          <w:lang w:val="en-GB"/>
        </w:rPr>
        <w:fldChar w:fldCharType="end"/>
      </w:r>
      <w:bookmarkEnd w:id="142"/>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143"/>
      <w:r>
        <w:rPr>
          <w:noProof/>
          <w:lang w:val="en-GB"/>
        </w:rPr>
        <w:t xml:space="preserve"> Mean (SD) Reason: 4549.57 minutes (1642.14), n = 133. Mean (SD) Succinct: 4479.65 (1616.04), n = 129. </w:t>
      </w:r>
    </w:p>
    <w:p w14:paraId="224885A1" w14:textId="77777777" w:rsidR="00A77967" w:rsidRPr="00D13E6D" w:rsidRDefault="00A77967" w:rsidP="00A77967">
      <w:pPr>
        <w:pStyle w:val="Caption"/>
        <w:rPr>
          <w:noProof/>
          <w:lang w:val="en-GB"/>
        </w:rPr>
      </w:pPr>
      <w:bookmarkStart w:id="144"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r w:rsidRPr="00D13E6D">
        <w:rPr>
          <w:noProof/>
          <w:lang w:val="en-GB"/>
        </w:rPr>
        <w:t>5</w:t>
      </w:r>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144"/>
    </w:p>
    <w:p w14:paraId="533B2F3A" w14:textId="77777777" w:rsidR="00A77967" w:rsidRPr="00D13E6D" w:rsidRDefault="00A77967" w:rsidP="00A77967">
      <w:pPr>
        <w:pStyle w:val="Caption"/>
        <w:rPr>
          <w:noProof/>
          <w:lang w:val="en-GB"/>
        </w:rPr>
      </w:pPr>
      <w:bookmarkStart w:id="145" w:name="_Ref449889151"/>
      <w:bookmarkStart w:id="146" w:name="_Toc449907259"/>
      <w:r w:rsidRPr="003A5503">
        <w:rPr>
          <w:lang w:val="en-US"/>
        </w:rPr>
        <w:t xml:space="preserve">Figure </w:t>
      </w:r>
      <w:r>
        <w:fldChar w:fldCharType="begin"/>
      </w:r>
      <w:r w:rsidRPr="003B66CD">
        <w:rPr>
          <w:lang w:val="en-US"/>
        </w:rPr>
        <w:instrText xml:space="preserve"> SEQ Figure \* ARABIC </w:instrText>
      </w:r>
      <w:r>
        <w:fldChar w:fldCharType="separate"/>
      </w:r>
      <w:r>
        <w:rPr>
          <w:noProof/>
          <w:lang w:val="en-US"/>
        </w:rPr>
        <w:t>6</w:t>
      </w:r>
      <w:r>
        <w:rPr>
          <w:noProof/>
        </w:rPr>
        <w:fldChar w:fldCharType="end"/>
      </w:r>
      <w:bookmarkEnd w:id="145"/>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146"/>
    </w:p>
    <w:p w14:paraId="208FB7B0" w14:textId="77777777" w:rsidR="00A77967" w:rsidRPr="00625CE6" w:rsidRDefault="00A77967" w:rsidP="00A77967">
      <w:pPr>
        <w:pStyle w:val="Caption"/>
        <w:rPr>
          <w:lang w:val="en-US"/>
        </w:rPr>
      </w:pPr>
      <w:bookmarkStart w:id="147" w:name="_Ref477960801"/>
      <w:bookmarkStart w:id="148"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7</w:t>
      </w:r>
      <w:r w:rsidRPr="004A447D">
        <w:rPr>
          <w:noProof/>
          <w:lang w:val="en-GB"/>
        </w:rPr>
        <w:fldChar w:fldCharType="end"/>
      </w:r>
      <w:bookmarkEnd w:id="147"/>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148"/>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8"/>
          <w:footerReference w:type="default" r:id="rId19"/>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149" w:name="_Toc449907582"/>
      <w:r w:rsidRPr="004A447D">
        <w:lastRenderedPageBreak/>
        <w:t>Appendices</w:t>
      </w:r>
      <w:bookmarkEnd w:id="149"/>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D6767F"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D6767F"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D6767F"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12A5D1ED" w:rsidR="00DE13A1" w:rsidRPr="004A447D" w:rsidRDefault="007D0470" w:rsidP="007D0470">
      <w:pPr>
        <w:pStyle w:val="Heading-NotinTOC"/>
        <w:rPr>
          <w:noProof/>
          <w:lang w:val="en-GB"/>
        </w:rPr>
      </w:pPr>
      <w:r w:rsidRPr="004A447D">
        <w:rPr>
          <w:noProof/>
          <w:lang w:val="en-GB"/>
        </w:rPr>
        <w:lastRenderedPageBreak/>
        <w:t>Appendix 3: Post-SMS questionnaire</w:t>
      </w:r>
      <w:ins w:id="150"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151"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152" w:author="Heino, Matti T J" w:date="2018-08-01T14:10:00Z"/>
          <w:noProof/>
          <w:lang w:val="en-GB"/>
        </w:rPr>
      </w:pPr>
      <w:ins w:id="153" w:author="Heino, Matti T J" w:date="2018-08-01T14:10:00Z">
        <w:r>
          <w:rPr>
            <w:noProof/>
            <w:lang w:val="en-GB"/>
          </w:rPr>
          <w:br w:type="page"/>
        </w:r>
      </w:ins>
    </w:p>
    <w:p w14:paraId="5C0099F3" w14:textId="338AABBE" w:rsidR="007D0470" w:rsidRDefault="00F9713C" w:rsidP="00DE13A1">
      <w:pPr>
        <w:rPr>
          <w:ins w:id="154" w:author="Heino, Matti T J" w:date="2018-08-01T14:24:00Z"/>
          <w:noProof/>
          <w:lang w:val="en-GB"/>
        </w:rPr>
      </w:pPr>
      <w:ins w:id="155" w:author="Heino, Matti T J" w:date="2018-08-01T14:10:00Z">
        <w:r w:rsidRPr="004A447D">
          <w:rPr>
            <w:noProof/>
            <w:lang w:val="en-GB"/>
          </w:rPr>
          <w:lastRenderedPageBreak/>
          <w:t xml:space="preserve">Appendix </w:t>
        </w:r>
        <w:r>
          <w:rPr>
            <w:noProof/>
            <w:lang w:val="en-GB"/>
          </w:rPr>
          <w:t>4</w:t>
        </w:r>
        <w:r w:rsidRPr="004A447D">
          <w:rPr>
            <w:noProof/>
            <w:lang w:val="en-GB"/>
          </w:rPr>
          <w:t>: Post-SMS questionnaire</w:t>
        </w:r>
        <w:r>
          <w:rPr>
            <w:noProof/>
            <w:lang w:val="en-GB"/>
          </w:rPr>
          <w:t xml:space="preserve"> (</w:t>
        </w:r>
        <w:r>
          <w:rPr>
            <w:noProof/>
            <w:lang w:val="en-GB"/>
          </w:rPr>
          <w:t>English</w:t>
        </w:r>
      </w:ins>
      <w:ins w:id="156" w:author="Heino, Matti T J" w:date="2018-08-01T14:24:00Z">
        <w:r w:rsidR="00DB4831">
          <w:rPr>
            <w:noProof/>
            <w:lang w:val="en-GB"/>
          </w:rPr>
          <w:t xml:space="preserve"> translation</w:t>
        </w:r>
      </w:ins>
      <w:ins w:id="157" w:author="Heino, Matti T J" w:date="2018-08-01T14:10:00Z">
        <w:r>
          <w:rPr>
            <w:noProof/>
            <w:lang w:val="en-GB"/>
          </w:rPr>
          <w:t>)</w:t>
        </w:r>
      </w:ins>
    </w:p>
    <w:p w14:paraId="69EB686B" w14:textId="65E1CF38" w:rsidR="00DB4831" w:rsidRPr="004A447D" w:rsidRDefault="00DB4831" w:rsidP="00DE13A1">
      <w:pPr>
        <w:rPr>
          <w:noProof/>
          <w:lang w:val="en-GB"/>
        </w:rPr>
      </w:pPr>
      <w:ins w:id="158" w:author="Heino, Matti T J" w:date="2018-08-01T14:24:00Z">
        <w:r>
          <w:rPr>
            <w:noProof/>
            <w:lang w:eastAsia="fi-FI"/>
          </w:rPr>
          <w:drawing>
            <wp:anchor distT="0" distB="0" distL="114300" distR="114300" simplePos="0" relativeHeight="251659264" behindDoc="0" locked="0" layoutInCell="1" allowOverlap="1" wp14:anchorId="22D7718F" wp14:editId="3E2C491A">
              <wp:simplePos x="0" y="0"/>
              <wp:positionH relativeFrom="column">
                <wp:posOffset>0</wp:posOffset>
              </wp:positionH>
              <wp:positionV relativeFrom="paragraph">
                <wp:posOffset>508000</wp:posOffset>
              </wp:positionV>
              <wp:extent cx="5219700" cy="651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6511290"/>
                      </a:xfrm>
                      <a:prstGeom prst="rect">
                        <a:avLst/>
                      </a:prstGeom>
                    </pic:spPr>
                  </pic:pic>
                </a:graphicData>
              </a:graphic>
            </wp:anchor>
          </w:drawing>
        </w:r>
      </w:ins>
    </w:p>
    <w:sectPr w:rsidR="00DB4831" w:rsidRPr="004A447D" w:rsidSect="00C30BAC">
      <w:headerReference w:type="default" r:id="rId23"/>
      <w:footerReference w:type="default" r:id="rId24"/>
      <w:headerReference w:type="first" r:id="rId25"/>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75662" w14:textId="77777777" w:rsidR="008E32CB" w:rsidRDefault="008E32CB" w:rsidP="002352CE">
      <w:pPr>
        <w:spacing w:before="0" w:after="0" w:line="240" w:lineRule="auto"/>
      </w:pPr>
      <w:r>
        <w:separator/>
      </w:r>
    </w:p>
  </w:endnote>
  <w:endnote w:type="continuationSeparator" w:id="0">
    <w:p w14:paraId="0C28A85E" w14:textId="77777777" w:rsidR="008E32CB" w:rsidRDefault="008E32CB" w:rsidP="002352CE">
      <w:pPr>
        <w:spacing w:before="0" w:after="0" w:line="240" w:lineRule="auto"/>
      </w:pPr>
      <w:r>
        <w:continuationSeparator/>
      </w:r>
    </w:p>
  </w:endnote>
  <w:endnote w:type="continuationNotice" w:id="1">
    <w:p w14:paraId="5425AA41" w14:textId="77777777" w:rsidR="008E32CB" w:rsidRDefault="008E32C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741913" w:rsidRDefault="0074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741913" w:rsidRDefault="00741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741913" w:rsidRDefault="007419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741913" w:rsidRDefault="007419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741913" w:rsidRDefault="0074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2E934" w14:textId="77777777" w:rsidR="008E32CB" w:rsidRDefault="008E32CB" w:rsidP="002352CE">
      <w:pPr>
        <w:spacing w:before="0" w:after="0" w:line="240" w:lineRule="auto"/>
      </w:pPr>
      <w:r>
        <w:separator/>
      </w:r>
    </w:p>
  </w:footnote>
  <w:footnote w:type="continuationSeparator" w:id="0">
    <w:p w14:paraId="02C21E88" w14:textId="77777777" w:rsidR="008E32CB" w:rsidRDefault="008E32CB" w:rsidP="002352CE">
      <w:pPr>
        <w:spacing w:before="0" w:after="0" w:line="240" w:lineRule="auto"/>
      </w:pPr>
      <w:r>
        <w:continuationSeparator/>
      </w:r>
    </w:p>
  </w:footnote>
  <w:footnote w:type="continuationNotice" w:id="1">
    <w:p w14:paraId="3E2D2595" w14:textId="77777777" w:rsidR="008E32CB" w:rsidRDefault="008E32C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741913" w:rsidRDefault="0074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741913" w:rsidRDefault="00741913">
    <w:pPr>
      <w:pStyle w:val="Header"/>
      <w:jc w:val="center"/>
    </w:pPr>
  </w:p>
  <w:p w14:paraId="5353D586" w14:textId="77777777" w:rsidR="00741913" w:rsidRDefault="007419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741913" w:rsidRDefault="00741913">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741913" w:rsidRDefault="007419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5E4CC63B" w:rsidR="00741913" w:rsidRDefault="00741913">
    <w:pPr>
      <w:pStyle w:val="Header"/>
      <w:jc w:val="center"/>
    </w:pPr>
    <w:r>
      <w:fldChar w:fldCharType="begin"/>
    </w:r>
    <w:r>
      <w:instrText xml:space="preserve"> PAGE   \* MERGEFORMAT </w:instrText>
    </w:r>
    <w:r>
      <w:fldChar w:fldCharType="separate"/>
    </w:r>
    <w:r w:rsidR="00086523">
      <w:rPr>
        <w:noProof/>
      </w:rPr>
      <w:t>37</w:t>
    </w:r>
    <w:r>
      <w:fldChar w:fldCharType="end"/>
    </w:r>
  </w:p>
  <w:p w14:paraId="1863C361" w14:textId="77777777" w:rsidR="00741913" w:rsidRDefault="0074191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741913" w:rsidRDefault="00741913">
    <w:pPr>
      <w:pStyle w:val="Header"/>
      <w:jc w:val="center"/>
    </w:pPr>
  </w:p>
  <w:p w14:paraId="39420916" w14:textId="77777777" w:rsidR="00741913" w:rsidRDefault="007419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741913" w:rsidRDefault="00741913">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741913" w:rsidRDefault="0074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32CB"/>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597"/>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sf.io/tbyaz/"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4BB96-3082-43B4-AAF5-3E2CEC33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45</Pages>
  <Words>22783</Words>
  <Characters>184549</Characters>
  <Application>Microsoft Office Word</Application>
  <DocSecurity>0</DocSecurity>
  <Lines>1537</Lines>
  <Paragraphs>413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206919</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11</cp:revision>
  <cp:lastPrinted>2018-02-21T23:21:00Z</cp:lastPrinted>
  <dcterms:created xsi:type="dcterms:W3CDTF">2018-02-23T19:41:00Z</dcterms:created>
  <dcterms:modified xsi:type="dcterms:W3CDTF">2018-08-01T17:40:00Z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id="aaEajnQY"/&gt;&lt;style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