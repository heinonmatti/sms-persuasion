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9A2F4" w14:textId="77777777" w:rsidR="005267DB" w:rsidRDefault="005267DB" w:rsidP="005267DB"/>
    <w:p w14:paraId="447CED72" w14:textId="77777777" w:rsidR="005267DB" w:rsidRDefault="005267DB" w:rsidP="005267DB"/>
    <w:p w14:paraId="79A2B9FD" w14:textId="77777777" w:rsidR="005267DB" w:rsidRDefault="005267DB" w:rsidP="005267DB"/>
    <w:p w14:paraId="59A4CBCE" w14:textId="759D4347" w:rsidR="005267DB" w:rsidRPr="0057245B" w:rsidRDefault="000B44C4" w:rsidP="005267DB">
      <w:pPr>
        <w:rPr>
          <w:b/>
          <w:lang w:val="en-US"/>
        </w:rPr>
      </w:pPr>
      <w:r w:rsidRPr="0057245B">
        <w:rPr>
          <w:b/>
          <w:lang w:val="en-US"/>
        </w:rPr>
        <w:t>Simple and rationale-providing</w:t>
      </w:r>
      <w:r w:rsidR="009D3AC1">
        <w:rPr>
          <w:b/>
          <w:lang w:val="en-US"/>
        </w:rPr>
        <w:t xml:space="preserve"> SMS</w:t>
      </w:r>
      <w:r w:rsidRPr="0057245B">
        <w:rPr>
          <w:b/>
          <w:lang w:val="en-US"/>
        </w:rPr>
        <w:t xml:space="preserve"> reminders to promote accelerometer use: A </w:t>
      </w:r>
      <w:r w:rsidR="003F720D">
        <w:rPr>
          <w:b/>
          <w:lang w:val="en-US"/>
        </w:rPr>
        <w:t xml:space="preserve">within-trial </w:t>
      </w:r>
      <w:r w:rsidRPr="0057245B">
        <w:rPr>
          <w:b/>
          <w:lang w:val="en-US"/>
        </w:rPr>
        <w:t>randomised trial comparing persuasive messages</w:t>
      </w:r>
    </w:p>
    <w:p w14:paraId="50B77281" w14:textId="77777777" w:rsidR="000B44C4" w:rsidRDefault="000B44C4" w:rsidP="005267DB">
      <w:pPr>
        <w:rPr>
          <w:lang w:val="en-GB"/>
        </w:rPr>
      </w:pPr>
    </w:p>
    <w:p w14:paraId="6EEA116C" w14:textId="2A51FF63" w:rsidR="00A77967" w:rsidRDefault="005267DB" w:rsidP="005267DB">
      <w:r w:rsidRPr="003A5503">
        <w:t>Matti T. J. Heino</w:t>
      </w:r>
      <w:r w:rsidRPr="003A5503">
        <w:rPr>
          <w:vertAlign w:val="superscript"/>
        </w:rPr>
        <w:t>1</w:t>
      </w:r>
      <w:r w:rsidR="00E51DEA">
        <w:rPr>
          <w:vertAlign w:val="superscript"/>
        </w:rPr>
        <w:t>, 2</w:t>
      </w:r>
      <w:r w:rsidR="001B2230" w:rsidRPr="003A5503">
        <w:rPr>
          <w:vertAlign w:val="superscript"/>
        </w:rPr>
        <w:t>*</w:t>
      </w:r>
      <w:r w:rsidRPr="003A5503">
        <w:t>,</w:t>
      </w:r>
      <w:r w:rsidR="00A77967">
        <w:t xml:space="preserve"> matti.tj.heino@</w:t>
      </w:r>
      <w:del w:id="0" w:author="Heino, Matti T J" w:date="2018-08-06T16:31:00Z">
        <w:r w:rsidR="00A77967" w:rsidDel="00355779">
          <w:delText>helsinki.fi</w:delText>
        </w:r>
      </w:del>
      <w:ins w:id="1" w:author="Heino, Matti T J" w:date="2018-08-06T16:31:00Z">
        <w:r w:rsidR="00355779">
          <w:t>gmail.</w:t>
        </w:r>
      </w:ins>
      <w:ins w:id="2" w:author="Heino, Matti T J" w:date="2018-08-06T16:32:00Z">
        <w:r w:rsidR="00355779">
          <w:t>com</w:t>
        </w:r>
      </w:ins>
      <w:r w:rsidRPr="003A5503">
        <w:t xml:space="preserve"> </w:t>
      </w:r>
    </w:p>
    <w:p w14:paraId="5E784AA1" w14:textId="77777777" w:rsidR="00A77967" w:rsidRDefault="005267DB" w:rsidP="005267DB">
      <w:r w:rsidRPr="003A5503">
        <w:t>Ari Haukkala</w:t>
      </w:r>
      <w:r w:rsidRPr="003A5503">
        <w:rPr>
          <w:vertAlign w:val="superscript"/>
        </w:rPr>
        <w:t>2</w:t>
      </w:r>
      <w:r w:rsidRPr="003A5503">
        <w:t xml:space="preserve">, </w:t>
      </w:r>
      <w:r w:rsidR="00A77967">
        <w:t>ari.haukkala@helsinki.fi</w:t>
      </w:r>
    </w:p>
    <w:p w14:paraId="5E8358AC" w14:textId="45DDCED6" w:rsidR="00A77967" w:rsidRPr="00A77967" w:rsidRDefault="005267DB" w:rsidP="005267DB">
      <w:pPr>
        <w:rPr>
          <w:lang w:val="en-US"/>
        </w:rPr>
      </w:pPr>
      <w:r w:rsidRPr="00A77967">
        <w:rPr>
          <w:lang w:val="en-US"/>
        </w:rPr>
        <w:t>Keegan Knittle</w:t>
      </w:r>
      <w:r w:rsidR="00E51DEA" w:rsidRPr="00A77967">
        <w:rPr>
          <w:vertAlign w:val="superscript"/>
          <w:lang w:val="en-US"/>
        </w:rPr>
        <w:t>2</w:t>
      </w:r>
      <w:r w:rsidRPr="00A77967">
        <w:rPr>
          <w:lang w:val="en-US"/>
        </w:rPr>
        <w:t xml:space="preserve">, </w:t>
      </w:r>
      <w:r w:rsidR="00A77967" w:rsidRPr="00A77967">
        <w:rPr>
          <w:lang w:val="en-US"/>
        </w:rPr>
        <w:t xml:space="preserve">keegan.knittle@helsinki.fi </w:t>
      </w:r>
    </w:p>
    <w:p w14:paraId="2EBE4CAF" w14:textId="77777777" w:rsidR="00A77967" w:rsidRDefault="005267DB" w:rsidP="005267DB">
      <w:r w:rsidRPr="00A77967">
        <w:t>Tommi Vasankari</w:t>
      </w:r>
      <w:r w:rsidR="00E52147" w:rsidRPr="00A77967">
        <w:rPr>
          <w:vertAlign w:val="superscript"/>
        </w:rPr>
        <w:t>3</w:t>
      </w:r>
      <w:r w:rsidRPr="00A77967">
        <w:t>,</w:t>
      </w:r>
      <w:r w:rsidR="00A77967" w:rsidRPr="00A77967">
        <w:t xml:space="preserve"> tommi.vasankari@uta.</w:t>
      </w:r>
      <w:r w:rsidR="00A77967">
        <w:t>fi</w:t>
      </w:r>
      <w:r w:rsidRPr="00A77967">
        <w:t xml:space="preserve"> </w:t>
      </w:r>
    </w:p>
    <w:p w14:paraId="430024C9" w14:textId="0A043606" w:rsidR="005267DB" w:rsidRPr="00A77967" w:rsidRDefault="005267DB" w:rsidP="00A77967">
      <w:pPr>
        <w:rPr>
          <w:vertAlign w:val="superscript"/>
        </w:rPr>
      </w:pPr>
      <w:r w:rsidRPr="00A77967">
        <w:t>Nelli Hankonen</w:t>
      </w:r>
      <w:r w:rsidR="00E51DEA" w:rsidRPr="00A77967">
        <w:rPr>
          <w:vertAlign w:val="superscript"/>
        </w:rPr>
        <w:t>1, 2</w:t>
      </w:r>
      <w:r w:rsidR="00A77967" w:rsidRPr="00A77967">
        <w:t>,</w:t>
      </w:r>
      <w:r w:rsidR="00A77967">
        <w:t xml:space="preserve"> nelli.hankonen@helsinki.fi</w:t>
      </w:r>
    </w:p>
    <w:p w14:paraId="0377E003" w14:textId="414299DE" w:rsidR="005267DB" w:rsidRPr="00A77967" w:rsidRDefault="005267DB" w:rsidP="005267DB">
      <w:pPr>
        <w:rPr>
          <w:vertAlign w:val="superscript"/>
        </w:rPr>
      </w:pPr>
    </w:p>
    <w:p w14:paraId="76B48903" w14:textId="165ACA37" w:rsidR="005267DB" w:rsidRDefault="005267DB" w:rsidP="00E51DEA">
      <w:pPr>
        <w:rPr>
          <w:lang w:val="en-GB"/>
        </w:rPr>
      </w:pPr>
      <w:r>
        <w:rPr>
          <w:vertAlign w:val="superscript"/>
          <w:lang w:val="en-GB"/>
        </w:rPr>
        <w:t>1</w:t>
      </w:r>
      <w:r w:rsidR="001B2230">
        <w:rPr>
          <w:lang w:val="en-GB"/>
        </w:rPr>
        <w:t xml:space="preserve"> Department of Social Sciences, University of Helsinki, Helsinki, Finland; </w:t>
      </w:r>
      <w:r w:rsidR="00E51DEA">
        <w:rPr>
          <w:lang w:val="en-GB"/>
        </w:rPr>
        <w:br/>
      </w:r>
      <w:r w:rsidR="00E51DEA">
        <w:rPr>
          <w:vertAlign w:val="superscript"/>
          <w:lang w:val="en-GB"/>
        </w:rPr>
        <w:t xml:space="preserve">2 </w:t>
      </w:r>
      <w:r w:rsidR="001B2230">
        <w:rPr>
          <w:lang w:val="en-GB"/>
        </w:rPr>
        <w:t>Department of Social Sciences, University of Tampere, Tampere, Finland</w:t>
      </w:r>
    </w:p>
    <w:p w14:paraId="6D42A8E9" w14:textId="6C836D90" w:rsidR="005267DB" w:rsidRDefault="00E51DEA" w:rsidP="005267DB">
      <w:pPr>
        <w:rPr>
          <w:lang w:val="en-GB"/>
        </w:rPr>
      </w:pPr>
      <w:r>
        <w:rPr>
          <w:vertAlign w:val="superscript"/>
          <w:lang w:val="en-GB"/>
        </w:rPr>
        <w:t>3</w:t>
      </w:r>
      <w:r w:rsidR="005267DB">
        <w:rPr>
          <w:lang w:val="en-GB"/>
        </w:rPr>
        <w:t xml:space="preserve"> </w:t>
      </w:r>
      <w:r w:rsidR="003B66CD">
        <w:rPr>
          <w:lang w:val="en-GB"/>
        </w:rPr>
        <w:t>UKK Institute for Health Promotion Research, Tampere, Finland</w:t>
      </w:r>
    </w:p>
    <w:p w14:paraId="3126FBF9" w14:textId="4603314A" w:rsidR="005267DB" w:rsidRDefault="001B2230" w:rsidP="005267DB">
      <w:pPr>
        <w:rPr>
          <w:lang w:val="en-GB"/>
        </w:rPr>
      </w:pPr>
      <w:r>
        <w:rPr>
          <w:lang w:val="en-GB"/>
        </w:rPr>
        <w:t>* Corresponding author</w:t>
      </w:r>
    </w:p>
    <w:p w14:paraId="3E3E50FF" w14:textId="77777777" w:rsidR="00355779" w:rsidRDefault="00355779">
      <w:pPr>
        <w:spacing w:before="0" w:after="0" w:line="240" w:lineRule="auto"/>
        <w:rPr>
          <w:ins w:id="3" w:author="Heino, Matti T J" w:date="2018-08-06T16:32:00Z"/>
          <w:b/>
          <w:sz w:val="28"/>
          <w:lang w:val="en-GB"/>
        </w:rPr>
      </w:pPr>
      <w:ins w:id="4" w:author="Heino, Matti T J" w:date="2018-08-06T16:32:00Z">
        <w:r>
          <w:rPr>
            <w:lang w:val="en-GB"/>
          </w:rPr>
          <w:br w:type="page"/>
        </w:r>
      </w:ins>
    </w:p>
    <w:p w14:paraId="674B09C9" w14:textId="26705374" w:rsidR="001B2230" w:rsidDel="00355779" w:rsidRDefault="001B2230" w:rsidP="005267DB">
      <w:pPr>
        <w:rPr>
          <w:del w:id="5" w:author="Heino, Matti T J" w:date="2018-08-06T16:32:00Z"/>
          <w:lang w:val="en-GB"/>
        </w:rPr>
        <w:sectPr w:rsidR="001B2230" w:rsidDel="00355779" w:rsidSect="00640B62">
          <w:headerReference w:type="default" r:id="rId9"/>
          <w:headerReference w:type="first" r:id="rId10"/>
          <w:pgSz w:w="11906" w:h="16838"/>
          <w:pgMar w:top="1418" w:right="2268" w:bottom="1418" w:left="2268" w:header="709" w:footer="709" w:gutter="0"/>
          <w:lnNumType w:countBy="1" w:restart="newSection"/>
          <w:pgNumType w:fmt="lowerRoman" w:start="1"/>
          <w:cols w:space="708"/>
          <w:docGrid w:linePitch="360"/>
        </w:sectPr>
      </w:pPr>
      <w:del w:id="6" w:author="Heino, Matti T J" w:date="2018-08-06T16:32:00Z">
        <w:r w:rsidDel="00355779">
          <w:rPr>
            <w:lang w:val="en-GB"/>
          </w:rPr>
          <w:lastRenderedPageBreak/>
          <w:delText>E-mail: matti.tj.heino@gmail.com</w:delText>
        </w:r>
      </w:del>
    </w:p>
    <w:p w14:paraId="36568279" w14:textId="77777777" w:rsidR="00047F9C" w:rsidRDefault="00047F9C" w:rsidP="009E5083">
      <w:pPr>
        <w:pStyle w:val="Heading-NotinTOC"/>
        <w:rPr>
          <w:bCs/>
          <w:noProof/>
          <w:color w:val="000000"/>
          <w:sz w:val="24"/>
          <w:szCs w:val="24"/>
          <w:lang w:val="en-GB"/>
        </w:rPr>
      </w:pPr>
      <w:r>
        <w:rPr>
          <w:bCs/>
          <w:noProof/>
          <w:color w:val="000000"/>
          <w:sz w:val="24"/>
          <w:szCs w:val="24"/>
          <w:lang w:val="en-GB"/>
        </w:rPr>
        <w:lastRenderedPageBreak/>
        <w:t>Abstract</w:t>
      </w:r>
    </w:p>
    <w:p w14:paraId="7C3DF03F" w14:textId="6C5459AF" w:rsidR="009E5083" w:rsidRPr="004A447D" w:rsidRDefault="003F720D" w:rsidP="009E5083">
      <w:pPr>
        <w:pStyle w:val="Heading-NotinTOC"/>
        <w:rPr>
          <w:b w:val="0"/>
          <w:bCs/>
          <w:noProof/>
          <w:color w:val="000000"/>
          <w:sz w:val="24"/>
          <w:szCs w:val="24"/>
          <w:lang w:val="en-GB"/>
        </w:rPr>
      </w:pPr>
      <w:r>
        <w:rPr>
          <w:bCs/>
          <w:noProof/>
          <w:color w:val="000000"/>
          <w:sz w:val="24"/>
          <w:szCs w:val="24"/>
          <w:lang w:val="en-GB"/>
        </w:rPr>
        <w:t>Background</w:t>
      </w:r>
      <w:r w:rsidR="009E5083" w:rsidRPr="004A447D">
        <w:rPr>
          <w:b w:val="0"/>
          <w:bCs/>
          <w:noProof/>
          <w:color w:val="000000"/>
          <w:sz w:val="24"/>
          <w:szCs w:val="24"/>
          <w:lang w:val="en-GB"/>
        </w:rPr>
        <w:t xml:space="preserve">: Literature on persuasion suggests compliance increases when requests are accompanied with a reason (i.e. the “because-heuristic”). </w:t>
      </w:r>
      <w:r w:rsidR="00047F9C">
        <w:rPr>
          <w:b w:val="0"/>
          <w:bCs/>
          <w:noProof/>
          <w:color w:val="000000"/>
          <w:sz w:val="24"/>
          <w:szCs w:val="24"/>
          <w:lang w:val="en-GB"/>
        </w:rPr>
        <w:t>T</w:t>
      </w:r>
      <w:r w:rsidR="00047F9C" w:rsidRPr="004A447D">
        <w:rPr>
          <w:b w:val="0"/>
          <w:bCs/>
          <w:noProof/>
          <w:color w:val="000000"/>
          <w:sz w:val="24"/>
          <w:szCs w:val="24"/>
          <w:lang w:val="en-GB"/>
        </w:rPr>
        <w:t>he reliability of outcomes in physical activity research</w:t>
      </w:r>
      <w:r w:rsidR="00047F9C">
        <w:rPr>
          <w:b w:val="0"/>
          <w:bCs/>
          <w:noProof/>
          <w:color w:val="000000"/>
          <w:sz w:val="24"/>
          <w:szCs w:val="24"/>
          <w:lang w:val="en-GB"/>
        </w:rPr>
        <w:t xml:space="preserve"> is dependent on sufficient</w:t>
      </w:r>
      <w:r w:rsidR="005914CE" w:rsidRPr="004A447D">
        <w:rPr>
          <w:b w:val="0"/>
          <w:bCs/>
          <w:noProof/>
          <w:color w:val="000000"/>
          <w:sz w:val="24"/>
          <w:szCs w:val="24"/>
          <w:lang w:val="en-GB"/>
        </w:rPr>
        <w:t xml:space="preserve"> accelerometer wear-time. </w:t>
      </w:r>
      <w:r w:rsidR="009E5083" w:rsidRPr="004A447D">
        <w:rPr>
          <w:b w:val="0"/>
          <w:bCs/>
          <w:noProof/>
          <w:color w:val="000000"/>
          <w:sz w:val="24"/>
          <w:szCs w:val="24"/>
          <w:lang w:val="en-GB"/>
        </w:rPr>
        <w:t>This study tested whether SMS reminders</w:t>
      </w:r>
      <w:r w:rsidR="0074481B" w:rsidRPr="004A447D">
        <w:rPr>
          <w:b w:val="0"/>
          <w:bCs/>
          <w:noProof/>
          <w:color w:val="000000"/>
          <w:sz w:val="24"/>
          <w:szCs w:val="24"/>
          <w:lang w:val="en-GB"/>
        </w:rPr>
        <w:t>—</w:t>
      </w:r>
      <w:r w:rsidR="00F51F0B">
        <w:rPr>
          <w:b w:val="0"/>
          <w:bCs/>
          <w:noProof/>
          <w:color w:val="000000"/>
          <w:sz w:val="24"/>
          <w:szCs w:val="24"/>
          <w:lang w:val="en-GB"/>
        </w:rPr>
        <w:t>e</w:t>
      </w:r>
      <w:r w:rsidR="0074481B" w:rsidRPr="004A447D">
        <w:rPr>
          <w:b w:val="0"/>
          <w:bCs/>
          <w:noProof/>
          <w:color w:val="000000"/>
          <w:sz w:val="24"/>
          <w:szCs w:val="24"/>
          <w:lang w:val="en-GB"/>
        </w:rPr>
        <w:t xml:space="preserve">specially those </w:t>
      </w:r>
      <w:r w:rsidR="00625281" w:rsidRPr="004A447D">
        <w:rPr>
          <w:b w:val="0"/>
          <w:bCs/>
          <w:noProof/>
          <w:color w:val="000000"/>
          <w:sz w:val="24"/>
          <w:szCs w:val="24"/>
          <w:lang w:val="en-GB"/>
        </w:rPr>
        <w:t xml:space="preserve">that </w:t>
      </w:r>
      <w:r w:rsidR="009E5083" w:rsidRPr="004A447D">
        <w:rPr>
          <w:b w:val="0"/>
          <w:bCs/>
          <w:noProof/>
          <w:color w:val="000000"/>
          <w:sz w:val="24"/>
          <w:szCs w:val="24"/>
          <w:lang w:val="en-GB"/>
        </w:rPr>
        <w:t>provid</w:t>
      </w:r>
      <w:r w:rsidR="00625281" w:rsidRPr="004A447D">
        <w:rPr>
          <w:b w:val="0"/>
          <w:bCs/>
          <w:noProof/>
          <w:color w:val="000000"/>
          <w:sz w:val="24"/>
          <w:szCs w:val="24"/>
          <w:lang w:val="en-GB"/>
        </w:rPr>
        <w:t>ed</w:t>
      </w:r>
      <w:r w:rsidR="009E5083" w:rsidRPr="004A447D">
        <w:rPr>
          <w:b w:val="0"/>
          <w:bCs/>
          <w:noProof/>
          <w:color w:val="000000"/>
          <w:sz w:val="24"/>
          <w:szCs w:val="24"/>
          <w:lang w:val="en-GB"/>
        </w:rPr>
        <w:t xml:space="preserve"> a rationale</w:t>
      </w:r>
      <w:r w:rsidR="0074481B" w:rsidRPr="004A447D">
        <w:rPr>
          <w:b w:val="0"/>
          <w:bCs/>
          <w:noProof/>
          <w:color w:val="000000"/>
          <w:sz w:val="24"/>
          <w:szCs w:val="24"/>
          <w:lang w:val="en-GB"/>
        </w:rPr>
        <w:t>—</w:t>
      </w:r>
      <w:r w:rsidR="00AF4FF1">
        <w:rPr>
          <w:b w:val="0"/>
          <w:bCs/>
          <w:noProof/>
          <w:color w:val="000000"/>
          <w:sz w:val="24"/>
          <w:szCs w:val="24"/>
          <w:lang w:val="en-GB"/>
        </w:rPr>
        <w:t xml:space="preserve">are associated with </w:t>
      </w:r>
      <w:r w:rsidR="009E5083" w:rsidRPr="004A447D">
        <w:rPr>
          <w:b w:val="0"/>
          <w:bCs/>
          <w:noProof/>
          <w:color w:val="000000"/>
          <w:sz w:val="24"/>
          <w:szCs w:val="24"/>
          <w:lang w:val="en-GB"/>
        </w:rPr>
        <w:t>increased accelerometer wear-time.</w:t>
      </w:r>
    </w:p>
    <w:p w14:paraId="6F36A475" w14:textId="1BCF0DEA"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Methods</w:t>
      </w:r>
      <w:r w:rsidRPr="004A447D">
        <w:rPr>
          <w:b w:val="0"/>
          <w:bCs/>
          <w:noProof/>
          <w:color w:val="000000"/>
          <w:sz w:val="24"/>
          <w:szCs w:val="24"/>
          <w:lang w:val="en-GB"/>
        </w:rPr>
        <w:t>:  We conducted a within-trial</w:t>
      </w:r>
      <w:r w:rsidR="00607567">
        <w:rPr>
          <w:b w:val="0"/>
          <w:bCs/>
          <w:noProof/>
          <w:color w:val="000000"/>
          <w:sz w:val="24"/>
          <w:szCs w:val="24"/>
          <w:lang w:val="en-GB"/>
        </w:rPr>
        <w:t xml:space="preserve"> partial</w:t>
      </w:r>
      <w:r w:rsidR="00047F9C">
        <w:rPr>
          <w:b w:val="0"/>
          <w:bCs/>
          <w:noProof/>
          <w:color w:val="000000"/>
          <w:sz w:val="24"/>
          <w:szCs w:val="24"/>
          <w:lang w:val="en-GB"/>
        </w:rPr>
        <w:t>ly randomised controlled trial</w:t>
      </w:r>
      <w:r w:rsidRPr="004A447D">
        <w:rPr>
          <w:b w:val="0"/>
          <w:bCs/>
          <w:noProof/>
          <w:color w:val="000000"/>
          <w:sz w:val="24"/>
          <w:szCs w:val="24"/>
          <w:lang w:val="en-GB"/>
        </w:rPr>
        <w:t xml:space="preserve">  during baseline data collection in a school-based physical activity intervention trial. Of 375 participants (mean age=18.1), 280 (75%) opted to receive daily SMS reminders to wear their accelerometers. These 280 participants were then randomised to receive either succinct reminders or reminders including a rationale.</w:t>
      </w:r>
      <w:r w:rsidR="00E542FA" w:rsidRPr="004A447D">
        <w:rPr>
          <w:b w:val="0"/>
          <w:bCs/>
          <w:noProof/>
          <w:color w:val="000000"/>
          <w:sz w:val="24"/>
          <w:szCs w:val="24"/>
          <w:lang w:val="en-GB"/>
        </w:rPr>
        <w:t xml:space="preserve"> Data was </w:t>
      </w:r>
      <w:r w:rsidR="00820DD7">
        <w:rPr>
          <w:b w:val="0"/>
          <w:bCs/>
          <w:noProof/>
          <w:color w:val="000000"/>
          <w:sz w:val="24"/>
          <w:szCs w:val="24"/>
          <w:lang w:val="en-GB"/>
        </w:rPr>
        <w:t>analyzed across groups</w:t>
      </w:r>
      <w:r w:rsidR="00E542FA" w:rsidRPr="004A447D">
        <w:rPr>
          <w:b w:val="0"/>
          <w:bCs/>
          <w:noProof/>
          <w:color w:val="000000"/>
          <w:sz w:val="24"/>
          <w:szCs w:val="24"/>
          <w:lang w:val="en-GB"/>
        </w:rPr>
        <w:t xml:space="preserve"> using both frequentist and </w:t>
      </w:r>
      <w:r w:rsidR="0099359C">
        <w:rPr>
          <w:b w:val="0"/>
          <w:bCs/>
          <w:noProof/>
          <w:color w:val="000000"/>
          <w:sz w:val="24"/>
          <w:szCs w:val="24"/>
          <w:lang w:val="en-GB"/>
        </w:rPr>
        <w:t>B</w:t>
      </w:r>
      <w:r w:rsidR="00E542FA" w:rsidRPr="004A447D">
        <w:rPr>
          <w:b w:val="0"/>
          <w:bCs/>
          <w:noProof/>
          <w:color w:val="000000"/>
          <w:sz w:val="24"/>
          <w:szCs w:val="24"/>
          <w:lang w:val="en-GB"/>
        </w:rPr>
        <w:t>ayesian methods.</w:t>
      </w:r>
    </w:p>
    <w:p w14:paraId="1E501B36" w14:textId="6139D3C9"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Results</w:t>
      </w:r>
      <w:r w:rsidRPr="004A447D">
        <w:rPr>
          <w:b w:val="0"/>
          <w:bCs/>
          <w:noProof/>
          <w:color w:val="000000"/>
          <w:sz w:val="24"/>
          <w:szCs w:val="24"/>
          <w:lang w:val="en-GB"/>
        </w:rPr>
        <w:t xml:space="preserve">: </w:t>
      </w:r>
      <w:r w:rsidR="00625281" w:rsidRPr="004A447D">
        <w:rPr>
          <w:b w:val="0"/>
          <w:bCs/>
          <w:noProof/>
          <w:color w:val="000000"/>
          <w:sz w:val="24"/>
          <w:szCs w:val="24"/>
          <w:lang w:val="en-GB"/>
        </w:rPr>
        <w:t>No d</w:t>
      </w:r>
      <w:r w:rsidRPr="004A447D">
        <w:rPr>
          <w:b w:val="0"/>
          <w:bCs/>
          <w:noProof/>
          <w:color w:val="000000"/>
          <w:sz w:val="24"/>
          <w:szCs w:val="24"/>
          <w:lang w:val="en-GB"/>
        </w:rPr>
        <w:t>ifferences in total accelerometer wear minutes were detected between the succinct reminder group (Mdn=4909</w:t>
      </w:r>
      <w:r w:rsidR="004C334B" w:rsidRPr="004A447D">
        <w:rPr>
          <w:b w:val="0"/>
          <w:bCs/>
          <w:noProof/>
          <w:color w:val="000000"/>
          <w:sz w:val="24"/>
          <w:szCs w:val="24"/>
          <w:lang w:val="en-GB"/>
        </w:rPr>
        <w:t>, IQR=3429</w:t>
      </w:r>
      <w:r w:rsidR="00165DC6">
        <w:rPr>
          <w:b w:val="0"/>
          <w:bCs/>
          <w:noProof/>
          <w:color w:val="000000"/>
          <w:sz w:val="24"/>
          <w:szCs w:val="24"/>
          <w:lang w:val="en-GB"/>
        </w:rPr>
        <w:t>–</w:t>
      </w:r>
      <w:r w:rsidR="004C334B" w:rsidRPr="004A447D">
        <w:rPr>
          <w:b w:val="0"/>
          <w:bCs/>
          <w:noProof/>
          <w:color w:val="000000"/>
          <w:sz w:val="24"/>
          <w:szCs w:val="24"/>
          <w:lang w:val="en-GB"/>
        </w:rPr>
        <w:t>5857</w:t>
      </w:r>
      <w:r w:rsidRPr="004A447D">
        <w:rPr>
          <w:b w:val="0"/>
          <w:bCs/>
          <w:noProof/>
          <w:color w:val="000000"/>
          <w:sz w:val="24"/>
          <w:szCs w:val="24"/>
          <w:lang w:val="en-GB"/>
        </w:rPr>
        <w:t>) and the rationale group (Mdn=4808</w:t>
      </w:r>
      <w:r w:rsidR="004C334B" w:rsidRPr="004A447D">
        <w:rPr>
          <w:b w:val="0"/>
          <w:bCs/>
          <w:noProof/>
          <w:color w:val="000000"/>
          <w:sz w:val="24"/>
          <w:szCs w:val="24"/>
          <w:lang w:val="en-GB"/>
        </w:rPr>
        <w:t>, IQR=3571</w:t>
      </w:r>
      <w:r w:rsidR="00165DC6">
        <w:rPr>
          <w:b w:val="0"/>
          <w:bCs/>
          <w:noProof/>
          <w:color w:val="000000"/>
          <w:sz w:val="24"/>
          <w:szCs w:val="24"/>
          <w:lang w:val="en-GB"/>
        </w:rPr>
        <w:t>–</w:t>
      </w:r>
      <w:r w:rsidR="004C334B" w:rsidRPr="004A447D">
        <w:rPr>
          <w:b w:val="0"/>
          <w:bCs/>
          <w:noProof/>
          <w:color w:val="000000"/>
          <w:sz w:val="24"/>
          <w:szCs w:val="24"/>
          <w:lang w:val="en-GB"/>
        </w:rPr>
        <w:t>5743</w:t>
      </w:r>
      <w:r w:rsidR="00630703">
        <w:rPr>
          <w:b w:val="0"/>
          <w:bCs/>
          <w:noProof/>
          <w:color w:val="000000"/>
          <w:sz w:val="24"/>
          <w:szCs w:val="24"/>
          <w:lang w:val="en-GB"/>
        </w:rPr>
        <w:t>);</w:t>
      </w:r>
      <w:r w:rsidR="00D15D9C">
        <w:rPr>
          <w:b w:val="0"/>
          <w:bCs/>
          <w:noProof/>
          <w:color w:val="000000"/>
          <w:sz w:val="24"/>
          <w:szCs w:val="24"/>
          <w:lang w:val="en-GB"/>
        </w:rPr>
        <w:t xml:space="preserve"> </w:t>
      </w:r>
      <w:r w:rsidR="00D15D9C" w:rsidRPr="00D15D9C">
        <w:rPr>
          <w:b w:val="0"/>
          <w:bCs/>
          <w:noProof/>
          <w:color w:val="000000"/>
          <w:sz w:val="24"/>
          <w:szCs w:val="24"/>
          <w:lang w:val="en-GB"/>
        </w:rPr>
        <w:t xml:space="preserve">W=8860, </w:t>
      </w:r>
      <w:r w:rsidR="00630703">
        <w:rPr>
          <w:b w:val="0"/>
          <w:bCs/>
          <w:noProof/>
          <w:color w:val="000000"/>
          <w:sz w:val="24"/>
          <w:szCs w:val="24"/>
          <w:lang w:val="en-GB"/>
        </w:rPr>
        <w:t>p=0.65</w:t>
      </w:r>
      <w:r w:rsidR="00D15D9C">
        <w:rPr>
          <w:b w:val="0"/>
          <w:bCs/>
          <w:noProof/>
          <w:color w:val="000000"/>
          <w:sz w:val="24"/>
          <w:szCs w:val="24"/>
          <w:lang w:val="en-GB"/>
        </w:rPr>
        <w:t>, CI95=-280.90</w:t>
      </w:r>
      <w:r w:rsidR="008040F8">
        <w:rPr>
          <w:b w:val="0"/>
          <w:bCs/>
          <w:noProof/>
          <w:color w:val="000000"/>
          <w:sz w:val="24"/>
          <w:szCs w:val="24"/>
          <w:lang w:val="en-GB"/>
        </w:rPr>
        <w:t>–</w:t>
      </w:r>
      <w:r w:rsidR="00D15D9C">
        <w:rPr>
          <w:b w:val="0"/>
          <w:bCs/>
          <w:noProof/>
          <w:color w:val="000000"/>
          <w:sz w:val="24"/>
          <w:szCs w:val="24"/>
          <w:lang w:val="en-GB"/>
        </w:rPr>
        <w:t>447.20</w:t>
      </w:r>
      <w:r w:rsidRPr="004A447D">
        <w:rPr>
          <w:b w:val="0"/>
          <w:bCs/>
          <w:noProof/>
          <w:color w:val="000000"/>
          <w:sz w:val="24"/>
          <w:szCs w:val="24"/>
          <w:lang w:val="en-GB"/>
        </w:rPr>
        <w:t xml:space="preserve">. </w:t>
      </w:r>
      <w:r w:rsidR="00E51DEA">
        <w:rPr>
          <w:b w:val="0"/>
          <w:bCs/>
          <w:noProof/>
          <w:color w:val="000000"/>
          <w:sz w:val="24"/>
          <w:szCs w:val="24"/>
          <w:lang w:val="en-GB"/>
        </w:rPr>
        <w:t>Similarly, we found no</w:t>
      </w:r>
      <w:r w:rsidR="00625281" w:rsidRPr="004A447D">
        <w:rPr>
          <w:b w:val="0"/>
          <w:bCs/>
          <w:noProof/>
          <w:color w:val="000000"/>
          <w:sz w:val="24"/>
          <w:szCs w:val="24"/>
          <w:lang w:val="en-GB"/>
        </w:rPr>
        <w:t xml:space="preserve"> differences in wear time </w:t>
      </w:r>
      <w:r w:rsidRPr="004A447D">
        <w:rPr>
          <w:b w:val="0"/>
          <w:bCs/>
          <w:noProof/>
          <w:color w:val="000000"/>
          <w:sz w:val="24"/>
          <w:szCs w:val="24"/>
          <w:lang w:val="en-GB"/>
        </w:rPr>
        <w:t>between participants receiving SMS reminders (Mdn=4859</w:t>
      </w:r>
      <w:r w:rsidR="004C334B" w:rsidRPr="004A447D">
        <w:rPr>
          <w:b w:val="0"/>
          <w:bCs/>
          <w:noProof/>
          <w:color w:val="000000"/>
          <w:sz w:val="24"/>
          <w:szCs w:val="24"/>
          <w:lang w:val="en-GB"/>
        </w:rPr>
        <w:t>, IQR=3527</w:t>
      </w:r>
      <w:r w:rsidR="008040F8">
        <w:rPr>
          <w:b w:val="0"/>
          <w:bCs/>
          <w:noProof/>
          <w:color w:val="000000"/>
          <w:sz w:val="24"/>
          <w:szCs w:val="24"/>
          <w:lang w:val="en-GB"/>
        </w:rPr>
        <w:t>–</w:t>
      </w:r>
      <w:r w:rsidR="004C334B" w:rsidRPr="004A447D">
        <w:rPr>
          <w:b w:val="0"/>
          <w:bCs/>
          <w:noProof/>
          <w:color w:val="000000"/>
          <w:sz w:val="24"/>
          <w:szCs w:val="24"/>
          <w:lang w:val="en-GB"/>
        </w:rPr>
        <w:t>5808</w:t>
      </w:r>
      <w:r w:rsidRPr="004A447D">
        <w:rPr>
          <w:b w:val="0"/>
          <w:bCs/>
          <w:noProof/>
          <w:color w:val="000000"/>
          <w:sz w:val="24"/>
          <w:szCs w:val="24"/>
          <w:lang w:val="en-GB"/>
        </w:rPr>
        <w:t>) and those not receiving them (Mdn=5067</w:t>
      </w:r>
      <w:r w:rsidR="004C334B" w:rsidRPr="004A447D">
        <w:rPr>
          <w:b w:val="0"/>
          <w:bCs/>
          <w:noProof/>
          <w:color w:val="000000"/>
          <w:sz w:val="24"/>
          <w:szCs w:val="24"/>
          <w:lang w:val="en-GB"/>
        </w:rPr>
        <w:t>, IQR=3201</w:t>
      </w:r>
      <w:r w:rsidR="008040F8">
        <w:rPr>
          <w:b w:val="0"/>
          <w:bCs/>
          <w:noProof/>
          <w:color w:val="000000"/>
          <w:sz w:val="24"/>
          <w:szCs w:val="24"/>
          <w:lang w:val="en-GB"/>
        </w:rPr>
        <w:t>–</w:t>
      </w:r>
      <w:r w:rsidR="004C334B" w:rsidRPr="004A447D">
        <w:rPr>
          <w:b w:val="0"/>
          <w:bCs/>
          <w:noProof/>
          <w:color w:val="000000"/>
          <w:sz w:val="24"/>
          <w:szCs w:val="24"/>
          <w:lang w:val="en-GB"/>
        </w:rPr>
        <w:t>5885</w:t>
      </w:r>
      <w:r w:rsidRPr="004A447D">
        <w:rPr>
          <w:b w:val="0"/>
          <w:bCs/>
          <w:noProof/>
          <w:color w:val="000000"/>
          <w:sz w:val="24"/>
          <w:szCs w:val="24"/>
          <w:lang w:val="en-GB"/>
        </w:rPr>
        <w:t>)</w:t>
      </w:r>
      <w:r w:rsidR="00630703">
        <w:rPr>
          <w:b w:val="0"/>
          <w:bCs/>
          <w:noProof/>
          <w:color w:val="000000"/>
          <w:sz w:val="24"/>
          <w:szCs w:val="24"/>
          <w:lang w:val="en-GB"/>
        </w:rPr>
        <w:t>;</w:t>
      </w:r>
      <w:r w:rsidRPr="004A447D">
        <w:rPr>
          <w:b w:val="0"/>
          <w:bCs/>
          <w:noProof/>
          <w:color w:val="000000"/>
          <w:sz w:val="24"/>
          <w:szCs w:val="24"/>
          <w:lang w:val="en-GB"/>
        </w:rPr>
        <w:t xml:space="preserve"> </w:t>
      </w:r>
      <w:r w:rsidR="00630703">
        <w:rPr>
          <w:b w:val="0"/>
          <w:bCs/>
          <w:noProof/>
          <w:color w:val="000000"/>
          <w:sz w:val="24"/>
          <w:szCs w:val="24"/>
          <w:lang w:val="en-GB"/>
        </w:rPr>
        <w:t>W=10642.5, p=0.77</w:t>
      </w:r>
      <w:r w:rsidR="00630703" w:rsidRPr="00630703">
        <w:rPr>
          <w:b w:val="0"/>
          <w:bCs/>
          <w:noProof/>
          <w:color w:val="000000"/>
          <w:sz w:val="24"/>
          <w:szCs w:val="24"/>
          <w:lang w:val="en-GB"/>
        </w:rPr>
        <w:t>, CI95=-424.20</w:t>
      </w:r>
      <w:r w:rsidR="008040F8">
        <w:rPr>
          <w:b w:val="0"/>
          <w:bCs/>
          <w:noProof/>
          <w:color w:val="000000"/>
          <w:sz w:val="24"/>
          <w:szCs w:val="24"/>
          <w:lang w:val="en-GB"/>
        </w:rPr>
        <w:t>–</w:t>
      </w:r>
      <w:r w:rsidR="00630703" w:rsidRPr="00630703">
        <w:rPr>
          <w:b w:val="0"/>
          <w:bCs/>
          <w:noProof/>
          <w:color w:val="000000"/>
          <w:sz w:val="24"/>
          <w:szCs w:val="24"/>
          <w:lang w:val="en-GB"/>
        </w:rPr>
        <w:t>305.30</w:t>
      </w:r>
      <w:r w:rsidR="00630703">
        <w:rPr>
          <w:b w:val="0"/>
          <w:bCs/>
          <w:noProof/>
          <w:color w:val="000000"/>
          <w:sz w:val="24"/>
          <w:szCs w:val="24"/>
          <w:lang w:val="en-GB"/>
        </w:rPr>
        <w:t>.</w:t>
      </w:r>
      <w:r w:rsidR="00E542FA" w:rsidRPr="004A447D">
        <w:rPr>
          <w:b w:val="0"/>
          <w:bCs/>
          <w:noProof/>
          <w:color w:val="000000"/>
          <w:sz w:val="24"/>
          <w:szCs w:val="24"/>
          <w:lang w:val="en-GB"/>
        </w:rPr>
        <w:t xml:space="preserve"> </w:t>
      </w:r>
      <w:r w:rsidR="00B80EBF">
        <w:rPr>
          <w:b w:val="0"/>
          <w:bCs/>
          <w:noProof/>
          <w:color w:val="000000"/>
          <w:sz w:val="24"/>
          <w:szCs w:val="24"/>
          <w:lang w:val="en-GB"/>
        </w:rPr>
        <w:t xml:space="preserve">Bayesian ANOVA favored a model of equal weartime means, over one of unequal means, by a Bayes Factor of 12.05. </w:t>
      </w:r>
      <w:r w:rsidR="00630703">
        <w:rPr>
          <w:b w:val="0"/>
          <w:bCs/>
          <w:noProof/>
          <w:color w:val="000000"/>
          <w:sz w:val="24"/>
          <w:szCs w:val="24"/>
          <w:lang w:val="en-GB"/>
        </w:rPr>
        <w:t>A</w:t>
      </w:r>
      <w:r w:rsidR="00E542FA" w:rsidRPr="004A447D">
        <w:rPr>
          <w:b w:val="0"/>
          <w:bCs/>
          <w:noProof/>
          <w:color w:val="000000"/>
          <w:sz w:val="24"/>
          <w:szCs w:val="24"/>
          <w:lang w:val="en-GB"/>
        </w:rPr>
        <w:t>ccumulated days of valid</w:t>
      </w:r>
      <w:r w:rsidR="00217FBC" w:rsidRPr="004A447D">
        <w:rPr>
          <w:b w:val="0"/>
          <w:bCs/>
          <w:noProof/>
          <w:color w:val="000000"/>
          <w:sz w:val="24"/>
          <w:szCs w:val="24"/>
          <w:lang w:val="en-GB"/>
        </w:rPr>
        <w:t xml:space="preserve"> accelerometer wear data</w:t>
      </w:r>
      <w:r w:rsidR="00630703">
        <w:rPr>
          <w:b w:val="0"/>
          <w:bCs/>
          <w:noProof/>
          <w:color w:val="000000"/>
          <w:sz w:val="24"/>
          <w:szCs w:val="24"/>
          <w:lang w:val="en-GB"/>
        </w:rPr>
        <w:t xml:space="preserve"> did not differ either</w:t>
      </w:r>
      <w:r w:rsidRPr="004A447D">
        <w:rPr>
          <w:b w:val="0"/>
          <w:bCs/>
          <w:noProof/>
          <w:color w:val="000000"/>
          <w:sz w:val="24"/>
          <w:szCs w:val="24"/>
          <w:lang w:val="en-GB"/>
        </w:rPr>
        <w:t xml:space="preserve">. </w:t>
      </w:r>
      <w:r w:rsidR="00E11105">
        <w:rPr>
          <w:b w:val="0"/>
          <w:bCs/>
          <w:noProof/>
          <w:color w:val="000000"/>
          <w:sz w:val="24"/>
          <w:szCs w:val="24"/>
          <w:lang w:val="en-GB"/>
        </w:rPr>
        <w:lastRenderedPageBreak/>
        <w:t xml:space="preserve">Equivalence testing indicated </w:t>
      </w:r>
      <w:r w:rsidR="00E51DEA">
        <w:rPr>
          <w:b w:val="0"/>
          <w:bCs/>
          <w:noProof/>
          <w:color w:val="000000"/>
          <w:sz w:val="24"/>
          <w:szCs w:val="24"/>
          <w:lang w:val="en-GB"/>
        </w:rPr>
        <w:t xml:space="preserve">rejection of </w:t>
      </w:r>
      <w:r w:rsidR="00E11105">
        <w:rPr>
          <w:b w:val="0"/>
          <w:bCs/>
          <w:noProof/>
          <w:color w:val="000000"/>
          <w:sz w:val="24"/>
          <w:szCs w:val="24"/>
          <w:lang w:val="en-GB"/>
        </w:rPr>
        <w:t xml:space="preserve">effects </w:t>
      </w:r>
      <w:r w:rsidR="00E51DEA">
        <w:rPr>
          <w:b w:val="0"/>
          <w:bCs/>
          <w:noProof/>
          <w:color w:val="000000"/>
          <w:sz w:val="24"/>
          <w:szCs w:val="24"/>
          <w:lang w:val="en-GB"/>
        </w:rPr>
        <w:t xml:space="preserve">more extreme </w:t>
      </w:r>
      <w:r w:rsidR="00E11105">
        <w:rPr>
          <w:b w:val="0"/>
          <w:bCs/>
          <w:noProof/>
          <w:color w:val="000000"/>
          <w:sz w:val="24"/>
          <w:szCs w:val="24"/>
          <w:lang w:val="en-GB"/>
        </w:rPr>
        <w:t>than</w:t>
      </w:r>
      <w:r w:rsidR="00E51DEA">
        <w:rPr>
          <w:b w:val="0"/>
          <w:bCs/>
          <w:noProof/>
          <w:color w:val="000000"/>
          <w:sz w:val="24"/>
          <w:szCs w:val="24"/>
          <w:lang w:val="en-GB"/>
        </w:rPr>
        <w:t xml:space="preserve"> a Cohen’s </w:t>
      </w:r>
      <w:r w:rsidR="00E11105">
        <w:rPr>
          <w:b w:val="0"/>
          <w:bCs/>
          <w:noProof/>
          <w:color w:val="000000"/>
          <w:sz w:val="24"/>
          <w:szCs w:val="24"/>
          <w:lang w:val="en-GB"/>
        </w:rPr>
        <w:t>d</w:t>
      </w:r>
      <w:r w:rsidR="00E51DEA">
        <w:rPr>
          <w:b w:val="0"/>
          <w:bCs/>
          <w:noProof/>
          <w:color w:val="000000"/>
          <w:sz w:val="24"/>
          <w:szCs w:val="24"/>
          <w:lang w:val="en-GB"/>
        </w:rPr>
        <w:t xml:space="preserve"> (standardised mean difference) of </w:t>
      </w:r>
      <w:r w:rsidR="00E11105">
        <w:rPr>
          <w:b w:val="0"/>
          <w:bCs/>
          <w:noProof/>
          <w:color w:val="000000"/>
          <w:sz w:val="24"/>
          <w:szCs w:val="24"/>
          <w:lang w:val="en-GB"/>
        </w:rPr>
        <w:t xml:space="preserve"> </w:t>
      </w:r>
      <w:r w:rsidR="00E11105" w:rsidRPr="00E11105">
        <w:rPr>
          <w:b w:val="0"/>
          <w:bCs/>
          <w:noProof/>
          <w:color w:val="000000"/>
          <w:sz w:val="24"/>
          <w:szCs w:val="24"/>
          <w:lang w:val="en-GB"/>
        </w:rPr>
        <w:t>±</w:t>
      </w:r>
      <w:r w:rsidR="00E11105">
        <w:rPr>
          <w:b w:val="0"/>
          <w:bCs/>
          <w:noProof/>
          <w:color w:val="000000"/>
          <w:sz w:val="24"/>
          <w:szCs w:val="24"/>
          <w:lang w:val="en-GB"/>
        </w:rPr>
        <w:t xml:space="preserve"> </w:t>
      </w:r>
      <w:r w:rsidR="00A8074E">
        <w:rPr>
          <w:b w:val="0"/>
          <w:bCs/>
          <w:noProof/>
          <w:color w:val="000000"/>
          <w:sz w:val="24"/>
          <w:szCs w:val="24"/>
          <w:lang w:val="en-GB"/>
        </w:rPr>
        <w:t>~</w:t>
      </w:r>
      <w:r w:rsidR="00E11105">
        <w:rPr>
          <w:b w:val="0"/>
          <w:bCs/>
          <w:noProof/>
          <w:color w:val="000000"/>
          <w:sz w:val="24"/>
          <w:szCs w:val="24"/>
          <w:lang w:val="en-GB"/>
        </w:rPr>
        <w:t>0.3.</w:t>
      </w:r>
    </w:p>
    <w:p w14:paraId="0324254C" w14:textId="5A45ADF2" w:rsidR="00B66742" w:rsidRDefault="009E5083" w:rsidP="00B66742">
      <w:pPr>
        <w:pStyle w:val="Heading-NotinTOC"/>
        <w:rPr>
          <w:b w:val="0"/>
          <w:bCs/>
          <w:noProof/>
          <w:color w:val="000000"/>
          <w:sz w:val="24"/>
          <w:szCs w:val="24"/>
          <w:lang w:val="en-GB"/>
        </w:rPr>
      </w:pPr>
      <w:r w:rsidRPr="004A447D">
        <w:rPr>
          <w:bCs/>
          <w:noProof/>
          <w:color w:val="000000"/>
          <w:sz w:val="24"/>
          <w:szCs w:val="24"/>
          <w:lang w:val="en-GB"/>
        </w:rPr>
        <w:t>Conclusions</w:t>
      </w:r>
      <w:r w:rsidRPr="004A447D">
        <w:rPr>
          <w:b w:val="0"/>
          <w:bCs/>
          <w:noProof/>
          <w:color w:val="000000"/>
          <w:sz w:val="24"/>
          <w:szCs w:val="24"/>
          <w:lang w:val="en-GB"/>
        </w:rPr>
        <w:t xml:space="preserve">: </w:t>
      </w:r>
      <w:r w:rsidR="000B62A4" w:rsidRPr="004A447D">
        <w:rPr>
          <w:b w:val="0"/>
          <w:bCs/>
          <w:noProof/>
          <w:color w:val="000000"/>
          <w:sz w:val="24"/>
          <w:szCs w:val="24"/>
          <w:lang w:val="en-GB"/>
        </w:rPr>
        <w:t xml:space="preserve">This study casts doubt on the effectiveness </w:t>
      </w:r>
      <w:r w:rsidR="000B62A4">
        <w:rPr>
          <w:b w:val="0"/>
          <w:bCs/>
          <w:noProof/>
          <w:color w:val="000000"/>
          <w:sz w:val="24"/>
          <w:szCs w:val="24"/>
          <w:lang w:val="en-GB"/>
        </w:rPr>
        <w:t xml:space="preserve">of </w:t>
      </w:r>
      <w:r w:rsidR="000B62A4" w:rsidRPr="004A447D">
        <w:rPr>
          <w:b w:val="0"/>
          <w:bCs/>
          <w:noProof/>
          <w:color w:val="000000"/>
          <w:sz w:val="24"/>
          <w:szCs w:val="24"/>
          <w:lang w:val="en-GB"/>
        </w:rPr>
        <w:t>using the because-heuristic</w:t>
      </w:r>
      <w:r w:rsidR="000B62A4">
        <w:rPr>
          <w:b w:val="0"/>
          <w:bCs/>
          <w:noProof/>
          <w:color w:val="000000"/>
          <w:sz w:val="24"/>
          <w:szCs w:val="24"/>
          <w:lang w:val="en-GB"/>
        </w:rPr>
        <w:t xml:space="preserve"> via SMS messaging,</w:t>
      </w:r>
      <w:r w:rsidR="000B62A4" w:rsidRPr="004A447D">
        <w:rPr>
          <w:b w:val="0"/>
          <w:bCs/>
          <w:noProof/>
          <w:color w:val="000000"/>
          <w:sz w:val="24"/>
          <w:szCs w:val="24"/>
          <w:lang w:val="en-GB"/>
        </w:rPr>
        <w:t xml:space="preserve"> to promote accelerometer wear time</w:t>
      </w:r>
      <w:r w:rsidR="000B62A4">
        <w:rPr>
          <w:b w:val="0"/>
          <w:bCs/>
          <w:noProof/>
          <w:color w:val="000000"/>
          <w:sz w:val="24"/>
          <w:szCs w:val="24"/>
          <w:lang w:val="en-GB"/>
        </w:rPr>
        <w:t xml:space="preserve"> among youth</w:t>
      </w:r>
      <w:r w:rsidR="000B62A4" w:rsidRPr="004A447D">
        <w:rPr>
          <w:b w:val="0"/>
          <w:bCs/>
          <w:noProof/>
          <w:color w:val="000000"/>
          <w:sz w:val="24"/>
          <w:szCs w:val="24"/>
          <w:lang w:val="en-GB"/>
        </w:rPr>
        <w:t>.</w:t>
      </w:r>
      <w:r w:rsidR="000B62A4">
        <w:rPr>
          <w:b w:val="0"/>
          <w:bCs/>
          <w:noProof/>
          <w:color w:val="000000"/>
          <w:sz w:val="24"/>
          <w:szCs w:val="24"/>
          <w:lang w:val="en-GB"/>
        </w:rPr>
        <w:t xml:space="preserve"> </w:t>
      </w:r>
      <w:r w:rsidR="004B0A11" w:rsidRPr="004B0A11">
        <w:rPr>
          <w:b w:val="0"/>
          <w:bCs/>
          <w:noProof/>
          <w:color w:val="000000"/>
          <w:sz w:val="24"/>
          <w:szCs w:val="24"/>
          <w:lang w:val="en-GB"/>
        </w:rPr>
        <w:t xml:space="preserve">The because-heuristic might be limited to face-to-face communication and situations where no intention for or commitment to the </w:t>
      </w:r>
      <w:r w:rsidR="004B0A11">
        <w:rPr>
          <w:b w:val="0"/>
          <w:bCs/>
          <w:noProof/>
          <w:color w:val="000000"/>
          <w:sz w:val="24"/>
          <w:szCs w:val="24"/>
          <w:lang w:val="en-GB"/>
        </w:rPr>
        <w:t>behavior has yet been made</w:t>
      </w:r>
      <w:r w:rsidRPr="004A447D">
        <w:rPr>
          <w:b w:val="0"/>
          <w:bCs/>
          <w:noProof/>
          <w:color w:val="000000"/>
          <w:sz w:val="24"/>
          <w:szCs w:val="24"/>
          <w:lang w:val="en-GB"/>
        </w:rPr>
        <w:t xml:space="preserve">. </w:t>
      </w:r>
      <w:r w:rsidR="004B0A11">
        <w:rPr>
          <w:b w:val="0"/>
          <w:bCs/>
          <w:noProof/>
          <w:color w:val="000000"/>
          <w:sz w:val="24"/>
          <w:szCs w:val="24"/>
          <w:lang w:val="en-GB"/>
        </w:rPr>
        <w:t>Other</w:t>
      </w:r>
      <w:r w:rsidRPr="004A447D">
        <w:rPr>
          <w:b w:val="0"/>
          <w:bCs/>
          <w:noProof/>
          <w:color w:val="000000"/>
          <w:sz w:val="24"/>
          <w:szCs w:val="24"/>
          <w:lang w:val="en-GB"/>
        </w:rPr>
        <w:t xml:space="preserve"> explanations </w:t>
      </w:r>
      <w:r w:rsidR="004B0A11">
        <w:rPr>
          <w:b w:val="0"/>
          <w:bCs/>
          <w:noProof/>
          <w:color w:val="000000"/>
          <w:sz w:val="24"/>
          <w:szCs w:val="24"/>
          <w:lang w:val="en-GB"/>
        </w:rPr>
        <w:t xml:space="preserve">for null effects </w:t>
      </w:r>
      <w:r w:rsidRPr="004A447D">
        <w:rPr>
          <w:b w:val="0"/>
          <w:bCs/>
          <w:noProof/>
          <w:color w:val="000000"/>
          <w:sz w:val="24"/>
          <w:szCs w:val="24"/>
          <w:lang w:val="en-GB"/>
        </w:rPr>
        <w:t xml:space="preserve">include </w:t>
      </w:r>
      <w:r w:rsidR="004B0A11">
        <w:rPr>
          <w:b w:val="0"/>
          <w:bCs/>
          <w:noProof/>
          <w:color w:val="000000"/>
          <w:sz w:val="24"/>
          <w:szCs w:val="24"/>
          <w:lang w:val="en-GB"/>
        </w:rPr>
        <w:t>non-reading of messages, and reminder messages undermining the self-reminding strategies which would occur naturally in the absence of reminders</w:t>
      </w:r>
      <w:r w:rsidR="000B62A4">
        <w:rPr>
          <w:b w:val="0"/>
          <w:bCs/>
          <w:noProof/>
          <w:color w:val="000000"/>
          <w:sz w:val="24"/>
          <w:szCs w:val="24"/>
          <w:lang w:val="en-GB"/>
        </w:rPr>
        <w:t>.</w:t>
      </w:r>
    </w:p>
    <w:p w14:paraId="3E2F133A" w14:textId="70EE37F1" w:rsidR="003F720D" w:rsidRDefault="003F720D" w:rsidP="00B66742">
      <w:pPr>
        <w:pStyle w:val="Heading-NotinTOC"/>
        <w:rPr>
          <w:b w:val="0"/>
          <w:bCs/>
          <w:noProof/>
          <w:color w:val="000000"/>
          <w:sz w:val="24"/>
          <w:szCs w:val="24"/>
          <w:lang w:val="en-GB"/>
        </w:rPr>
      </w:pPr>
      <w:r>
        <w:rPr>
          <w:b w:val="0"/>
          <w:bCs/>
          <w:noProof/>
          <w:color w:val="000000"/>
          <w:sz w:val="24"/>
          <w:szCs w:val="24"/>
          <w:lang w:val="en-GB"/>
        </w:rPr>
        <w:t xml:space="preserve">Trial registration: </w:t>
      </w:r>
      <w:r w:rsidR="00C63DBB">
        <w:rPr>
          <w:b w:val="0"/>
          <w:bCs/>
          <w:noProof/>
          <w:color w:val="000000"/>
          <w:sz w:val="24"/>
          <w:szCs w:val="24"/>
          <w:lang w:val="en-GB"/>
        </w:rPr>
        <w:t xml:space="preserve">DRKS </w:t>
      </w:r>
      <w:r w:rsidR="00E52147" w:rsidRPr="00B06067">
        <w:rPr>
          <w:b w:val="0"/>
          <w:bCs/>
          <w:noProof/>
          <w:color w:val="000000"/>
          <w:sz w:val="24"/>
          <w:szCs w:val="24"/>
          <w:lang w:val="en-GB"/>
        </w:rPr>
        <w:t>DRKS00007721</w:t>
      </w:r>
      <w:r w:rsidR="00C63DBB">
        <w:rPr>
          <w:b w:val="0"/>
          <w:bCs/>
          <w:noProof/>
          <w:color w:val="000000"/>
          <w:sz w:val="24"/>
          <w:szCs w:val="24"/>
          <w:lang w:val="en-GB"/>
        </w:rPr>
        <w:t>. Registered 14.04.2015.</w:t>
      </w:r>
      <w:r w:rsidR="00E52147">
        <w:rPr>
          <w:b w:val="0"/>
          <w:bCs/>
          <w:noProof/>
          <w:color w:val="000000"/>
          <w:sz w:val="24"/>
          <w:szCs w:val="24"/>
          <w:lang w:val="en-GB"/>
        </w:rPr>
        <w:t xml:space="preserve"> </w:t>
      </w:r>
      <w:r w:rsidR="00C63DBB">
        <w:rPr>
          <w:b w:val="0"/>
          <w:bCs/>
          <w:noProof/>
          <w:color w:val="000000"/>
          <w:sz w:val="24"/>
          <w:szCs w:val="24"/>
          <w:lang w:val="en-GB"/>
        </w:rPr>
        <w:t>R</w:t>
      </w:r>
      <w:r w:rsidR="00E52147">
        <w:rPr>
          <w:b w:val="0"/>
          <w:bCs/>
          <w:noProof/>
          <w:color w:val="000000"/>
          <w:sz w:val="24"/>
          <w:szCs w:val="24"/>
          <w:lang w:val="en-GB"/>
        </w:rPr>
        <w:t>etrospectively registered</w:t>
      </w:r>
      <w:r w:rsidR="00C63DBB">
        <w:rPr>
          <w:b w:val="0"/>
          <w:bCs/>
          <w:noProof/>
          <w:color w:val="000000"/>
          <w:sz w:val="24"/>
          <w:szCs w:val="24"/>
          <w:lang w:val="en-GB"/>
        </w:rPr>
        <w:t>.</w:t>
      </w:r>
    </w:p>
    <w:p w14:paraId="7AC7775D" w14:textId="54C9AF12" w:rsidR="003F720D" w:rsidRDefault="003F720D" w:rsidP="00B66742">
      <w:pPr>
        <w:pStyle w:val="Heading-NotinTOC"/>
        <w:rPr>
          <w:b w:val="0"/>
          <w:bCs/>
          <w:noProof/>
          <w:color w:val="000000"/>
          <w:sz w:val="24"/>
          <w:szCs w:val="24"/>
          <w:lang w:val="en-GB"/>
        </w:rPr>
      </w:pPr>
    </w:p>
    <w:p w14:paraId="584E2A77" w14:textId="667B2C3E" w:rsidR="003F720D" w:rsidRPr="004151E9" w:rsidRDefault="003F720D" w:rsidP="00B66742">
      <w:pPr>
        <w:pStyle w:val="Heading-NotinTOC"/>
        <w:rPr>
          <w:b w:val="0"/>
          <w:bCs/>
          <w:noProof/>
          <w:color w:val="000000"/>
          <w:sz w:val="24"/>
          <w:szCs w:val="24"/>
          <w:lang w:val="en-GB"/>
        </w:rPr>
        <w:sectPr w:rsidR="003F720D" w:rsidRPr="004151E9" w:rsidSect="00640B62">
          <w:pgSz w:w="11906" w:h="16838"/>
          <w:pgMar w:top="1418" w:right="2268" w:bottom="1418" w:left="2268" w:header="709" w:footer="709" w:gutter="0"/>
          <w:lnNumType w:countBy="1" w:restart="newSection"/>
          <w:pgNumType w:fmt="lowerRoman" w:start="1"/>
          <w:cols w:space="708"/>
          <w:docGrid w:linePitch="360"/>
        </w:sectPr>
      </w:pPr>
      <w:r>
        <w:rPr>
          <w:b w:val="0"/>
          <w:bCs/>
          <w:noProof/>
          <w:color w:val="000000"/>
          <w:sz w:val="24"/>
          <w:szCs w:val="24"/>
          <w:lang w:val="en-GB"/>
        </w:rPr>
        <w:t xml:space="preserve">Keywords: </w:t>
      </w:r>
      <w:r w:rsidR="00E52147">
        <w:rPr>
          <w:b w:val="0"/>
          <w:bCs/>
          <w:noProof/>
          <w:color w:val="000000"/>
          <w:sz w:val="24"/>
          <w:szCs w:val="24"/>
          <w:lang w:val="en-GB"/>
        </w:rPr>
        <w:t xml:space="preserve">Accelerometry, intervention, </w:t>
      </w:r>
      <w:r w:rsidR="00BC17AF">
        <w:rPr>
          <w:b w:val="0"/>
          <w:bCs/>
          <w:noProof/>
          <w:color w:val="000000"/>
          <w:sz w:val="24"/>
          <w:szCs w:val="24"/>
          <w:lang w:val="en-GB"/>
        </w:rPr>
        <w:t xml:space="preserve">text </w:t>
      </w:r>
      <w:r w:rsidR="00E52147">
        <w:rPr>
          <w:b w:val="0"/>
          <w:bCs/>
          <w:noProof/>
          <w:color w:val="000000"/>
          <w:sz w:val="24"/>
          <w:szCs w:val="24"/>
          <w:lang w:val="en-GB"/>
        </w:rPr>
        <w:t>messaging,</w:t>
      </w:r>
      <w:r w:rsidR="00BC17AF" w:rsidRPr="00BC17AF">
        <w:rPr>
          <w:b w:val="0"/>
          <w:bCs/>
          <w:noProof/>
          <w:color w:val="000000"/>
          <w:sz w:val="24"/>
          <w:szCs w:val="24"/>
          <w:lang w:val="en-GB"/>
        </w:rPr>
        <w:t xml:space="preserve"> </w:t>
      </w:r>
      <w:r w:rsidR="00BC17AF">
        <w:rPr>
          <w:b w:val="0"/>
          <w:bCs/>
          <w:noProof/>
          <w:color w:val="000000"/>
          <w:sz w:val="24"/>
          <w:szCs w:val="24"/>
          <w:lang w:val="en-GB"/>
        </w:rPr>
        <w:t>SMS,</w:t>
      </w:r>
      <w:r w:rsidR="00E52147">
        <w:rPr>
          <w:b w:val="0"/>
          <w:bCs/>
          <w:noProof/>
          <w:color w:val="000000"/>
          <w:sz w:val="24"/>
          <w:szCs w:val="24"/>
          <w:lang w:val="en-GB"/>
        </w:rPr>
        <w:t xml:space="preserve"> persuasion</w:t>
      </w:r>
      <w:r w:rsidR="004151E9">
        <w:rPr>
          <w:b w:val="0"/>
          <w:bCs/>
          <w:noProof/>
          <w:color w:val="000000"/>
          <w:sz w:val="24"/>
          <w:szCs w:val="24"/>
          <w:lang w:val="en-GB"/>
        </w:rPr>
        <w:t>, adherence, behaviour change, adolescents, school-based research,  partially randomised trial</w:t>
      </w:r>
    </w:p>
    <w:p w14:paraId="2EB9927F" w14:textId="7D8E3F50" w:rsidR="001274DF" w:rsidRPr="004A447D" w:rsidRDefault="003F720D" w:rsidP="00F0092E">
      <w:pPr>
        <w:pStyle w:val="Heading1"/>
      </w:pPr>
      <w:bookmarkStart w:id="7" w:name="_Toc449907537"/>
      <w:r>
        <w:lastRenderedPageBreak/>
        <w:t>Background</w:t>
      </w:r>
    </w:p>
    <w:p w14:paraId="214A1A94" w14:textId="77777777" w:rsidR="00B06067" w:rsidRPr="009050E2" w:rsidRDefault="00B06067" w:rsidP="00B06067">
      <w:pPr>
        <w:pStyle w:val="Heading2"/>
        <w:rPr>
          <w:noProof/>
          <w:lang w:val="en-GB"/>
        </w:rPr>
      </w:pPr>
      <w:bookmarkStart w:id="8" w:name="_Ref449894194"/>
      <w:bookmarkStart w:id="9" w:name="_Ref449894211"/>
      <w:bookmarkStart w:id="10" w:name="_Ref449894221"/>
      <w:bookmarkStart w:id="11" w:name="_Ref449894270"/>
      <w:bookmarkStart w:id="12" w:name="_Toc449907538"/>
      <w:r w:rsidRPr="009050E2">
        <w:rPr>
          <w:noProof/>
          <w:lang w:val="en-GB"/>
        </w:rPr>
        <w:t>Compliance with accelerometer wear instructions</w:t>
      </w:r>
      <w:bookmarkEnd w:id="8"/>
      <w:bookmarkEnd w:id="9"/>
      <w:bookmarkEnd w:id="10"/>
      <w:bookmarkEnd w:id="11"/>
      <w:bookmarkEnd w:id="12"/>
    </w:p>
    <w:p w14:paraId="32EA69F2" w14:textId="3EE74771" w:rsidR="00B06067" w:rsidRPr="004A447D" w:rsidRDefault="00B06067" w:rsidP="00B06067">
      <w:pPr>
        <w:rPr>
          <w:noProof/>
          <w:color w:val="000000"/>
          <w:lang w:val="en-GB"/>
        </w:rPr>
      </w:pPr>
      <w:r w:rsidRPr="009050E2">
        <w:rPr>
          <w:lang w:val="en-GB"/>
        </w:rPr>
        <w:t>Reliable and valid</w:t>
      </w:r>
      <w:r w:rsidRPr="009050E2">
        <w:rPr>
          <w:noProof/>
          <w:color w:val="000000"/>
          <w:lang w:val="en-GB"/>
        </w:rPr>
        <w:t xml:space="preserve"> assessment is necessary when evaluating whether </w:t>
      </w:r>
      <w:ins w:id="13" w:author="Heino, Matti T J" w:date="2018-08-05T23:15:00Z">
        <w:r w:rsidR="00652E1F">
          <w:rPr>
            <w:noProof/>
            <w:color w:val="000000"/>
            <w:lang w:val="en-GB"/>
          </w:rPr>
          <w:t xml:space="preserve">public health </w:t>
        </w:r>
      </w:ins>
      <w:r w:rsidRPr="009050E2">
        <w:rPr>
          <w:noProof/>
          <w:color w:val="000000"/>
          <w:lang w:val="en-GB"/>
        </w:rPr>
        <w:t>policies or</w:t>
      </w:r>
      <w:r w:rsidRPr="004A447D">
        <w:rPr>
          <w:noProof/>
          <w:color w:val="000000"/>
          <w:lang w:val="en-GB"/>
        </w:rPr>
        <w:t xml:space="preserve"> intervention</w:t>
      </w:r>
      <w:r>
        <w:rPr>
          <w:noProof/>
          <w:color w:val="000000"/>
          <w:lang w:val="en-GB"/>
        </w:rPr>
        <w:t>s</w:t>
      </w:r>
      <w:r w:rsidRPr="004A447D">
        <w:rPr>
          <w:noProof/>
          <w:color w:val="000000"/>
          <w:lang w:val="en-GB"/>
        </w:rPr>
        <w:t xml:space="preserve"> chang</w:t>
      </w:r>
      <w:r>
        <w:rPr>
          <w:noProof/>
          <w:color w:val="000000"/>
          <w:lang w:val="en-GB"/>
        </w:rPr>
        <w:t>e</w:t>
      </w:r>
      <w:r w:rsidRPr="004A447D">
        <w:rPr>
          <w:noProof/>
          <w:color w:val="000000"/>
          <w:lang w:val="en-GB"/>
        </w:rPr>
        <w:t xml:space="preserve"> </w:t>
      </w:r>
      <w:r>
        <w:rPr>
          <w:noProof/>
          <w:color w:val="000000"/>
          <w:lang w:val="en-GB"/>
        </w:rPr>
        <w:t>physical</w:t>
      </w:r>
      <w:r w:rsidRPr="004A447D">
        <w:rPr>
          <w:noProof/>
          <w:color w:val="000000"/>
          <w:lang w:val="en-GB"/>
        </w:rPr>
        <w:t xml:space="preserve"> activity </w:t>
      </w:r>
      <w:r>
        <w:rPr>
          <w:noProof/>
          <w:color w:val="000000"/>
          <w:lang w:val="en-GB"/>
        </w:rPr>
        <w:t xml:space="preserve">(PA) </w:t>
      </w:r>
      <w:r w:rsidRPr="004A447D">
        <w:rPr>
          <w:noProof/>
          <w:color w:val="000000"/>
          <w:lang w:val="en-GB"/>
        </w:rPr>
        <w:t xml:space="preserve">levels </w:t>
      </w:r>
      <w:r>
        <w:rPr>
          <w:noProof/>
          <w:color w:val="000000"/>
          <w:lang w:val="en-GB"/>
        </w:rPr>
        <w:t>in</w:t>
      </w:r>
      <w:r w:rsidRPr="004A447D">
        <w:rPr>
          <w:noProof/>
          <w:color w:val="000000"/>
          <w:lang w:val="en-GB"/>
        </w:rPr>
        <w:t xml:space="preserve"> the target group. </w:t>
      </w:r>
      <w:r>
        <w:rPr>
          <w:noProof/>
          <w:color w:val="000000"/>
          <w:lang w:val="en-GB"/>
        </w:rPr>
        <w:t>L</w:t>
      </w:r>
      <w:r w:rsidRPr="004A447D">
        <w:rPr>
          <w:noProof/>
          <w:color w:val="000000"/>
          <w:lang w:val="en-GB"/>
        </w:rPr>
        <w:t xml:space="preserve">ittle consensus exists about what to measure, when, with what and for how long in PA research </w:t>
      </w:r>
      <w:r w:rsidRPr="004A447D">
        <w:rPr>
          <w:noProof/>
          <w:color w:val="000000"/>
          <w:lang w:val="en-GB"/>
        </w:rPr>
        <w:fldChar w:fldCharType="begin"/>
      </w:r>
      <w:r w:rsidR="000C6DC3">
        <w:rPr>
          <w:noProof/>
          <w:color w:val="000000"/>
          <w:lang w:val="en-GB"/>
        </w:rPr>
        <w:instrText xml:space="preserve"> ADDIN ZOTERO_ITEM CSL_CITATION {"citationID":"MgsybnpR","properties":{"formattedCitation":"[1, 2]","plainCitation":"[1, 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[1, 2]</w:t>
      </w:r>
      <w:r w:rsidRPr="004A447D">
        <w:rPr>
          <w:noProof/>
          <w:color w:val="000000"/>
          <w:lang w:val="en-GB"/>
        </w:rPr>
        <w:fldChar w:fldCharType="end"/>
      </w:r>
      <w:r w:rsidRPr="004A447D">
        <w:rPr>
          <w:noProof/>
          <w:color w:val="000000"/>
          <w:lang w:val="en-GB"/>
        </w:rPr>
        <w:t xml:space="preserve">. </w:t>
      </w:r>
      <w:r>
        <w:rPr>
          <w:noProof/>
          <w:color w:val="000000"/>
          <w:lang w:val="en-GB"/>
        </w:rPr>
        <w:t>While an i</w:t>
      </w:r>
      <w:r w:rsidRPr="004A447D">
        <w:rPr>
          <w:noProof/>
          <w:color w:val="000000"/>
          <w:lang w:val="en-GB"/>
        </w:rPr>
        <w:t xml:space="preserve">nability </w:t>
      </w:r>
      <w:r>
        <w:rPr>
          <w:noProof/>
          <w:color w:val="000000"/>
          <w:lang w:val="en-GB"/>
        </w:rPr>
        <w:t xml:space="preserve">of individuals </w:t>
      </w:r>
      <w:r w:rsidRPr="004A447D">
        <w:rPr>
          <w:noProof/>
          <w:color w:val="000000"/>
          <w:lang w:val="en-GB"/>
        </w:rPr>
        <w:t xml:space="preserve">to </w:t>
      </w:r>
      <w:r>
        <w:rPr>
          <w:noProof/>
          <w:color w:val="000000"/>
          <w:lang w:val="en-GB"/>
        </w:rPr>
        <w:t xml:space="preserve">accurately </w:t>
      </w:r>
      <w:r w:rsidRPr="004A447D">
        <w:rPr>
          <w:noProof/>
          <w:color w:val="000000"/>
          <w:lang w:val="en-GB"/>
        </w:rPr>
        <w:t xml:space="preserve">remember </w:t>
      </w:r>
      <w:r>
        <w:rPr>
          <w:noProof/>
          <w:color w:val="000000"/>
          <w:lang w:val="en-GB"/>
        </w:rPr>
        <w:t xml:space="preserve">their </w:t>
      </w:r>
      <w:r w:rsidRPr="004A447D">
        <w:rPr>
          <w:noProof/>
          <w:color w:val="000000"/>
          <w:lang w:val="en-GB"/>
        </w:rPr>
        <w:t xml:space="preserve">past PA and social desirability </w:t>
      </w:r>
      <w:r>
        <w:rPr>
          <w:noProof/>
          <w:color w:val="000000"/>
          <w:lang w:val="en-GB"/>
        </w:rPr>
        <w:t xml:space="preserve">are clear problems with </w:t>
      </w:r>
      <w:r w:rsidRPr="004A447D">
        <w:rPr>
          <w:noProof/>
          <w:color w:val="000000"/>
          <w:lang w:val="en-GB"/>
        </w:rPr>
        <w:t>self-report</w:t>
      </w:r>
      <w:r>
        <w:rPr>
          <w:noProof/>
          <w:color w:val="000000"/>
          <w:lang w:val="en-GB"/>
        </w:rPr>
        <w:t>ed PA</w:t>
      </w:r>
      <w:r w:rsidRPr="004A447D">
        <w:rPr>
          <w:noProof/>
          <w:color w:val="000000"/>
          <w:lang w:val="en-GB"/>
        </w:rPr>
        <w:t xml:space="preserve"> measures </w:t>
      </w:r>
      <w:r w:rsidRPr="004A447D">
        <w:rPr>
          <w:noProof/>
          <w:color w:val="000000"/>
          <w:lang w:val="en-GB"/>
        </w:rPr>
        <w:fldChar w:fldCharType="begin"/>
      </w:r>
      <w:r w:rsidR="00327DF5">
        <w:rPr>
          <w:noProof/>
          <w:color w:val="000000"/>
          <w:lang w:val="en-GB"/>
        </w:rPr>
        <w:instrText xml:space="preserve"> ADDIN ZOTERO_ITEM CSL_CITATION {"citationID":"1u12lonjo2","properties":{"formattedCitation":"[3]","plainCitation":"[3]"},"citationItems":[{"id":382,"uris":["http://zotero.org/users/2425957/items/NHXDAGG6"],"uri":["http://zotero.org/users/2425957/items/NHXDAGG6"],"itemData":{"id":382,"type":"article-journal","title":"A comparison of direct versus self-report measures for assessing physical activity in adults: a systematic review","container-title":"International Journal of Behavioral Nutrition and Physical Activity","page":"56","volume":"5","source":"BioMed Central","abstract":"Accurate assessment is required to assess current and changing physical activity levels, and to evaluate the effectiveness of interventions designed to increase activity levels. This study systematically reviewed the literature to determine the extent of agreement between subjectively (self-report e.g. questionnaire, diary) and objectively (directly measured; e.g. accelerometry, doubly labeled water) assessed physical activity in adults.","DOI":"10.1186/1479-5868-5-56","ISSN":"1479-5868","shortTitle":"A comparison of direct versus self-report measures for assessing physical activity in adults","journalAbbreviation":"International Journal of Behavioral Nutrition and Physical Activity","author":[{"family":"Prince","given":"Stéphanie A."},{"family":"Adamo","given":"Kristi B."},{"family":"Hamel","given":"Meghan E."},{"family":"Hardt","given":"Jill"},{"family":"Gorber","given":"Sarah Connor"},{"family":"Tremblay","given":"Mark"}],"issued":{"date-parts":[["2008"]]}}}],"schema":"https://github.com/citation-style-language/schema/raw/master/csl-citation.json"} </w:instrText>
      </w:r>
      <w:r w:rsidRPr="004A447D">
        <w:rPr>
          <w:noProof/>
          <w:color w:val="000000"/>
          <w:lang w:val="en-GB"/>
        </w:rPr>
        <w:fldChar w:fldCharType="separate"/>
      </w:r>
      <w:r w:rsidR="00327DF5" w:rsidRPr="00327DF5">
        <w:rPr>
          <w:lang w:val="en-US"/>
        </w:rPr>
        <w:t>[3]</w:t>
      </w:r>
      <w:r w:rsidRPr="004A447D">
        <w:rPr>
          <w:noProof/>
          <w:color w:val="000000"/>
          <w:lang w:val="en-GB"/>
        </w:rPr>
        <w:fldChar w:fldCharType="end"/>
      </w:r>
      <w:r w:rsidRPr="004A447D">
        <w:rPr>
          <w:noProof/>
          <w:color w:val="000000"/>
          <w:lang w:val="en-GB"/>
        </w:rPr>
        <w:t xml:space="preserve">, </w:t>
      </w:r>
      <w:r>
        <w:rPr>
          <w:noProof/>
          <w:color w:val="000000"/>
          <w:lang w:val="en-GB"/>
        </w:rPr>
        <w:t>objective measurements of PA</w:t>
      </w:r>
      <w:r w:rsidRPr="004A447D">
        <w:rPr>
          <w:noProof/>
          <w:color w:val="000000"/>
          <w:lang w:val="en-GB"/>
        </w:rPr>
        <w:t xml:space="preserve"> </w:t>
      </w:r>
      <w:r>
        <w:rPr>
          <w:noProof/>
          <w:color w:val="000000"/>
          <w:lang w:val="en-GB"/>
        </w:rPr>
        <w:t xml:space="preserve">(e.g. pedometers and accelerometers) </w:t>
      </w:r>
      <w:r w:rsidRPr="004A447D">
        <w:rPr>
          <w:noProof/>
          <w:color w:val="000000"/>
          <w:lang w:val="en-GB"/>
        </w:rPr>
        <w:t>have issues too</w:t>
      </w:r>
      <w:r>
        <w:rPr>
          <w:noProof/>
          <w:color w:val="000000"/>
          <w:lang w:val="en-GB"/>
        </w:rPr>
        <w:t xml:space="preserve">. </w:t>
      </w:r>
      <w:r w:rsidRPr="00FE1B3D">
        <w:rPr>
          <w:noProof/>
          <w:color w:val="000000"/>
          <w:lang w:val="en-GB"/>
        </w:rPr>
        <w:t xml:space="preserve">Zhuang et al. </w:t>
      </w:r>
      <w:r w:rsidRPr="00FE1B3D">
        <w:rPr>
          <w:noProof/>
          <w:color w:val="000000"/>
          <w:lang w:val="en-GB"/>
        </w:rPr>
        <w:fldChar w:fldCharType="begin"/>
      </w:r>
      <w:r w:rsidR="00327DF5">
        <w:rPr>
          <w:noProof/>
          <w:color w:val="000000"/>
          <w:lang w:val="en-GB"/>
        </w:rPr>
        <w:instrText xml:space="preserve"> ADDIN ZOTERO_ITEM CSL_CITATION {"citationID":"2nv352j3t1","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FE1B3D">
        <w:rPr>
          <w:noProof/>
          <w:color w:val="000000"/>
          <w:lang w:val="en-GB"/>
        </w:rPr>
        <w:fldChar w:fldCharType="separate"/>
      </w:r>
      <w:r w:rsidR="00327DF5" w:rsidRPr="00327DF5">
        <w:rPr>
          <w:lang w:val="en-US"/>
        </w:rPr>
        <w:t>[4]</w:t>
      </w:r>
      <w:r w:rsidRPr="00FE1B3D">
        <w:rPr>
          <w:noProof/>
          <w:color w:val="000000"/>
          <w:lang w:val="en-GB"/>
        </w:rPr>
        <w:fldChar w:fldCharType="end"/>
      </w:r>
      <w:r w:rsidRPr="00FE1B3D">
        <w:rPr>
          <w:noProof/>
          <w:color w:val="000000"/>
          <w:lang w:val="en-GB"/>
        </w:rPr>
        <w:t xml:space="preserve"> found that missing accelerometry data was more common in 15- to 17-year-olds than among younger participants, especially during weekends (Sundays in particular), with missing data occurring increasingly from the first recording day to the last. </w:t>
      </w:r>
      <w:r>
        <w:rPr>
          <w:noProof/>
          <w:color w:val="000000"/>
          <w:lang w:val="en-GB"/>
        </w:rPr>
        <w:t xml:space="preserve">This exemplifies a key issue in measurement: the </w:t>
      </w:r>
      <w:r w:rsidRPr="004A447D">
        <w:rPr>
          <w:noProof/>
          <w:color w:val="000000"/>
          <w:lang w:val="en-GB"/>
        </w:rPr>
        <w:t xml:space="preserve">proportion of </w:t>
      </w:r>
      <w:r>
        <w:rPr>
          <w:noProof/>
          <w:color w:val="000000"/>
          <w:lang w:val="en-GB"/>
        </w:rPr>
        <w:t xml:space="preserve">an individual’s </w:t>
      </w:r>
      <w:r w:rsidRPr="004A447D">
        <w:rPr>
          <w:noProof/>
          <w:color w:val="000000"/>
          <w:lang w:val="en-GB"/>
        </w:rPr>
        <w:t>day</w:t>
      </w:r>
      <w:r>
        <w:rPr>
          <w:noProof/>
          <w:color w:val="000000"/>
          <w:lang w:val="en-GB"/>
        </w:rPr>
        <w:t xml:space="preserve"> or </w:t>
      </w:r>
      <w:r w:rsidRPr="004A447D">
        <w:rPr>
          <w:noProof/>
          <w:color w:val="000000"/>
          <w:lang w:val="en-GB"/>
        </w:rPr>
        <w:t xml:space="preserve">week captured </w:t>
      </w:r>
      <w:r>
        <w:rPr>
          <w:noProof/>
          <w:color w:val="000000"/>
          <w:lang w:val="en-GB"/>
        </w:rPr>
        <w:t>by the measure</w:t>
      </w:r>
      <w:r w:rsidRPr="004A447D">
        <w:rPr>
          <w:noProof/>
          <w:color w:val="000000"/>
          <w:lang w:val="en-GB"/>
        </w:rPr>
        <w:t xml:space="preserve">. </w:t>
      </w:r>
      <w:r>
        <w:rPr>
          <w:noProof/>
          <w:color w:val="000000"/>
          <w:lang w:val="en-GB"/>
        </w:rPr>
        <w:t>A</w:t>
      </w:r>
      <w:r w:rsidRPr="004A447D">
        <w:rPr>
          <w:noProof/>
          <w:color w:val="000000"/>
          <w:lang w:val="en-GB"/>
        </w:rPr>
        <w:t>n extreme example</w:t>
      </w:r>
      <w:r>
        <w:rPr>
          <w:noProof/>
          <w:color w:val="000000"/>
          <w:lang w:val="en-GB"/>
        </w:rPr>
        <w:t xml:space="preserve"> would be an individual, who </w:t>
      </w:r>
      <w:r w:rsidRPr="004A447D">
        <w:rPr>
          <w:noProof/>
          <w:color w:val="000000"/>
          <w:lang w:val="en-GB"/>
        </w:rPr>
        <w:t xml:space="preserve">only wears </w:t>
      </w:r>
      <w:r>
        <w:rPr>
          <w:noProof/>
          <w:color w:val="000000"/>
          <w:lang w:val="en-GB"/>
        </w:rPr>
        <w:t>the measurement device when undertaking PA. Thus, s</w:t>
      </w:r>
      <w:r w:rsidRPr="004A447D">
        <w:rPr>
          <w:noProof/>
          <w:color w:val="000000"/>
          <w:lang w:val="en-GB"/>
        </w:rPr>
        <w:t xml:space="preserve">ome </w:t>
      </w:r>
      <w:r>
        <w:rPr>
          <w:noProof/>
          <w:color w:val="000000"/>
          <w:lang w:val="en-GB"/>
        </w:rPr>
        <w:t>guidelines suggest</w:t>
      </w:r>
      <w:r w:rsidRPr="004A447D">
        <w:rPr>
          <w:noProof/>
          <w:color w:val="000000"/>
          <w:lang w:val="en-GB"/>
        </w:rPr>
        <w:t xml:space="preserve"> that a person should wear an accelerometer for </w:t>
      </w:r>
      <w:r>
        <w:rPr>
          <w:noProof/>
          <w:color w:val="000000"/>
          <w:lang w:val="en-GB"/>
        </w:rPr>
        <w:t xml:space="preserve">a minimum of </w:t>
      </w:r>
      <w:r w:rsidRPr="004A447D">
        <w:rPr>
          <w:noProof/>
          <w:color w:val="000000"/>
          <w:lang w:val="en-GB"/>
        </w:rPr>
        <w:t xml:space="preserve">10 </w:t>
      </w:r>
      <w:r>
        <w:rPr>
          <w:noProof/>
          <w:color w:val="000000"/>
          <w:lang w:val="en-GB"/>
        </w:rPr>
        <w:t xml:space="preserve">hours daily for at least </w:t>
      </w:r>
      <w:r w:rsidRPr="004A447D">
        <w:rPr>
          <w:noProof/>
          <w:color w:val="000000"/>
          <w:lang w:val="en-GB"/>
        </w:rPr>
        <w:t>4 days in a 7-day measurement period</w:t>
      </w:r>
      <w:r>
        <w:rPr>
          <w:noProof/>
          <w:color w:val="000000"/>
          <w:lang w:val="en-GB"/>
        </w:rPr>
        <w:t xml:space="preserve"> in order to obtain an accurate reading of PA</w:t>
      </w:r>
      <w:r w:rsidRPr="004A447D">
        <w:rPr>
          <w:noProof/>
          <w:color w:val="000000"/>
          <w:lang w:val="en-GB"/>
        </w:rPr>
        <w:t xml:space="preserve"> </w:t>
      </w:r>
      <w:r w:rsidRPr="004A447D">
        <w:rPr>
          <w:noProof/>
          <w:color w:val="000000"/>
          <w:lang w:val="en-GB"/>
        </w:rPr>
        <w:fldChar w:fldCharType="begin"/>
      </w:r>
      <w:r w:rsidR="000C6DC3">
        <w:rPr>
          <w:noProof/>
          <w:color w:val="000000"/>
          <w:lang w:val="en-GB"/>
        </w:rPr>
        <w:instrText xml:space="preserve"> ADDIN ZOTERO_ITEM CSL_CITATION {"citationID":"yOEMvJlq","properties":{"formattedCitation":"[1, 2]","plainCitation":"[1, 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[1, 2]</w:t>
      </w:r>
      <w:r w:rsidRPr="004A447D">
        <w:rPr>
          <w:noProof/>
          <w:color w:val="000000"/>
          <w:lang w:val="en-GB"/>
        </w:rPr>
        <w:fldChar w:fldCharType="end"/>
      </w:r>
      <w:r>
        <w:rPr>
          <w:noProof/>
          <w:color w:val="000000"/>
          <w:lang w:val="en-GB"/>
        </w:rPr>
        <w:t xml:space="preserve">. </w:t>
      </w:r>
      <w:r w:rsidRPr="004A447D">
        <w:rPr>
          <w:noProof/>
          <w:color w:val="000000"/>
          <w:lang w:val="en-GB"/>
        </w:rPr>
        <w:t xml:space="preserve">Participants’ </w:t>
      </w:r>
      <w:r>
        <w:rPr>
          <w:noProof/>
          <w:color w:val="000000"/>
          <w:lang w:val="en-GB"/>
        </w:rPr>
        <w:t>compliance</w:t>
      </w:r>
      <w:r w:rsidRPr="004A447D">
        <w:rPr>
          <w:noProof/>
          <w:color w:val="000000"/>
          <w:lang w:val="en-GB"/>
        </w:rPr>
        <w:t xml:space="preserve"> </w:t>
      </w:r>
      <w:r>
        <w:rPr>
          <w:noProof/>
          <w:color w:val="000000"/>
          <w:lang w:val="en-GB"/>
        </w:rPr>
        <w:t>with</w:t>
      </w:r>
      <w:r w:rsidRPr="004A447D">
        <w:rPr>
          <w:noProof/>
          <w:color w:val="000000"/>
          <w:lang w:val="en-GB"/>
        </w:rPr>
        <w:t xml:space="preserve"> instructions on wearing the accelerometer is </w:t>
      </w:r>
      <w:r>
        <w:rPr>
          <w:noProof/>
          <w:color w:val="000000"/>
          <w:lang w:val="en-GB"/>
        </w:rPr>
        <w:t>clearly very important i</w:t>
      </w:r>
      <w:r w:rsidRPr="004A447D">
        <w:rPr>
          <w:noProof/>
          <w:color w:val="000000"/>
          <w:lang w:val="en-GB"/>
        </w:rPr>
        <w:t>n obtain</w:t>
      </w:r>
      <w:r>
        <w:rPr>
          <w:noProof/>
          <w:color w:val="000000"/>
          <w:lang w:val="en-GB"/>
        </w:rPr>
        <w:t>ing</w:t>
      </w:r>
      <w:r w:rsidRPr="004A447D">
        <w:rPr>
          <w:noProof/>
          <w:color w:val="000000"/>
          <w:lang w:val="en-GB"/>
        </w:rPr>
        <w:t xml:space="preserve"> accurate PA measurements </w:t>
      </w:r>
      <w:r w:rsidRPr="004A447D">
        <w:rPr>
          <w:noProof/>
          <w:color w:val="000000"/>
          <w:lang w:val="en-GB"/>
        </w:rPr>
        <w:fldChar w:fldCharType="begin"/>
      </w:r>
      <w:r w:rsidR="00327DF5">
        <w:rPr>
          <w:noProof/>
          <w:color w:val="000000"/>
          <w:lang w:val="en-GB"/>
        </w:rPr>
        <w:instrText xml:space="preserve"> ADDIN ZOTERO_ITEM CSL_CITATION {"citationID":"1q1f2bbrvv","properties":{"formattedCitation":"[5]","plainCitation":"[5]"},"citationItems":[{"id":123,"uris":["http://zotero.org/users/2425957/items/6QQX7MD9"],"uri":["http://zotero.org/users/2425957/items/6QQX7MD9"],"itemData":{"id":123,"type":"article-journal","title":"Accelerometer use in physical activity: best practices and research recommendations.","container-title":"Medicine and science in sports and exercise","page":"S582-8","volume":"37","issue":"11 Suppl","note":"pmid:16294121","author":[{"family":"Ward","given":"Dianne S."},{"family":"Evenson","given":"Kelly R."},{"family":"Vaughn","given":"Amber"},{"family":"Rodgers","given":"Anne Brown"},{"family":"Troiano","given":"Richard P."}],"issued":{"date-parts":[["2005"]]}}}],"schema":"https://github.com/citation-style-language/schema/raw/master/csl-citation.json"} </w:instrText>
      </w:r>
      <w:r w:rsidRPr="004A447D">
        <w:rPr>
          <w:noProof/>
          <w:color w:val="000000"/>
          <w:lang w:val="en-GB"/>
        </w:rPr>
        <w:fldChar w:fldCharType="separate"/>
      </w:r>
      <w:r w:rsidR="00327DF5" w:rsidRPr="00327DF5">
        <w:rPr>
          <w:lang w:val="en-US"/>
        </w:rPr>
        <w:t>[5]</w:t>
      </w:r>
      <w:r w:rsidRPr="004A447D">
        <w:rPr>
          <w:noProof/>
          <w:color w:val="000000"/>
          <w:lang w:val="en-GB"/>
        </w:rPr>
        <w:fldChar w:fldCharType="end"/>
      </w:r>
      <w:r w:rsidRPr="004A447D">
        <w:rPr>
          <w:noProof/>
          <w:color w:val="000000"/>
          <w:lang w:val="en-GB"/>
        </w:rPr>
        <w:t xml:space="preserve">. </w:t>
      </w:r>
    </w:p>
    <w:p w14:paraId="65EF3C02" w14:textId="1D048E78" w:rsidR="00B06067" w:rsidRPr="004A447D" w:rsidRDefault="00B06067" w:rsidP="00B06067">
      <w:pPr>
        <w:rPr>
          <w:noProof/>
          <w:color w:val="000000"/>
          <w:lang w:val="en-GB"/>
        </w:rPr>
      </w:pPr>
      <w:r w:rsidRPr="004A447D">
        <w:rPr>
          <w:noProof/>
          <w:color w:val="000000"/>
          <w:lang w:val="en-GB"/>
        </w:rPr>
        <w:t xml:space="preserve">Research on enhancing accelerometer </w:t>
      </w:r>
      <w:r>
        <w:rPr>
          <w:noProof/>
          <w:color w:val="000000"/>
          <w:lang w:val="en-GB"/>
        </w:rPr>
        <w:t>instruction compliance</w:t>
      </w:r>
      <w:r w:rsidRPr="004A447D">
        <w:rPr>
          <w:noProof/>
          <w:color w:val="000000"/>
          <w:lang w:val="en-GB"/>
        </w:rPr>
        <w:t xml:space="preserve"> rates is rare </w:t>
      </w:r>
      <w:r w:rsidRPr="004A447D">
        <w:rPr>
          <w:noProof/>
          <w:color w:val="000000"/>
          <w:lang w:val="en-GB"/>
        </w:rPr>
        <w:fldChar w:fldCharType="begin"/>
      </w:r>
      <w:r w:rsidR="000C6DC3">
        <w:rPr>
          <w:noProof/>
          <w:color w:val="000000"/>
          <w:lang w:val="en-GB"/>
        </w:rPr>
        <w:instrText xml:space="preserve"> ADDIN ZOTERO_ITEM CSL_CITATION {"citationID":"Arwzra5m","properties":{"formattedCitation":"[2, 6]","plainCitation":"[2, 6]"},"citationItems":[{"id":140,"uris":["http://zotero.org/users/2425957/items/G8KRTPZU"],"uri":["http://zotero.org/users/2425957/items/G8KRTPZU"],"itemData":{"id":140,"type":"article-journal","title":"Adolescent perspectives on wearing accelerometers to measure physical activity in population-based trials","container-title":"The European Journal of Public Health","page":"cks081","note":"pmid:23132872","author":[{"family":"Audrey","given":"Suzanne"},{"family":"Bell","given":"Sarah"},{"family":"Hughes","given":"Rachael"},{"family":"Campbell","given":"Rona"}],"issued":{"date-parts":[["2012"]]}}},{"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0C6DC3" w:rsidRPr="00D6767F">
        <w:rPr>
          <w:lang w:val="en-US"/>
        </w:rPr>
        <w:t>[2, 6]</w:t>
      </w:r>
      <w:r w:rsidRPr="004A447D">
        <w:rPr>
          <w:noProof/>
          <w:color w:val="000000"/>
          <w:lang w:val="en-GB"/>
        </w:rPr>
        <w:fldChar w:fldCharType="end"/>
      </w:r>
      <w:r w:rsidRPr="004A447D">
        <w:rPr>
          <w:noProof/>
          <w:color w:val="000000"/>
          <w:lang w:val="en-GB"/>
        </w:rPr>
        <w:t xml:space="preserve">, particularly among older adolescents. One strategy has been monetary incentives contingent on proper wear-time </w:t>
      </w:r>
      <w:r w:rsidRPr="004A447D">
        <w:rPr>
          <w:noProof/>
          <w:color w:val="000000"/>
          <w:lang w:val="en-GB"/>
        </w:rPr>
        <w:fldChar w:fldCharType="begin"/>
      </w:r>
      <w:r w:rsidR="00327DF5">
        <w:rPr>
          <w:noProof/>
          <w:color w:val="000000"/>
          <w:lang w:val="en-GB"/>
        </w:rPr>
        <w:instrText xml:space="preserve"> ADDIN ZOTERO_ITEM CSL_CITATION {"citationID":"eidbsrhbk","properties":{"formattedCitation":"[7]","plainCitation":"[7]"},"citationItems":[{"id":138,"uris":["http://zotero.org/users/2425957/items/M9BXSDS8"],"uri":["http://zotero.org/users/2425957/items/M9BXSDS8"],"itemData":{"id":138,"type":"article-journal","title":"Compliance with wearing physical activity accelerometers in high school students","container-title":"Journal of physical activity &amp; health","page":"S148","volume":"6","issue":"Suppl 1","note":"pmid:19998861","author":[{"family":"Sirard","given":"John R."},{"family":"Slater","given":"Megan E."}],"issued":{"date-parts":[["2009"]]}}}],"schema":"https://github.com/citation-style-language/schema/raw/master/csl-citation.json"} </w:instrText>
      </w:r>
      <w:r w:rsidRPr="004A447D">
        <w:rPr>
          <w:noProof/>
          <w:color w:val="000000"/>
          <w:lang w:val="en-GB"/>
        </w:rPr>
        <w:fldChar w:fldCharType="separate"/>
      </w:r>
      <w:r w:rsidR="00327DF5" w:rsidRPr="00327DF5">
        <w:rPr>
          <w:lang w:val="en-US"/>
        </w:rPr>
        <w:t>[7]</w:t>
      </w:r>
      <w:r w:rsidRPr="004A447D">
        <w:rPr>
          <w:noProof/>
          <w:color w:val="000000"/>
          <w:lang w:val="en-GB"/>
        </w:rPr>
        <w:fldChar w:fldCharType="end"/>
      </w:r>
      <w:r w:rsidRPr="004A447D">
        <w:rPr>
          <w:noProof/>
          <w:color w:val="000000"/>
          <w:lang w:val="en-GB"/>
        </w:rPr>
        <w:t xml:space="preserve">. Sallis et al. </w:t>
      </w:r>
      <w:r w:rsidRPr="004A447D">
        <w:rPr>
          <w:noProof/>
          <w:color w:val="000000"/>
          <w:lang w:val="en-GB"/>
        </w:rPr>
        <w:fldChar w:fldCharType="begin"/>
      </w:r>
      <w:r w:rsidR="00327DF5">
        <w:rPr>
          <w:noProof/>
          <w:color w:val="000000"/>
          <w:lang w:val="en-GB"/>
        </w:rPr>
        <w:instrText xml:space="preserve"> ADDIN ZOTERO_ITEM CSL_CITATION {"citationID":"WrUuJzDj","properties":{"formattedCitation":"[8]","plainCitation":"[8]"},"citationItems":[{"id":125,"uris":["http://zotero.org/users/2425957/items/K88E3UPA"],"uri":["http://zotero.org/users/2425957/items/K88E3UPA"],"itemData":{"id":125,"type":"article-journal","title":"Neighborhood built environment and income: examining multiple health outcomes","container-title":"Social science &amp; medicine","page":"1285-1293","volume":"68","issue":"7","author":[{"family":"Sallis","given":"James F."},{"family":"Saelens","given":"Brian E."},{"family":"Frank","given":"Lawrence D."},{"family":"Conway","given":"Terry L."},{"family":"Slymen","given":"Donald J."},{"family":"Cain","given":"Kelli L."},{"family":"Chapman","given":"James E."},{"family":"Kerr","given":"Jacqueline"}],"issued":{"date-parts":[["2009"]]}},"suppress-author":true}],"schema":"https://github.com/citation-style-language/schema/raw/master/csl-citation.json"} </w:instrText>
      </w:r>
      <w:r w:rsidRPr="004A447D">
        <w:rPr>
          <w:noProof/>
          <w:color w:val="000000"/>
          <w:lang w:val="en-GB"/>
        </w:rPr>
        <w:fldChar w:fldCharType="separate"/>
      </w:r>
      <w:r w:rsidR="00327DF5" w:rsidRPr="00327DF5">
        <w:rPr>
          <w:lang w:val="en-US"/>
        </w:rPr>
        <w:t>[8]</w:t>
      </w:r>
      <w:r w:rsidRPr="004A447D">
        <w:rPr>
          <w:noProof/>
          <w:color w:val="000000"/>
          <w:lang w:val="en-GB"/>
        </w:rPr>
        <w:fldChar w:fldCharType="end"/>
      </w:r>
      <w:r w:rsidRPr="004A447D">
        <w:rPr>
          <w:noProof/>
          <w:color w:val="000000"/>
          <w:lang w:val="en-GB"/>
        </w:rPr>
        <w:t xml:space="preserve"> used an alternative strategy, </w:t>
      </w:r>
      <w:r w:rsidRPr="004A447D">
        <w:rPr>
          <w:noProof/>
          <w:color w:val="000000"/>
          <w:lang w:val="en-GB"/>
        </w:rPr>
        <w:lastRenderedPageBreak/>
        <w:t xml:space="preserve">asking participants to re-wear the accelerometer if they had not worn it for at least 5 valid days (&gt;10 valid hours of data) or a minimum of 66 valid hours across 7 days. </w:t>
      </w:r>
    </w:p>
    <w:p w14:paraId="25DE036D" w14:textId="0D9E6097" w:rsidR="00B06067" w:rsidRPr="004A447D" w:rsidRDefault="00B06067" w:rsidP="00B06067">
      <w:pPr>
        <w:rPr>
          <w:noProof/>
          <w:color w:val="000000"/>
          <w:lang w:val="en-GB"/>
        </w:rPr>
      </w:pPr>
      <w:r w:rsidRPr="004A447D">
        <w:rPr>
          <w:noProof/>
          <w:color w:val="000000"/>
          <w:lang w:val="en-GB"/>
        </w:rPr>
        <w:t xml:space="preserve">Barak et al. </w:t>
      </w:r>
      <w:r w:rsidRPr="004A447D">
        <w:rPr>
          <w:noProof/>
          <w:color w:val="000000"/>
          <w:lang w:val="en-GB"/>
        </w:rPr>
        <w:fldChar w:fldCharType="begin"/>
      </w:r>
      <w:r w:rsidR="00327DF5">
        <w:rPr>
          <w:noProof/>
          <w:color w:val="000000"/>
          <w:lang w:val="en-GB"/>
        </w:rPr>
        <w:instrText xml:space="preserve"> ADDIN ZOTERO_ITEM CSL_CITATION {"citationID":"t58ngh921","properties":{"formattedCitation":"[9]","plainCitation":"[9]"},"citationItems":[{"id":136,"uris":["http://zotero.org/users/2425957/items/92HSW6AS"],"uri":["http://zotero.org/users/2425957/items/92HSW6AS"],"itemData":{"id":136,"type":"article-journal","title":"Adherence to Accelerometry Measurement of Community Ambulation Poststroke","container-title":"Physical Therapy","page":"101-110","volume":"94","issue":"1","note":"pmid:24029299","author":[{"family":"Barak","given":"Sharon"},{"family":"Wu","given":"Samuel S."},{"family":"Dai","given":"Yunfeng"},{"family":"Duncan","given":"Pamela W."},{"family":"Behrman","given":"Andrea L."}],"issued":{"date-parts":[["2014"]]}}}],"schema":"https://github.com/citation-style-language/schema/raw/master/csl-citation.json"} </w:instrText>
      </w:r>
      <w:r w:rsidRPr="004A447D">
        <w:rPr>
          <w:noProof/>
          <w:color w:val="000000"/>
          <w:lang w:val="en-GB"/>
        </w:rPr>
        <w:fldChar w:fldCharType="separate"/>
      </w:r>
      <w:r w:rsidR="00327DF5" w:rsidRPr="00327DF5">
        <w:rPr>
          <w:lang w:val="en-US"/>
        </w:rPr>
        <w:t>[9]</w:t>
      </w:r>
      <w:r w:rsidRPr="004A447D">
        <w:rPr>
          <w:noProof/>
          <w:color w:val="000000"/>
          <w:lang w:val="en-GB"/>
        </w:rPr>
        <w:fldChar w:fldCharType="end"/>
      </w:r>
      <w:r w:rsidRPr="004A447D">
        <w:rPr>
          <w:noProof/>
          <w:color w:val="000000"/>
          <w:lang w:val="en-GB"/>
        </w:rPr>
        <w:t xml:space="preserve"> </w:t>
      </w:r>
      <w:r>
        <w:rPr>
          <w:noProof/>
          <w:color w:val="000000"/>
          <w:lang w:val="en-GB"/>
        </w:rPr>
        <w:t>suggest</w:t>
      </w:r>
      <w:r w:rsidRPr="004A447D">
        <w:rPr>
          <w:noProof/>
          <w:color w:val="000000"/>
          <w:lang w:val="en-GB"/>
        </w:rPr>
        <w:t xml:space="preserve"> that new opportunities to promote </w:t>
      </w:r>
      <w:r>
        <w:rPr>
          <w:noProof/>
          <w:color w:val="000000"/>
          <w:lang w:val="en-GB"/>
        </w:rPr>
        <w:t>compliance—</w:t>
      </w:r>
      <w:r w:rsidRPr="004A447D">
        <w:rPr>
          <w:noProof/>
          <w:color w:val="000000"/>
          <w:lang w:val="en-GB"/>
        </w:rPr>
        <w:t>such as text messaging</w:t>
      </w:r>
      <w:ins w:id="14" w:author="Heino, Matti T J" w:date="2018-07-31T16:56:00Z">
        <w:r w:rsidR="0065317A">
          <w:rPr>
            <w:noProof/>
            <w:color w:val="000000"/>
            <w:lang w:val="en-GB"/>
          </w:rPr>
          <w:t xml:space="preserve"> (SMS; Short Messaging Service)</w:t>
        </w:r>
      </w:ins>
      <w:r>
        <w:rPr>
          <w:noProof/>
          <w:color w:val="000000"/>
          <w:lang w:val="en-GB"/>
        </w:rPr>
        <w:t>—</w:t>
      </w:r>
      <w:r w:rsidRPr="004A447D">
        <w:rPr>
          <w:noProof/>
          <w:color w:val="000000"/>
          <w:lang w:val="en-GB"/>
        </w:rPr>
        <w:t xml:space="preserve">may be more reliable and effective than traditional methods, such as written or verbal wear instructions by the investigator. Zhuang et al. </w:t>
      </w:r>
      <w:r w:rsidRPr="004A447D">
        <w:rPr>
          <w:noProof/>
          <w:color w:val="000000"/>
          <w:lang w:val="en-GB"/>
        </w:rPr>
        <w:fldChar w:fldCharType="begin"/>
      </w:r>
      <w:r w:rsidR="00327DF5">
        <w:rPr>
          <w:noProof/>
          <w:color w:val="000000"/>
          <w:lang w:val="en-GB"/>
        </w:rPr>
        <w:instrText xml:space="preserve"> ADDIN ZOTERO_ITEM CSL_CITATION {"citationID":"kt0fevr5a","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4A447D">
        <w:rPr>
          <w:noProof/>
          <w:color w:val="000000"/>
          <w:lang w:val="en-GB"/>
        </w:rPr>
        <w:fldChar w:fldCharType="separate"/>
      </w:r>
      <w:r w:rsidR="00327DF5" w:rsidRPr="00327DF5">
        <w:rPr>
          <w:lang w:val="en-US"/>
        </w:rPr>
        <w:t>[4]</w:t>
      </w:r>
      <w:r w:rsidRPr="004A447D">
        <w:rPr>
          <w:noProof/>
          <w:color w:val="000000"/>
          <w:lang w:val="en-GB"/>
        </w:rPr>
        <w:fldChar w:fldCharType="end"/>
      </w:r>
      <w:r w:rsidRPr="004A447D">
        <w:rPr>
          <w:noProof/>
          <w:color w:val="000000"/>
          <w:lang w:val="en-GB"/>
        </w:rPr>
        <w:t xml:space="preserve">, too, recommend SMS reminders. Toftager et al. </w:t>
      </w:r>
      <w:r w:rsidRPr="004A447D">
        <w:rPr>
          <w:noProof/>
          <w:color w:val="000000"/>
          <w:lang w:val="en-GB"/>
        </w:rPr>
        <w:fldChar w:fldCharType="begin"/>
      </w:r>
      <w:r w:rsidR="00327DF5">
        <w:rPr>
          <w:noProof/>
          <w:color w:val="000000"/>
          <w:lang w:val="en-GB"/>
        </w:rPr>
        <w:instrText xml:space="preserve"> ADDIN ZOTERO_ITEM CSL_CITATION {"citationID":"or2dssv8p","properties":{"formattedCitation":"[10]","plainCitation":"[10]"},"citationItems":[{"id":126,"uris":["http://zotero.org/users/2425957/items/X2I2FXQ7"],"uri":["http://zotero.org/users/2425957/items/X2I2FXQ7"],"itemData":{"id":126,"type":"article-journal","title":"Accelerometer data reduction in adolescents: effects on sample retention and bias","container-title":"Int J Behav Nutr Phys Act","page":"140","volume":"10","author":[{"family":"Toftager","given":"Mette"},{"family":"Kristensen","given":"Peter Lund"},{"family":"Oliver","given":"Melody"},{"family":"Duncan","given":"Scott"},{"family":"Christiansen","given":"Lars Breum"},{"family":"Boyle","given":"Eleanor"},{"family":"Brond","given":"Jan Christian"},{"family":"Troelsen","given":"Jens"}],"issued":{"date-parts":[["2013"]]}}}],"schema":"https://github.com/citation-style-language/schema/raw/master/csl-citation.json"} </w:instrText>
      </w:r>
      <w:r w:rsidRPr="004A447D">
        <w:rPr>
          <w:noProof/>
          <w:color w:val="000000"/>
          <w:lang w:val="en-GB"/>
        </w:rPr>
        <w:fldChar w:fldCharType="separate"/>
      </w:r>
      <w:r w:rsidR="00327DF5" w:rsidRPr="00327DF5">
        <w:rPr>
          <w:lang w:val="en-US"/>
        </w:rPr>
        <w:t>[10]</w:t>
      </w:r>
      <w:r w:rsidRPr="004A447D">
        <w:rPr>
          <w:noProof/>
          <w:color w:val="000000"/>
          <w:lang w:val="en-GB"/>
        </w:rPr>
        <w:fldChar w:fldCharType="end"/>
      </w:r>
      <w:r w:rsidRPr="004A447D">
        <w:rPr>
          <w:noProof/>
          <w:color w:val="000000"/>
          <w:lang w:val="en-GB"/>
        </w:rPr>
        <w:t xml:space="preserve"> used SMS reminders to increase compliance but d</w:t>
      </w:r>
      <w:r>
        <w:rPr>
          <w:noProof/>
          <w:color w:val="000000"/>
          <w:lang w:val="en-GB"/>
        </w:rPr>
        <w:t>id</w:t>
      </w:r>
      <w:r w:rsidRPr="004A447D">
        <w:rPr>
          <w:noProof/>
          <w:color w:val="000000"/>
          <w:lang w:val="en-GB"/>
        </w:rPr>
        <w:t xml:space="preserve"> not report effects or acceptability. In a self-selected Irish sample of adolescents </w:t>
      </w:r>
      <w:r w:rsidRPr="004A447D">
        <w:rPr>
          <w:noProof/>
          <w:color w:val="000000"/>
          <w:lang w:val="en-GB"/>
        </w:rPr>
        <w:fldChar w:fldCharType="begin"/>
      </w:r>
      <w:r w:rsidR="00327DF5">
        <w:rPr>
          <w:noProof/>
          <w:color w:val="000000"/>
          <w:lang w:val="en-GB"/>
        </w:rPr>
        <w:instrText xml:space="preserve"> ADDIN ZOTERO_ITEM CSL_CITATION {"citationID":"1qpo9r1grs","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color w:val="000000"/>
          <w:lang w:val="en-GB"/>
        </w:rPr>
        <w:fldChar w:fldCharType="separate"/>
      </w:r>
      <w:r w:rsidR="00327DF5" w:rsidRPr="00327DF5">
        <w:rPr>
          <w:lang w:val="en-US"/>
        </w:rPr>
        <w:t>[11]</w:t>
      </w:r>
      <w:r w:rsidRPr="004A447D">
        <w:rPr>
          <w:noProof/>
          <w:color w:val="000000"/>
          <w:lang w:val="en-GB"/>
        </w:rPr>
        <w:fldChar w:fldCharType="end"/>
      </w:r>
      <w:r w:rsidRPr="004A447D">
        <w:rPr>
          <w:noProof/>
          <w:color w:val="000000"/>
          <w:lang w:val="en-GB"/>
        </w:rPr>
        <w:t xml:space="preserve">, daily SMS reminders were </w:t>
      </w:r>
      <w:r>
        <w:rPr>
          <w:noProof/>
          <w:color w:val="000000"/>
          <w:lang w:val="en-GB"/>
        </w:rPr>
        <w:t>associated with</w:t>
      </w:r>
      <w:r w:rsidRPr="004A447D">
        <w:rPr>
          <w:noProof/>
          <w:color w:val="000000"/>
          <w:lang w:val="en-GB"/>
        </w:rPr>
        <w:t xml:space="preserve"> putting on the accelerometer in the morning, but not in increas</w:t>
      </w:r>
      <w:r>
        <w:rPr>
          <w:noProof/>
          <w:color w:val="000000"/>
          <w:lang w:val="en-GB"/>
        </w:rPr>
        <w:t>ed</w:t>
      </w:r>
      <w:r w:rsidRPr="004A447D">
        <w:rPr>
          <w:noProof/>
          <w:color w:val="000000"/>
          <w:lang w:val="en-GB"/>
        </w:rPr>
        <w:t xml:space="preserve"> overall compliance (defined as valid days of data or minutes of non-wear). </w:t>
      </w:r>
      <w:r>
        <w:rPr>
          <w:noProof/>
          <w:color w:val="000000"/>
          <w:lang w:val="en-GB"/>
        </w:rPr>
        <w:t>The study did not report</w:t>
      </w:r>
      <w:r w:rsidRPr="00536832">
        <w:rPr>
          <w:noProof/>
          <w:color w:val="000000"/>
          <w:lang w:val="en-GB"/>
        </w:rPr>
        <w:t xml:space="preserve"> levels of wear or effects of the reminders</w:t>
      </w:r>
      <w:r w:rsidRPr="004A447D">
        <w:rPr>
          <w:noProof/>
          <w:color w:val="000000"/>
          <w:lang w:val="en-GB"/>
        </w:rPr>
        <w:t xml:space="preserve">. </w:t>
      </w:r>
      <w:r>
        <w:rPr>
          <w:noProof/>
          <w:color w:val="000000"/>
          <w:lang w:val="en-GB"/>
        </w:rPr>
        <w:t>T</w:t>
      </w:r>
      <w:r w:rsidRPr="004A447D">
        <w:rPr>
          <w:noProof/>
          <w:color w:val="000000"/>
          <w:lang w:val="en-GB"/>
        </w:rPr>
        <w:t xml:space="preserve">he discrepancy between remembering to put on the device and </w:t>
      </w:r>
      <w:r>
        <w:rPr>
          <w:noProof/>
          <w:color w:val="000000"/>
          <w:lang w:val="en-GB"/>
        </w:rPr>
        <w:t>actually</w:t>
      </w:r>
      <w:r w:rsidRPr="004A447D">
        <w:rPr>
          <w:noProof/>
          <w:color w:val="000000"/>
          <w:lang w:val="en-GB"/>
        </w:rPr>
        <w:t xml:space="preserve"> wearing it for a sufficient amount of time indicates that these may be separate behaviors.  </w:t>
      </w:r>
    </w:p>
    <w:p w14:paraId="1E5E90C8" w14:textId="77777777" w:rsidR="002C24C7" w:rsidRPr="004A447D" w:rsidRDefault="002C24C7" w:rsidP="009C040A">
      <w:pPr>
        <w:pStyle w:val="Heading2"/>
        <w:rPr>
          <w:noProof/>
          <w:lang w:val="en-GB"/>
        </w:rPr>
      </w:pPr>
      <w:r w:rsidRPr="004A447D">
        <w:rPr>
          <w:noProof/>
          <w:lang w:val="en-GB"/>
        </w:rPr>
        <w:t>Compliance and the ‘because-</w:t>
      </w:r>
      <w:r w:rsidRPr="003A5503">
        <w:rPr>
          <w:lang w:val="en-US"/>
        </w:rPr>
        <w:t>heuristic’</w:t>
      </w:r>
      <w:bookmarkEnd w:id="7"/>
    </w:p>
    <w:p w14:paraId="2CE4FA8F" w14:textId="4E323D9D" w:rsidR="002C24C7" w:rsidRDefault="002C24C7" w:rsidP="00907EA8">
      <w:pPr>
        <w:rPr>
          <w:noProof/>
          <w:lang w:val="en-GB"/>
        </w:rPr>
      </w:pPr>
      <w:r w:rsidRPr="004A447D">
        <w:rPr>
          <w:noProof/>
          <w:lang w:val="en-GB"/>
        </w:rPr>
        <w:t>Since</w:t>
      </w:r>
      <w:r w:rsidR="009646F3">
        <w:rPr>
          <w:noProof/>
          <w:lang w:val="en-GB"/>
        </w:rPr>
        <w:t xml:space="preserve"> the</w:t>
      </w:r>
      <w:r w:rsidRPr="004A447D">
        <w:rPr>
          <w:noProof/>
          <w:lang w:val="en-GB"/>
        </w:rPr>
        <w:t xml:space="preserve"> </w:t>
      </w:r>
      <w:r w:rsidR="009646F3" w:rsidRPr="004A447D">
        <w:rPr>
          <w:noProof/>
          <w:lang w:val="en-GB"/>
        </w:rPr>
        <w:t>classic “Xerox machine study”</w:t>
      </w:r>
      <w:r w:rsidRPr="004A447D">
        <w:rPr>
          <w:noProof/>
          <w:lang w:val="en-GB"/>
        </w:rPr>
        <w:t xml:space="preserve"> </w:t>
      </w:r>
      <w:r w:rsidR="00BD635B">
        <w:rPr>
          <w:noProof/>
          <w:lang w:val="en-GB"/>
        </w:rPr>
        <w:t xml:space="preserve">by </w:t>
      </w:r>
      <w:r w:rsidR="00BD635B" w:rsidRPr="004A447D">
        <w:rPr>
          <w:noProof/>
          <w:color w:val="000000"/>
          <w:lang w:val="en-GB"/>
        </w:rPr>
        <w:t xml:space="preserve">Langer, Blank and Chanowitz </w:t>
      </w:r>
      <w:del w:id="15" w:author="Heino, Matti T J" w:date="2018-07-31T16:14:00Z">
        <w:r w:rsidR="00BD635B" w:rsidRPr="004A447D" w:rsidDel="000F18A9">
          <w:rPr>
            <w:noProof/>
            <w:color w:val="000000"/>
            <w:lang w:val="en-GB"/>
          </w:rPr>
          <w:delText>(hence</w:delText>
        </w:r>
        <w:r w:rsidR="00BD635B" w:rsidDel="000F18A9">
          <w:rPr>
            <w:noProof/>
            <w:color w:val="000000"/>
            <w:lang w:val="en-GB"/>
          </w:rPr>
          <w:delText>f</w:delText>
        </w:r>
        <w:r w:rsidR="00BD635B" w:rsidRPr="004A447D" w:rsidDel="000F18A9">
          <w:rPr>
            <w:noProof/>
            <w:color w:val="000000"/>
            <w:lang w:val="en-GB"/>
          </w:rPr>
          <w:delText xml:space="preserve">orth: </w:delText>
        </w:r>
        <w:r w:rsidR="00BD635B" w:rsidRPr="004A447D" w:rsidDel="000F18A9">
          <w:rPr>
            <w:i/>
            <w:noProof/>
            <w:color w:val="000000"/>
            <w:lang w:val="en-GB"/>
          </w:rPr>
          <w:delText>LBC</w:delText>
        </w:r>
        <w:r w:rsidR="00BD635B" w:rsidRPr="004A447D" w:rsidDel="000F18A9">
          <w:rPr>
            <w:noProof/>
            <w:color w:val="000000"/>
            <w:lang w:val="en-GB"/>
          </w:rPr>
          <w:delText xml:space="preserve">) </w:delText>
        </w:r>
      </w:del>
      <w:r w:rsidRPr="004A447D">
        <w:rPr>
          <w:noProof/>
          <w:lang w:val="en-GB"/>
        </w:rPr>
        <w:fldChar w:fldCharType="begin"/>
      </w:r>
      <w:r w:rsidR="00327DF5">
        <w:rPr>
          <w:noProof/>
          <w:lang w:val="en-GB"/>
        </w:rPr>
        <w:instrText xml:space="preserve"> ADDIN ZOTERO_ITEM CSL_CITATION {"citationID":"a1l34ht47","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009646F3">
        <w:rPr>
          <w:noProof/>
          <w:lang w:val="en-GB"/>
        </w:rPr>
        <w:t xml:space="preserve">, providing </w:t>
      </w:r>
      <w:r w:rsidRPr="004A447D">
        <w:rPr>
          <w:noProof/>
          <w:lang w:val="en-GB"/>
        </w:rPr>
        <w:t xml:space="preserve">reasons </w:t>
      </w:r>
      <w:r w:rsidR="009646F3">
        <w:rPr>
          <w:noProof/>
          <w:lang w:val="en-GB"/>
        </w:rPr>
        <w:t>for</w:t>
      </w:r>
      <w:r w:rsidRPr="004A447D">
        <w:rPr>
          <w:noProof/>
          <w:lang w:val="en-GB"/>
        </w:rPr>
        <w:t xml:space="preserve"> compliance has been </w:t>
      </w:r>
      <w:r w:rsidR="009646F3">
        <w:rPr>
          <w:noProof/>
          <w:lang w:val="en-GB"/>
        </w:rPr>
        <w:t>discussed</w:t>
      </w:r>
      <w:r w:rsidRPr="004A447D">
        <w:rPr>
          <w:noProof/>
          <w:lang w:val="en-GB"/>
        </w:rPr>
        <w:t xml:space="preserve"> in the social influence literature. </w:t>
      </w:r>
      <w:r w:rsidR="002236E9">
        <w:rPr>
          <w:noProof/>
          <w:lang w:val="en-GB"/>
        </w:rPr>
        <w:t>T</w:t>
      </w:r>
      <w:r w:rsidR="009646F3">
        <w:rPr>
          <w:noProof/>
          <w:lang w:val="en-GB"/>
        </w:rPr>
        <w:t>he study indicated that</w:t>
      </w:r>
      <w:r w:rsidRPr="004A447D">
        <w:rPr>
          <w:noProof/>
          <w:lang w:val="en-GB"/>
        </w:rPr>
        <w:t xml:space="preserve"> </w:t>
      </w:r>
      <w:r w:rsidR="00F51C42" w:rsidRPr="004A447D">
        <w:rPr>
          <w:noProof/>
          <w:lang w:val="en-GB"/>
        </w:rPr>
        <w:t xml:space="preserve">placebic or </w:t>
      </w:r>
      <w:r w:rsidRPr="004A447D">
        <w:rPr>
          <w:noProof/>
          <w:lang w:val="en-GB"/>
        </w:rPr>
        <w:t>pseudo-reasons</w:t>
      </w:r>
      <w:r w:rsidR="002236E9">
        <w:rPr>
          <w:noProof/>
          <w:lang w:val="en-GB"/>
        </w:rPr>
        <w:t xml:space="preserve"> </w:t>
      </w:r>
      <w:r w:rsidR="002236E9">
        <w:rPr>
          <w:noProof/>
          <w:lang w:val="en-GB"/>
        </w:rPr>
        <w:fldChar w:fldCharType="begin"/>
      </w:r>
      <w:r w:rsidR="00327DF5">
        <w:rPr>
          <w:noProof/>
          <w:lang w:val="en-GB"/>
        </w:rPr>
        <w:instrText xml:space="preserve"> ADDIN ZOTERO_ITEM CSL_CITATION {"citationID":"68mkau2gr","properties":{"formattedCitation":"[13]","plainCitation":"[13]"},"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002236E9">
        <w:rPr>
          <w:noProof/>
          <w:lang w:val="en-GB"/>
        </w:rPr>
        <w:fldChar w:fldCharType="separate"/>
      </w:r>
      <w:r w:rsidR="00327DF5" w:rsidRPr="00327DF5">
        <w:rPr>
          <w:lang w:val="en-US"/>
        </w:rPr>
        <w:t>[13]</w:t>
      </w:r>
      <w:r w:rsidR="002236E9">
        <w:rPr>
          <w:noProof/>
          <w:lang w:val="en-GB"/>
        </w:rPr>
        <w:fldChar w:fldCharType="end"/>
      </w:r>
      <w:r w:rsidR="009646F3">
        <w:rPr>
          <w:noProof/>
          <w:lang w:val="en-GB"/>
        </w:rPr>
        <w:t xml:space="preserve"> </w:t>
      </w:r>
      <w:r w:rsidRPr="004A447D">
        <w:rPr>
          <w:noProof/>
          <w:lang w:val="en-GB"/>
        </w:rPr>
        <w:t>(“</w:t>
      </w:r>
      <w:r w:rsidRPr="00907EA8">
        <w:rPr>
          <w:i/>
          <w:noProof/>
          <w:lang w:val="en-GB"/>
        </w:rPr>
        <w:t>Excuse me, I have 5 pages. May I use the xerox machine, because I have to make copies?</w:t>
      </w:r>
      <w:r w:rsidRPr="004A447D">
        <w:rPr>
          <w:noProof/>
          <w:lang w:val="en-GB"/>
        </w:rPr>
        <w:t>"; 93% compliance) could result in similar compliance rates as actual reasons (</w:t>
      </w:r>
      <w:r w:rsidR="00102C02">
        <w:rPr>
          <w:noProof/>
          <w:lang w:val="en-GB"/>
        </w:rPr>
        <w:t>“</w:t>
      </w:r>
      <w:r w:rsidRPr="004A447D">
        <w:rPr>
          <w:noProof/>
          <w:lang w:val="en-GB"/>
        </w:rPr>
        <w:t xml:space="preserve">[...] </w:t>
      </w:r>
      <w:r w:rsidRPr="00907EA8">
        <w:rPr>
          <w:i/>
          <w:noProof/>
          <w:lang w:val="en-GB"/>
        </w:rPr>
        <w:t>because I'm in a rush?</w:t>
      </w:r>
      <w:r w:rsidR="00102C02">
        <w:rPr>
          <w:noProof/>
          <w:lang w:val="en-GB"/>
        </w:rPr>
        <w:t>”</w:t>
      </w:r>
      <w:r w:rsidRPr="004A447D">
        <w:rPr>
          <w:noProof/>
          <w:lang w:val="en-GB"/>
        </w:rPr>
        <w:t>; 94% compliance)</w:t>
      </w:r>
      <w:r w:rsidR="00907EA8">
        <w:rPr>
          <w:noProof/>
          <w:lang w:val="en-GB"/>
        </w:rPr>
        <w:t xml:space="preserve"> </w:t>
      </w:r>
      <w:r w:rsidR="009646F3">
        <w:rPr>
          <w:noProof/>
          <w:lang w:val="en-GB"/>
        </w:rPr>
        <w:t>compared to</w:t>
      </w:r>
      <w:r w:rsidRPr="004A447D">
        <w:rPr>
          <w:noProof/>
          <w:lang w:val="en-GB"/>
        </w:rPr>
        <w:t xml:space="preserve"> the request only condition (“</w:t>
      </w:r>
      <w:r w:rsidRPr="00907EA8">
        <w:rPr>
          <w:i/>
          <w:noProof/>
          <w:lang w:val="en-GB"/>
        </w:rPr>
        <w:t>Excuse me, I have 5 pages. May I use the xerox machine</w:t>
      </w:r>
      <w:r w:rsidRPr="004A447D">
        <w:rPr>
          <w:noProof/>
          <w:lang w:val="en-GB"/>
        </w:rPr>
        <w:t xml:space="preserve">”; 60% compliance). Pratkanis </w:t>
      </w:r>
      <w:r w:rsidRPr="004A447D">
        <w:rPr>
          <w:noProof/>
          <w:lang w:val="en-GB"/>
        </w:rPr>
        <w:fldChar w:fldCharType="begin"/>
      </w:r>
      <w:r w:rsidR="009050E2">
        <w:rPr>
          <w:noProof/>
          <w:lang w:val="en-GB"/>
        </w:rPr>
        <w:instrText xml:space="preserve"> ADDIN ZOTERO_ITEM CSL_CITATION {"citationID":"29glbuh5n9","properties":{"formattedCitation":"(Pratkanis, 2007)","plainCitation":"(Pratkanis, 2007)","dontUpdate":true},"citationItems":[{"id":385,"uris":["http://zotero.org/users/2425957/items/TA9EWWUQ"],"uri":["http://zotero.org/users/2425957/items/TA9EWWUQ"],"itemData":{"id":385,"type":"chapter","title":"Social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Pr="004A447D">
        <w:rPr>
          <w:noProof/>
          <w:lang w:val="en-GB"/>
        </w:rPr>
        <w:fldChar w:fldCharType="separate"/>
      </w:r>
      <w:r w:rsidRPr="004A447D">
        <w:rPr>
          <w:noProof/>
          <w:lang w:val="en-GB"/>
        </w:rPr>
        <w:t>(2007)</w:t>
      </w:r>
      <w:r w:rsidRPr="004A447D">
        <w:rPr>
          <w:noProof/>
          <w:lang w:val="en-GB"/>
        </w:rPr>
        <w:fldChar w:fldCharType="end"/>
      </w:r>
      <w:r w:rsidR="00D56349">
        <w:rPr>
          <w:noProof/>
          <w:lang w:val="en-GB"/>
        </w:rPr>
        <w:t xml:space="preserve">, </w:t>
      </w:r>
      <w:r w:rsidR="00102C02">
        <w:rPr>
          <w:noProof/>
          <w:lang w:val="en-GB"/>
        </w:rPr>
        <w:t xml:space="preserve">identified “placebic reasons” </w:t>
      </w:r>
      <w:r w:rsidR="00D56349">
        <w:rPr>
          <w:noProof/>
          <w:lang w:val="en-GB"/>
        </w:rPr>
        <w:t>in his ind</w:t>
      </w:r>
      <w:r w:rsidR="00102C02">
        <w:rPr>
          <w:noProof/>
          <w:lang w:val="en-GB"/>
        </w:rPr>
        <w:t>ex of social influence tactics,</w:t>
      </w:r>
      <w:r w:rsidR="00D56349">
        <w:rPr>
          <w:noProof/>
          <w:lang w:val="en-GB"/>
        </w:rPr>
        <w:t xml:space="preserve"> but called</w:t>
      </w:r>
      <w:r w:rsidRPr="004A447D">
        <w:rPr>
          <w:noProof/>
          <w:lang w:val="en-GB"/>
        </w:rPr>
        <w:t xml:space="preserve"> for further research into the subject. Less careful are </w:t>
      </w:r>
      <w:r w:rsidR="00D56349" w:rsidRPr="004A447D">
        <w:rPr>
          <w:noProof/>
          <w:lang w:val="en-GB"/>
        </w:rPr>
        <w:t>Cialdini</w:t>
      </w:r>
      <w:r w:rsidR="00D56349">
        <w:rPr>
          <w:noProof/>
          <w:lang w:val="en-GB"/>
        </w:rPr>
        <w:t>,</w:t>
      </w:r>
      <w:r w:rsidR="00D56349" w:rsidRPr="004A447D">
        <w:rPr>
          <w:noProof/>
          <w:lang w:val="en-GB"/>
        </w:rPr>
        <w:t xml:space="preserve"> </w:t>
      </w:r>
      <w:r w:rsidRPr="004A447D">
        <w:rPr>
          <w:noProof/>
          <w:lang w:val="en-GB"/>
        </w:rPr>
        <w:t>Goldstein</w:t>
      </w:r>
      <w:r w:rsidR="00D56349">
        <w:rPr>
          <w:noProof/>
          <w:lang w:val="en-GB"/>
        </w:rPr>
        <w:t xml:space="preserve"> and</w:t>
      </w:r>
      <w:r w:rsidRPr="004A447D">
        <w:rPr>
          <w:noProof/>
          <w:lang w:val="en-GB"/>
        </w:rPr>
        <w:t xml:space="preserve"> Martin </w:t>
      </w:r>
      <w:r w:rsidRPr="004A447D">
        <w:rPr>
          <w:noProof/>
          <w:lang w:val="en-GB"/>
        </w:rPr>
        <w:fldChar w:fldCharType="begin"/>
      </w:r>
      <w:r w:rsidR="00327DF5">
        <w:rPr>
          <w:noProof/>
          <w:lang w:val="en-GB"/>
        </w:rPr>
        <w:instrText xml:space="preserve"> ADDIN ZOTERO_ITEM CSL_CITATION {"citationID":"AYMEUJKK","properties":{"formattedCitation":"[14]","plainCitation":"[14]"},"citationItems":[{"id":281,"uris":["http://zotero.org/users/2425957/items/IFNN6BQ3"],"uri":["http://zotero.org/users/2425957/items/IFNN6BQ3"],"itemData":{"id":281,"type":"book","title":"Influence: Science and practice","publisher":"Pearson Education","publisher-place":"Boston","volume":"4","source":"Google Scholar","event-place":"Boston","shortTitle":"Influence","author":[{"family":"Cialdini","given":"Robert B."},{"family":"Goldstein","given":"N. J."},{"family":"Martin","given":"S. J."}],"issued":{"date-parts":[["2009"]]},"accessed":{"date-parts":[["2015",10,12]]}},"suppress-author":true}],"schema":"https://github.com/citation-style-language/schema/raw/master/csl-citation.json"} </w:instrText>
      </w:r>
      <w:r w:rsidRPr="004A447D">
        <w:rPr>
          <w:noProof/>
          <w:lang w:val="en-GB"/>
        </w:rPr>
        <w:fldChar w:fldCharType="separate"/>
      </w:r>
      <w:r w:rsidR="00327DF5" w:rsidRPr="00327DF5">
        <w:rPr>
          <w:lang w:val="en-US"/>
        </w:rPr>
        <w:t>[14]</w:t>
      </w:r>
      <w:r w:rsidRPr="004A447D">
        <w:rPr>
          <w:noProof/>
          <w:lang w:val="en-GB"/>
        </w:rPr>
        <w:fldChar w:fldCharType="end"/>
      </w:r>
      <w:r w:rsidRPr="004A447D">
        <w:rPr>
          <w:noProof/>
          <w:lang w:val="en-GB"/>
        </w:rPr>
        <w:t xml:space="preserve">, who tout the “unique motivational influence of </w:t>
      </w:r>
      <w:r w:rsidRPr="004A447D">
        <w:rPr>
          <w:noProof/>
          <w:lang w:val="en-GB"/>
        </w:rPr>
        <w:lastRenderedPageBreak/>
        <w:t xml:space="preserve">the word </w:t>
      </w:r>
      <w:r w:rsidRPr="004A447D">
        <w:rPr>
          <w:i/>
          <w:iCs/>
          <w:noProof/>
          <w:lang w:val="en-GB"/>
        </w:rPr>
        <w:t>because</w:t>
      </w:r>
      <w:r w:rsidRPr="004A447D">
        <w:rPr>
          <w:noProof/>
          <w:lang w:val="en-GB"/>
        </w:rPr>
        <w:t xml:space="preserve">”, basing their claims on the importance of reasoning in social influence. To this day, the xerox machine study remains cited in the press as an example of the power of the word ‘because’ </w:t>
      </w:r>
      <w:r w:rsidRPr="004A447D">
        <w:rPr>
          <w:noProof/>
          <w:lang w:val="en-GB"/>
        </w:rPr>
        <w:fldChar w:fldCharType="begin"/>
      </w:r>
      <w:r w:rsidR="00327DF5">
        <w:rPr>
          <w:noProof/>
          <w:lang w:val="en-GB"/>
        </w:rPr>
        <w:instrText xml:space="preserve"> ADDIN ZOTERO_ITEM CSL_CITATION {"citationID":"b6x3MriY","properties":{"formattedCitation":"{\\rtf [15\\uc0\\u8211{}18]}","plainCitation":"[15–18]"},"citationItems":[{"id":386,"uris":["http://zotero.org/users/2425957/items/P8EJ7SAX"],"uri":["http://zotero.org/users/2425957/items/P8EJ7SAX"],"itemData":{"id":386,"type":"book","title":"Fanatical Prospecting: The Ultimate Guide to Opening Sales Conversations and Filling the Pipeline by Leveraging Social Selling, Telephone, Email, Text, and Cold Calling","publisher":"John Wiley &amp; Sons","number-of-pages":"304","source":"Google Books","abstract":"Ditch the failed sales tactics, fill your pipeline, and crush your numberFanatical Prospecting gives salespeople, sales leaders, entrepreneurs, and executives a practical, eye-opening guide that clearly explains the why and how behind the most important activity in sales and business development—prospecting.The brutal fact is the number one reason for failure in sales is an empty pipe and the root cause of an empty pipeline is the failure to consistently prospect. By ignoring the muscle of prospecting, many otherwise competent salespeople and sales organizations consistently underperform. Step by step, Jeb Blount outlines his innovative approach to prospecting that works for real people, in the real world, with real prospects. Learn how to keep the pipeline full of qualified opportunities and avoid debilitating sales slumps by leveraging a balanced prospecting methodology across multiple prospecting channels. This book reveals the secrets, techniques, and tips of top earners. You’ll learn:  Why the 30-Day Rule is critical for keeping the pipeline full Why understanding the Law of Replacement is the key to avoiding sales slumps How to leverage the Law of Familiarity to reduce prospecting friction and avoid rejection The 5 C’s of Social Selling and how to use them to get prospects to call you How to use the simple 5 Step Telephone Framework to get more appointments fast How to double call backs with a powerful voice mail technique How to leverage the powerful 4 Step Email Prospecting Framework to create emails that compel prospects to respond How to get text working for you with the 7 Step Text Message Prospecting Framework  And there is so much more!  Fanatical Prospecting is filled with the high-powered strategies, techniques, and tools you need to fill your pipeline with high quality opportunities. In the most comprehensive book ever written about sales prospecting, Jeb Blount reveals the real secret to improving sales productivity and growing your income fast. You’ll gain the power to blow through resistance and objections, gain more appointments, start more sales conversations, and close more sales. Break free from the fear and frustration that is holding you and your team back from effective and consistent prospecting. It's time to get off the feast or famine sales roller-coaster for good!","ISBN":"978-1-119-14476-2","shortTitle":"Fanatical Prospecting","language":"en","author":[{"family":"Blount","given":"Jeb"}],"issued":{"date-parts":[["2015",9,29]]}}},{"id":284,"uris":["http://zotero.org/users/2425957/items/GA3DJTZF"],"uri":["http://zotero.org/users/2425957/items/GA3DJTZF"],"itemData":{"id":284,"type":"book","title":"The Science of Settlement: Ideas for Negotiators","publisher":"ALI-ABA","publisher-place":"Pennsylvania","number-of-pages":"214","source":"Google Books","event-place":"Pennsylvania","ISBN":"978-0-8318-0011-6","shortTitle":"The Science of Settlement","language":"en","author":[{"family":"Goldman","given":"Barry"}],"issued":{"date-parts":[["2008",1,1]]}}},{"id":283,"uris":["http://zotero.org/users/2425957/items/36G8DG92"],"uri":["http://zotero.org/users/2425957/items/36G8DG92"],"itemData":{"id":283,"type":"book","title":"Maximum Influence: The 12 Universal Laws of Power Persuasion","publisher":"American Management Association","publisher-place":"New York","number-of-pages":"259","edition":"2","source":"Google Books","event-place":"New York","abstract":"Salespeople, consultants, managers, executives, entrepreneurs. . . Influence is a crucial tool for absolutely anyone seeking success and prosperity. But how can everyday people actually become more influential? Maximum Influence unlocks the secrets of the master influencers. Now in an all-new edition, the book combines scientific research with real-world studies, presenting the most authoritative and effective arsenal of persuasion techniques ever. Author and renowned expert Kurt Mortensen reveals the 12 Laws of Persuasion, explaining why each law works, how to use it, and what to avoid. You will learn about the law of dissonance, the law of contrast, the law of expectation—and nine other proven principles that consciously and unconsciously propel people to act. You willalso discover how to: • Read anyone instantly • Get people to trust you instinctively • Change minds easily • And convince anyone to give you almost anything. With new case studies and cutting-edge influencing techniques, this is the ultimate guide to the art and science of getting exactly what you want—when you want.","ISBN":"978-0-8144-3210-5","shortTitle":"Maximum Influence","language":"en","author":[{"family":"Mortensen","given":"Kurt W."}],"issued":{"date-parts":[["2013",6,10]]}}},{"id":764,"uris":["http://zotero.org/users/2425957/items/J4KSP4ZV"],"uri":["http://zotero.org/users/2425957/items/J4KSP4ZV"],"itemData":{"id":764,"type":"webpage","title":"The Power of the Word \"Because\" To Get People To Do Stuff","container-title":"Psychology Today","abstract":"\"Because\" is a magic word when you want to get people to do something.","URL":"https://web.archive.org/web/20170306230957/https://www.psychologytoday.com/blog/brain-wise/201310/the-power-the-word-because-get-people-do-stuff","author":[{"family":"Weinschenk","given":"Susan"}],"issued":{"date-parts":[["2013",10,15]]},"accessed":{"date-parts":[["2015",11,5]]}}}],"schema":"https://github.com/citation-style-language/schema/raw/master/csl-citation.json"} </w:instrText>
      </w:r>
      <w:r w:rsidRPr="004A447D">
        <w:rPr>
          <w:noProof/>
          <w:lang w:val="en-GB"/>
        </w:rPr>
        <w:fldChar w:fldCharType="separate"/>
      </w:r>
      <w:r w:rsidR="00327DF5" w:rsidRPr="00327DF5">
        <w:rPr>
          <w:szCs w:val="24"/>
          <w:lang w:val="en-US"/>
        </w:rPr>
        <w:t>[15–18]</w:t>
      </w:r>
      <w:r w:rsidRPr="004A447D">
        <w:rPr>
          <w:noProof/>
          <w:lang w:val="en-GB"/>
        </w:rPr>
        <w:fldChar w:fldCharType="end"/>
      </w:r>
      <w:r w:rsidRPr="004A447D">
        <w:rPr>
          <w:noProof/>
          <w:lang w:val="en-GB"/>
        </w:rPr>
        <w:t>.</w:t>
      </w:r>
    </w:p>
    <w:p w14:paraId="5F5AEDDD" w14:textId="12F6E459" w:rsidR="002C24C7" w:rsidRPr="004A447D" w:rsidRDefault="002C24C7" w:rsidP="00907EA8">
      <w:pPr>
        <w:pStyle w:val="Quote"/>
        <w:rPr>
          <w:noProof/>
          <w:lang w:val="en-GB"/>
        </w:rPr>
      </w:pPr>
      <w:r w:rsidRPr="004A447D">
        <w:rPr>
          <w:noProof/>
          <w:lang w:val="en-GB"/>
        </w:rPr>
        <w:t xml:space="preserve">A well-known principle of human behavior says that when we ask someone to do us a favor we will be more successful if we provide a reason. People simply like to have reasons for what they do. </w:t>
      </w:r>
      <w:r w:rsidRPr="004A447D">
        <w:rPr>
          <w:noProof/>
          <w:lang w:val="en-GB"/>
        </w:rPr>
        <w:fldChar w:fldCharType="begin"/>
      </w:r>
      <w:r w:rsidR="00327DF5">
        <w:rPr>
          <w:noProof/>
          <w:lang w:val="en-GB"/>
        </w:rPr>
        <w:instrText xml:space="preserve"> ADDIN ZOTERO_ITEM CSL_CITATION {"citationID":"sJptKsBg","properties":{"formattedCitation":"[19]","plainCitation":"[19]"},"citationItems":[{"id":59,"uris":["http://zotero.org/users/2425957/items/C9224HUH"],"uri":["http://zotero.org/users/2425957/items/C9224HUH"],"itemData":{"id":59,"type":"book","title":"Influence: Science and practice","publisher":"Arizona State University: Allyn &amp; Bacon","publisher-place":"USA","number-of-pages":"262","edition":"4","event-place":"USA","abstract":"Influence, the classic book on persuasion, explains the psychology of why people say \"yes\"—and how to apply these understandings. Dr. Robert Cialdini is the seminal expert in the rapidly expanding field of influence and persuasion. His thirty-five years of rigorous, evidence-based research along with a three-year program of study on what moves people to change behavior has resulted in this highly acclaimed book. You'll learn the six universal principles, how to use them to become a skilled persuader—and how to defend yourself against them. Perfect for people in all walks of life, the principles of Influence will move you toward profound personal change and act as a driving force for your success.Some images that appeared in the print edition of this book are unavailable in the electronic edition due to rights reasons.","ISBN":"0-321-01147-3","language":"en","author":[{"family":"Cialdini","given":"Robert B."}],"issued":{"date-parts":[["2001"]]}},"locator":"4"}],"schema":"https://github.com/citation-style-language/schema/raw/master/csl-citation.json"} </w:instrText>
      </w:r>
      <w:r w:rsidRPr="004A447D">
        <w:rPr>
          <w:noProof/>
          <w:lang w:val="en-GB"/>
        </w:rPr>
        <w:fldChar w:fldCharType="separate"/>
      </w:r>
      <w:r w:rsidR="00327DF5" w:rsidRPr="00327DF5">
        <w:rPr>
          <w:lang w:val="en-US"/>
        </w:rPr>
        <w:t>[19]</w:t>
      </w:r>
      <w:r w:rsidRPr="004A447D">
        <w:rPr>
          <w:noProof/>
          <w:lang w:val="en-GB"/>
        </w:rPr>
        <w:fldChar w:fldCharType="end"/>
      </w:r>
    </w:p>
    <w:p w14:paraId="36287117" w14:textId="1EA5BC99" w:rsidR="000E7283" w:rsidRPr="00B33BD2" w:rsidRDefault="008F6D8F" w:rsidP="002C24C7">
      <w:pPr>
        <w:rPr>
          <w:noProof/>
          <w:color w:val="000000"/>
          <w:lang w:val="en-US"/>
        </w:rPr>
      </w:pPr>
      <w:r w:rsidRPr="0069327F">
        <w:rPr>
          <w:noProof/>
          <w:color w:val="000000"/>
          <w:lang w:val="en-GB"/>
        </w:rPr>
        <w:t xml:space="preserve">Following the terminology used by Key, Edlund, Sagaring and Bizer </w:t>
      </w:r>
      <w:r w:rsidRPr="0069327F">
        <w:rPr>
          <w:noProof/>
          <w:color w:val="000000"/>
          <w:lang w:val="en-GB"/>
        </w:rPr>
        <w:fldChar w:fldCharType="begin"/>
      </w:r>
      <w:r w:rsidR="00327DF5">
        <w:rPr>
          <w:noProof/>
          <w:color w:val="000000"/>
          <w:lang w:val="en-GB"/>
        </w:rPr>
        <w:instrText xml:space="preserve"> ADDIN ZOTERO_ITEM CSL_CITATION {"citationID":"TwgW8PiW","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69327F">
        <w:rPr>
          <w:noProof/>
          <w:color w:val="000000"/>
          <w:lang w:val="en-GB"/>
        </w:rPr>
        <w:fldChar w:fldCharType="separate"/>
      </w:r>
      <w:r w:rsidR="00327DF5" w:rsidRPr="00327DF5">
        <w:rPr>
          <w:lang w:val="en-US"/>
        </w:rPr>
        <w:t>[20]</w:t>
      </w:r>
      <w:r w:rsidRPr="0069327F">
        <w:rPr>
          <w:noProof/>
          <w:color w:val="000000"/>
          <w:lang w:val="en-GB"/>
        </w:rPr>
        <w:fldChar w:fldCharType="end"/>
      </w:r>
      <w:r w:rsidRPr="0069327F">
        <w:rPr>
          <w:noProof/>
          <w:color w:val="000000"/>
          <w:lang w:val="en-GB"/>
        </w:rPr>
        <w:t>, the phenomenon of increased compliance by providing reasons is referre</w:t>
      </w:r>
      <w:r w:rsidR="00B33BD2">
        <w:rPr>
          <w:noProof/>
          <w:color w:val="000000"/>
          <w:lang w:val="en-GB"/>
        </w:rPr>
        <w:t>d to as “the because-heuristic.”</w:t>
      </w:r>
      <w:r w:rsidRPr="0069327F">
        <w:rPr>
          <w:noProof/>
          <w:color w:val="000000"/>
          <w:lang w:val="en-GB"/>
        </w:rPr>
        <w:t xml:space="preserve"> </w:t>
      </w:r>
      <w:r w:rsidR="000E7283" w:rsidRPr="0069327F">
        <w:rPr>
          <w:noProof/>
          <w:color w:val="000000"/>
          <w:lang w:val="en-GB"/>
        </w:rPr>
        <w:t xml:space="preserve">Let us </w:t>
      </w:r>
      <w:r w:rsidR="00D56349" w:rsidRPr="0069327F">
        <w:rPr>
          <w:noProof/>
          <w:color w:val="000000"/>
          <w:lang w:val="en-GB"/>
        </w:rPr>
        <w:t xml:space="preserve">accordingly </w:t>
      </w:r>
      <w:r w:rsidR="000E7283" w:rsidRPr="0069327F">
        <w:rPr>
          <w:noProof/>
          <w:color w:val="000000"/>
          <w:lang w:val="en-GB"/>
        </w:rPr>
        <w:t>de</w:t>
      </w:r>
      <w:r w:rsidR="00102C02" w:rsidRPr="0069327F">
        <w:rPr>
          <w:noProof/>
          <w:color w:val="000000"/>
          <w:lang w:val="en-GB"/>
        </w:rPr>
        <w:t xml:space="preserve">fine the </w:t>
      </w:r>
      <w:r w:rsidRPr="0069327F">
        <w:rPr>
          <w:i/>
          <w:noProof/>
          <w:color w:val="000000"/>
          <w:lang w:val="en-GB"/>
        </w:rPr>
        <w:t>naïve because-heuristic</w:t>
      </w:r>
      <w:r w:rsidR="004D727B" w:rsidRPr="0069327F">
        <w:rPr>
          <w:noProof/>
          <w:color w:val="000000"/>
          <w:lang w:val="en-GB"/>
        </w:rPr>
        <w:t xml:space="preserve"> </w:t>
      </w:r>
      <w:r w:rsidR="000E7283" w:rsidRPr="0069327F">
        <w:rPr>
          <w:noProof/>
          <w:color w:val="000000"/>
          <w:lang w:val="en-GB"/>
        </w:rPr>
        <w:t xml:space="preserve">as </w:t>
      </w:r>
      <w:r w:rsidR="00102C02" w:rsidRPr="0069327F">
        <w:rPr>
          <w:noProof/>
          <w:color w:val="000000"/>
          <w:lang w:val="en-GB"/>
        </w:rPr>
        <w:t>“</w:t>
      </w:r>
      <w:r w:rsidR="000E7283" w:rsidRPr="0069327F">
        <w:rPr>
          <w:noProof/>
          <w:color w:val="000000"/>
          <w:lang w:val="en-GB"/>
        </w:rPr>
        <w:t>reasons increase compliance</w:t>
      </w:r>
      <w:r w:rsidR="00B33BD2">
        <w:rPr>
          <w:noProof/>
          <w:color w:val="000000"/>
          <w:lang w:val="en-GB"/>
        </w:rPr>
        <w:t>.</w:t>
      </w:r>
      <w:r w:rsidR="00102C02" w:rsidRPr="0069327F">
        <w:rPr>
          <w:noProof/>
          <w:color w:val="000000"/>
          <w:lang w:val="en-GB"/>
        </w:rPr>
        <w:t>”</w:t>
      </w:r>
    </w:p>
    <w:p w14:paraId="3E642402" w14:textId="22C78BDF" w:rsidR="002C24C7" w:rsidRPr="004A447D" w:rsidRDefault="00BD635B" w:rsidP="002C24C7">
      <w:pPr>
        <w:rPr>
          <w:noProof/>
          <w:color w:val="000000"/>
          <w:lang w:val="en-GB"/>
        </w:rPr>
      </w:pPr>
      <w:r w:rsidRPr="0069327F">
        <w:rPr>
          <w:noProof/>
          <w:color w:val="000000"/>
          <w:lang w:val="en-GB"/>
        </w:rPr>
        <w:t xml:space="preserve">In the </w:t>
      </w:r>
      <w:del w:id="16" w:author="Heino, Matti T J" w:date="2018-07-31T16:14:00Z">
        <w:r w:rsidRPr="0069327F" w:rsidDel="000F18A9">
          <w:rPr>
            <w:noProof/>
            <w:color w:val="000000"/>
            <w:lang w:val="en-GB"/>
          </w:rPr>
          <w:delText>LBC</w:delText>
        </w:r>
      </w:del>
      <w:ins w:id="17" w:author="Heino, Matti T J" w:date="2018-07-31T16:14:00Z">
        <w:r w:rsidR="000F18A9">
          <w:rPr>
            <w:noProof/>
            <w:color w:val="000000"/>
            <w:lang w:val="en-GB"/>
          </w:rPr>
          <w:t>Langer, Blank and Chanowitz</w:t>
        </w:r>
      </w:ins>
      <w:r w:rsidRPr="0069327F">
        <w:rPr>
          <w:noProof/>
          <w:color w:val="000000"/>
          <w:lang w:val="en-GB"/>
        </w:rPr>
        <w:t xml:space="preserve"> study 1, t</w:t>
      </w:r>
      <w:r w:rsidR="002C24C7" w:rsidRPr="0069327F">
        <w:rPr>
          <w:noProof/>
          <w:color w:val="000000"/>
          <w:lang w:val="en-GB"/>
        </w:rPr>
        <w:t>his effect</w:t>
      </w:r>
      <w:r w:rsidR="009646F3" w:rsidRPr="0069327F">
        <w:rPr>
          <w:noProof/>
          <w:color w:val="000000"/>
          <w:lang w:val="en-GB"/>
        </w:rPr>
        <w:t xml:space="preserve"> of reasons increasing compliance was only found</w:t>
      </w:r>
      <w:r w:rsidR="002C24C7" w:rsidRPr="0069327F">
        <w:rPr>
          <w:noProof/>
          <w:color w:val="000000"/>
          <w:lang w:val="en-GB"/>
        </w:rPr>
        <w:t xml:space="preserve"> when the</w:t>
      </w:r>
      <w:ins w:id="18" w:author="Heino, Matti T J" w:date="2018-07-31T16:58:00Z">
        <w:r w:rsidR="0065317A">
          <w:rPr>
            <w:noProof/>
            <w:color w:val="000000"/>
            <w:lang w:val="en-GB"/>
          </w:rPr>
          <w:t xml:space="preserve"> </w:t>
        </w:r>
      </w:ins>
      <w:ins w:id="19" w:author="Heino, Matti T J" w:date="2018-08-05T22:45:00Z">
        <w:r w:rsidR="002C7C88">
          <w:rPr>
            <w:noProof/>
            <w:color w:val="000000"/>
            <w:lang w:val="en-GB"/>
          </w:rPr>
          <w:t>confederate</w:t>
        </w:r>
      </w:ins>
      <w:ins w:id="20" w:author="Heino, Matti T J" w:date="2018-07-31T16:57:00Z">
        <w:r w:rsidR="0065317A">
          <w:rPr>
            <w:noProof/>
            <w:color w:val="000000"/>
            <w:lang w:val="en-GB"/>
          </w:rPr>
          <w:t xml:space="preserve"> asked for </w:t>
        </w:r>
      </w:ins>
      <w:ins w:id="21" w:author="Heino, Matti T J" w:date="2018-08-05T22:38:00Z">
        <w:r w:rsidR="002C7C88">
          <w:rPr>
            <w:noProof/>
            <w:color w:val="000000"/>
            <w:lang w:val="en-GB"/>
          </w:rPr>
          <w:t>‘</w:t>
        </w:r>
      </w:ins>
      <w:ins w:id="22" w:author="Heino, Matti T J" w:date="2018-07-31T16:57:00Z">
        <w:r w:rsidR="0065317A">
          <w:rPr>
            <w:noProof/>
            <w:color w:val="000000"/>
            <w:lang w:val="en-GB"/>
          </w:rPr>
          <w:t xml:space="preserve">a </w:t>
        </w:r>
        <w:r w:rsidR="0065317A" w:rsidRPr="0065317A">
          <w:rPr>
            <w:i/>
            <w:noProof/>
            <w:color w:val="000000"/>
            <w:lang w:val="en-GB"/>
          </w:rPr>
          <w:t>small</w:t>
        </w:r>
        <w:r w:rsidR="0065317A">
          <w:rPr>
            <w:noProof/>
            <w:color w:val="000000"/>
            <w:lang w:val="en-GB"/>
          </w:rPr>
          <w:t xml:space="preserve"> favor</w:t>
        </w:r>
      </w:ins>
      <w:ins w:id="23" w:author="Heino, Matti T J" w:date="2018-08-05T22:38:00Z">
        <w:r w:rsidR="002C7C88">
          <w:rPr>
            <w:noProof/>
            <w:color w:val="000000"/>
            <w:lang w:val="en-GB"/>
          </w:rPr>
          <w:t>'</w:t>
        </w:r>
      </w:ins>
      <w:del w:id="24" w:author="Heino, Matti T J" w:date="2018-07-31T16:57:00Z">
        <w:r w:rsidR="002C24C7" w:rsidRPr="0069327F" w:rsidDel="0065317A">
          <w:rPr>
            <w:noProof/>
            <w:color w:val="000000"/>
            <w:lang w:val="en-GB"/>
          </w:rPr>
          <w:delText xml:space="preserve"> </w:delText>
        </w:r>
      </w:del>
      <w:ins w:id="25" w:author="Heino, Matti T J" w:date="2018-07-31T16:57:00Z">
        <w:r w:rsidR="0065317A">
          <w:rPr>
            <w:noProof/>
            <w:color w:val="000000"/>
            <w:lang w:val="en-GB"/>
          </w:rPr>
          <w:t xml:space="preserve"> </w:t>
        </w:r>
      </w:ins>
      <w:del w:id="26" w:author="Heino, Matti T J" w:date="2018-07-31T16:57:00Z">
        <w:r w:rsidR="002C24C7" w:rsidRPr="0069327F" w:rsidDel="0065317A">
          <w:rPr>
            <w:noProof/>
            <w:color w:val="000000"/>
            <w:lang w:val="en-GB"/>
          </w:rPr>
          <w:delText xml:space="preserve">favor asked for was small </w:delText>
        </w:r>
      </w:del>
      <w:r w:rsidR="002C24C7" w:rsidRPr="0069327F">
        <w:rPr>
          <w:noProof/>
          <w:color w:val="000000"/>
          <w:lang w:val="en-GB"/>
        </w:rPr>
        <w:t>(five instead of ten pages</w:t>
      </w:r>
      <w:r w:rsidR="008D6D70" w:rsidRPr="0069327F">
        <w:rPr>
          <w:noProof/>
          <w:color w:val="000000"/>
          <w:lang w:val="en-GB"/>
        </w:rPr>
        <w:t>, translating to effect sizes of d=0.87 and d=0.13, respectively</w:t>
      </w:r>
      <w:r w:rsidR="002C24C7" w:rsidRPr="0069327F">
        <w:rPr>
          <w:noProof/>
          <w:color w:val="000000"/>
          <w:lang w:val="en-GB"/>
        </w:rPr>
        <w:t>)</w:t>
      </w:r>
      <w:r w:rsidR="00536832">
        <w:rPr>
          <w:noProof/>
          <w:color w:val="000000"/>
          <w:lang w:val="en-GB"/>
        </w:rPr>
        <w:t xml:space="preserve"> </w:t>
      </w:r>
      <w:r w:rsidR="00536832">
        <w:rPr>
          <w:noProof/>
          <w:color w:val="000000"/>
          <w:lang w:val="en-GB"/>
        </w:rPr>
        <w:fldChar w:fldCharType="begin"/>
      </w:r>
      <w:r w:rsidR="00327DF5">
        <w:rPr>
          <w:noProof/>
          <w:color w:val="000000"/>
          <w:lang w:val="en-GB"/>
        </w:rPr>
        <w:instrText xml:space="preserve"> ADDIN ZOTERO_ITEM CSL_CITATION {"citationID":"a16e4hgstet","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00536832">
        <w:rPr>
          <w:noProof/>
          <w:color w:val="000000"/>
          <w:lang w:val="en-GB"/>
        </w:rPr>
        <w:fldChar w:fldCharType="separate"/>
      </w:r>
      <w:r w:rsidR="00327DF5" w:rsidRPr="00327DF5">
        <w:rPr>
          <w:lang w:val="en-US"/>
        </w:rPr>
        <w:t>[12]</w:t>
      </w:r>
      <w:r w:rsidR="00536832">
        <w:rPr>
          <w:noProof/>
          <w:color w:val="000000"/>
          <w:lang w:val="en-GB"/>
        </w:rPr>
        <w:fldChar w:fldCharType="end"/>
      </w:r>
      <w:r w:rsidR="008D6D70" w:rsidRPr="0069327F">
        <w:rPr>
          <w:noProof/>
          <w:color w:val="000000"/>
          <w:lang w:val="en-GB"/>
        </w:rPr>
        <w:t xml:space="preserve">. </w:t>
      </w:r>
      <w:r w:rsidR="00592368" w:rsidRPr="0069327F">
        <w:rPr>
          <w:noProof/>
          <w:color w:val="000000"/>
          <w:lang w:val="en-GB"/>
        </w:rPr>
        <w:t>Still, t</w:t>
      </w:r>
      <w:r w:rsidR="002C24C7" w:rsidRPr="0069327F">
        <w:rPr>
          <w:noProof/>
          <w:color w:val="000000"/>
          <w:lang w:val="en-GB"/>
        </w:rPr>
        <w:t xml:space="preserve">he results </w:t>
      </w:r>
      <w:r w:rsidR="008D6D70" w:rsidRPr="0069327F">
        <w:rPr>
          <w:noProof/>
          <w:color w:val="000000"/>
          <w:lang w:val="en-GB"/>
        </w:rPr>
        <w:t xml:space="preserve">in general, as well as </w:t>
      </w:r>
      <w:r w:rsidR="002C24C7" w:rsidRPr="0069327F">
        <w:rPr>
          <w:noProof/>
          <w:color w:val="000000"/>
          <w:lang w:val="en-GB"/>
        </w:rPr>
        <w:t xml:space="preserve">their implications have been questioned </w:t>
      </w:r>
      <w:r w:rsidR="002C24C7" w:rsidRPr="0069327F">
        <w:rPr>
          <w:noProof/>
          <w:color w:val="000000"/>
          <w:lang w:val="en-GB"/>
        </w:rPr>
        <w:fldChar w:fldCharType="begin"/>
      </w:r>
      <w:r w:rsidR="000C6DC3">
        <w:rPr>
          <w:noProof/>
          <w:color w:val="000000"/>
          <w:lang w:val="en-GB"/>
        </w:rPr>
        <w:instrText xml:space="preserve"> ADDIN ZOTERO_ITEM CSL_CITATION {"citationID":"vqv5taoi0","properties":{"formattedCitation":"[21, 22]","plainCitation":"[21, 22]"},"citationItems":[{"id":436,"uris":["http://zotero.org/users/2425957/items/GTC43W9W"],"uri":["http://zotero.org/users/2425957/items/GTC43W9W"],"itemData":{"id":436,"type":"article-journal","title":"Mindlessness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S."}],"issued":{"date-parts":[["1985"]]}}},{"id":435,"uris":["http://zotero.org/users/2425957/items/7AMNNU8Z"],"uri":["http://zotero.org/users/2425957/items/7AMNNU8Z"],"itemData":{"id":435,"type":"article-journal","title":"Mindlessness–mindfulness in perspective: A reply to Valerie Folkes","container-title":"Journal of Personality and Social Psychology","page":"605-607","volume":"48","issue":"3","source":"APA PsycNET","abstract":"Responds to V. S. Folkes's (see record 1985-20109-001) critique of the present authors' (see record 1979-23568-001) analysis of the mindlessness of Ss' actions in complying with confederates' requests. Discussion focuses on Folkes's assertion that differential rates of compliance reflect the controllability of the reasons provided and her claim that the present authors' Ss were cognitively active. It is argued that there is nothing in Folkes's results to contradict the idea that people are sometimes mindful and sometimes not. (16 ref)","DOI":"10.1037/0022-3514.48.3.605","ISSN":"1939-1315(Electronic);0022-3514(Print)","shortTitle":"Mindlessness–mindfulness in perspective","author":[{"family":"Langer","given":"Ellen J."},{"family":"Chanowitz","given":"Benzion"},{"family":"Blank","given":"Arthur"}],"issued":{"date-parts":[["1985"]]}}}],"schema":"https://github.com/citation-style-language/schema/raw/master/csl-citation.json"} </w:instrText>
      </w:r>
      <w:r w:rsidR="002C24C7" w:rsidRPr="0069327F">
        <w:rPr>
          <w:noProof/>
          <w:color w:val="000000"/>
          <w:lang w:val="en-GB"/>
        </w:rPr>
        <w:fldChar w:fldCharType="separate"/>
      </w:r>
      <w:r w:rsidR="000C6DC3" w:rsidRPr="00D6767F">
        <w:rPr>
          <w:lang w:val="en-US"/>
        </w:rPr>
        <w:t>[21, 22]</w:t>
      </w:r>
      <w:r w:rsidR="002C24C7" w:rsidRPr="0069327F">
        <w:rPr>
          <w:noProof/>
          <w:color w:val="000000"/>
          <w:lang w:val="en-GB"/>
        </w:rPr>
        <w:fldChar w:fldCharType="end"/>
      </w:r>
      <w:r w:rsidR="002C24C7" w:rsidRPr="0069327F">
        <w:rPr>
          <w:noProof/>
          <w:color w:val="000000"/>
          <w:lang w:val="en-GB"/>
        </w:rPr>
        <w:t>.</w:t>
      </w:r>
      <w:r w:rsidR="005305F7">
        <w:rPr>
          <w:noProof/>
          <w:color w:val="000000"/>
          <w:lang w:val="en-GB"/>
        </w:rPr>
        <w:t xml:space="preserve"> A study by F</w:t>
      </w:r>
      <w:r w:rsidR="00B840A7" w:rsidRPr="0069327F">
        <w:rPr>
          <w:noProof/>
          <w:color w:val="000000"/>
          <w:lang w:val="en-GB"/>
        </w:rPr>
        <w:t>olkes</w:t>
      </w:r>
      <w:r w:rsidR="00907EA8" w:rsidRPr="0069327F">
        <w:rPr>
          <w:noProof/>
          <w:color w:val="000000"/>
          <w:lang w:val="en-GB"/>
        </w:rPr>
        <w:t xml:space="preserve"> </w:t>
      </w:r>
      <w:r w:rsidR="009646F3" w:rsidRPr="0069327F">
        <w:rPr>
          <w:noProof/>
          <w:color w:val="000000"/>
          <w:lang w:val="en-GB"/>
        </w:rPr>
        <w:t>suggests</w:t>
      </w:r>
      <w:r w:rsidRPr="0069327F">
        <w:rPr>
          <w:noProof/>
          <w:color w:val="000000"/>
          <w:lang w:val="en-GB"/>
        </w:rPr>
        <w:t>,</w:t>
      </w:r>
      <w:r w:rsidR="009646F3" w:rsidRPr="0069327F">
        <w:rPr>
          <w:noProof/>
          <w:color w:val="000000"/>
          <w:lang w:val="en-GB"/>
        </w:rPr>
        <w:t xml:space="preserve"> </w:t>
      </w:r>
      <w:r w:rsidR="00BE2403" w:rsidRPr="0069327F">
        <w:rPr>
          <w:noProof/>
          <w:color w:val="000000"/>
          <w:lang w:val="en-GB"/>
        </w:rPr>
        <w:t>that instead of the size of the request, the effect is moderated by</w:t>
      </w:r>
      <w:r w:rsidR="00BE2403" w:rsidRPr="004A447D">
        <w:rPr>
          <w:noProof/>
          <w:color w:val="000000"/>
          <w:lang w:val="en-GB"/>
        </w:rPr>
        <w:t xml:space="preserve"> controllability</w:t>
      </w:r>
      <w:r w:rsidR="005305F7">
        <w:rPr>
          <w:noProof/>
          <w:color w:val="000000"/>
          <w:lang w:val="en-GB"/>
        </w:rPr>
        <w:t xml:space="preserve"> </w:t>
      </w:r>
      <w:r w:rsidR="005305F7" w:rsidRPr="0069327F">
        <w:rPr>
          <w:noProof/>
          <w:color w:val="000000"/>
          <w:lang w:val="en-GB"/>
        </w:rPr>
        <w:fldChar w:fldCharType="begin"/>
      </w:r>
      <w:r w:rsidR="00327DF5">
        <w:rPr>
          <w:noProof/>
          <w:color w:val="000000"/>
          <w:lang w:val="en-GB"/>
        </w:rPr>
        <w:instrText xml:space="preserve"> ADDIN ZOTERO_ITEM CSL_CITATION {"citationID":"1jjamfr6lj","properties":{"formattedCitation":"[21]","plainCitation":"[21]"},"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S."}],"issued":{"date-parts":[["1985"]]}}}],"schema":"https://github.com/citation-style-language/schema/raw/master/csl-citation.json"} </w:instrText>
      </w:r>
      <w:r w:rsidR="005305F7" w:rsidRPr="0069327F">
        <w:rPr>
          <w:noProof/>
          <w:color w:val="000000"/>
          <w:lang w:val="en-GB"/>
        </w:rPr>
        <w:fldChar w:fldCharType="separate"/>
      </w:r>
      <w:r w:rsidR="00327DF5" w:rsidRPr="00327DF5">
        <w:rPr>
          <w:lang w:val="en-US"/>
        </w:rPr>
        <w:t>[21]</w:t>
      </w:r>
      <w:r w:rsidR="005305F7" w:rsidRPr="0069327F">
        <w:rPr>
          <w:noProof/>
          <w:color w:val="000000"/>
          <w:lang w:val="en-GB"/>
        </w:rPr>
        <w:fldChar w:fldCharType="end"/>
      </w:r>
      <w:r w:rsidR="00BE2403" w:rsidRPr="004A447D">
        <w:rPr>
          <w:noProof/>
          <w:color w:val="000000"/>
          <w:lang w:val="en-GB"/>
        </w:rPr>
        <w:t>. P</w:t>
      </w:r>
      <w:r w:rsidR="00EA6D46" w:rsidRPr="004A447D">
        <w:rPr>
          <w:noProof/>
          <w:color w:val="000000"/>
          <w:lang w:val="en-GB"/>
        </w:rPr>
        <w:t xml:space="preserve">ooling </w:t>
      </w:r>
      <w:r w:rsidR="00BC5A81" w:rsidRPr="004A447D">
        <w:rPr>
          <w:noProof/>
          <w:color w:val="000000"/>
          <w:lang w:val="en-GB"/>
        </w:rPr>
        <w:t>Folke</w:t>
      </w:r>
      <w:r w:rsidR="004E2A7A">
        <w:rPr>
          <w:noProof/>
          <w:color w:val="000000"/>
          <w:lang w:val="en-GB"/>
        </w:rPr>
        <w:t>s’</w:t>
      </w:r>
      <w:r w:rsidR="00EA6D46" w:rsidRPr="004A447D">
        <w:rPr>
          <w:noProof/>
          <w:color w:val="000000"/>
          <w:lang w:val="en-GB"/>
        </w:rPr>
        <w:t xml:space="preserve"> reason conditions results to</w:t>
      </w:r>
      <w:r w:rsidR="00B840A7" w:rsidRPr="004A447D">
        <w:rPr>
          <w:noProof/>
          <w:color w:val="000000"/>
          <w:lang w:val="en-GB"/>
        </w:rPr>
        <w:t xml:space="preserve"> a</w:t>
      </w:r>
      <w:ins w:id="27" w:author="Heino, Matti T J" w:date="2018-07-31T17:27:00Z">
        <w:r w:rsidR="002639E3">
          <w:rPr>
            <w:noProof/>
            <w:color w:val="000000"/>
            <w:lang w:val="en-GB"/>
          </w:rPr>
          <w:t>n effect size of</w:t>
        </w:r>
      </w:ins>
      <w:r w:rsidR="00B840A7" w:rsidRPr="004A447D">
        <w:rPr>
          <w:noProof/>
          <w:color w:val="000000"/>
          <w:lang w:val="en-GB"/>
        </w:rPr>
        <w:t xml:space="preserve"> d=-0.026</w:t>
      </w:r>
      <w:r w:rsidR="00EA6D46" w:rsidRPr="004A447D">
        <w:rPr>
          <w:noProof/>
          <w:color w:val="000000"/>
          <w:lang w:val="en-GB"/>
        </w:rPr>
        <w:t xml:space="preserve">, </w:t>
      </w:r>
      <w:r w:rsidR="00BE2403" w:rsidRPr="004A447D">
        <w:rPr>
          <w:noProof/>
          <w:color w:val="000000"/>
          <w:lang w:val="en-GB"/>
        </w:rPr>
        <w:t xml:space="preserve">speaking against the quote above, and </w:t>
      </w:r>
      <w:r w:rsidR="00EA6D46" w:rsidRPr="004A447D">
        <w:rPr>
          <w:noProof/>
          <w:color w:val="000000"/>
          <w:lang w:val="en-GB"/>
        </w:rPr>
        <w:t>pointing out that the “power of reasons”</w:t>
      </w:r>
      <w:r w:rsidR="00536832">
        <w:rPr>
          <w:noProof/>
          <w:color w:val="000000"/>
          <w:lang w:val="en-GB"/>
        </w:rPr>
        <w:t xml:space="preserve"> </w:t>
      </w:r>
      <w:r w:rsidR="00EA6D46" w:rsidRPr="004A447D">
        <w:rPr>
          <w:noProof/>
          <w:color w:val="000000"/>
          <w:lang w:val="en-GB"/>
        </w:rPr>
        <w:t>effect is malleable, in the least.</w:t>
      </w:r>
    </w:p>
    <w:p w14:paraId="22C629B5" w14:textId="6E1E5EFE" w:rsidR="002C24C7" w:rsidRPr="004A447D" w:rsidRDefault="00F51C42" w:rsidP="002C24C7">
      <w:pPr>
        <w:rPr>
          <w:noProof/>
          <w:color w:val="000000"/>
          <w:lang w:val="en-GB"/>
        </w:rPr>
      </w:pPr>
      <w:r w:rsidRPr="004A447D">
        <w:rPr>
          <w:noProof/>
          <w:color w:val="000000"/>
          <w:lang w:val="en-GB"/>
        </w:rPr>
        <w:t xml:space="preserve">To our knowledge, </w:t>
      </w:r>
      <w:r w:rsidR="009646F3" w:rsidRPr="004A447D">
        <w:rPr>
          <w:noProof/>
          <w:color w:val="000000"/>
          <w:lang w:val="en-GB"/>
        </w:rPr>
        <w:t xml:space="preserve">only </w:t>
      </w:r>
      <w:r w:rsidR="009646F3">
        <w:rPr>
          <w:noProof/>
          <w:color w:val="000000"/>
          <w:lang w:val="en-GB"/>
        </w:rPr>
        <w:t xml:space="preserve">one </w:t>
      </w:r>
      <w:r w:rsidR="009646F3" w:rsidRPr="004A447D">
        <w:rPr>
          <w:noProof/>
          <w:color w:val="000000"/>
          <w:lang w:val="en-GB"/>
        </w:rPr>
        <w:t>published direct replication</w:t>
      </w:r>
      <w:r w:rsidR="000E30F7">
        <w:rPr>
          <w:noProof/>
          <w:color w:val="000000"/>
          <w:lang w:val="en-GB"/>
        </w:rPr>
        <w:t xml:space="preserve"> </w:t>
      </w:r>
      <w:r w:rsidRPr="004A447D">
        <w:rPr>
          <w:noProof/>
          <w:color w:val="000000"/>
          <w:lang w:val="en-GB"/>
        </w:rPr>
        <w:t xml:space="preserve">of the </w:t>
      </w:r>
      <w:del w:id="28" w:author="Heino, Matti T J" w:date="2018-07-31T16:14:00Z">
        <w:r w:rsidR="00BD635B" w:rsidDel="000F18A9">
          <w:rPr>
            <w:noProof/>
            <w:color w:val="000000"/>
            <w:lang w:val="en-GB"/>
          </w:rPr>
          <w:delText>LBC</w:delText>
        </w:r>
      </w:del>
      <w:ins w:id="29" w:author="Heino, Matti T J" w:date="2018-07-31T16:14:00Z">
        <w:r w:rsidR="000F18A9">
          <w:rPr>
            <w:noProof/>
            <w:color w:val="000000"/>
            <w:lang w:val="en-GB"/>
          </w:rPr>
          <w:t>Langer, Blank and Chanowitz</w:t>
        </w:r>
      </w:ins>
      <w:r w:rsidRPr="004A447D">
        <w:rPr>
          <w:noProof/>
          <w:color w:val="000000"/>
          <w:lang w:val="en-GB"/>
        </w:rPr>
        <w:t xml:space="preserve"> study</w:t>
      </w:r>
      <w:r w:rsidR="00B840A7" w:rsidRPr="004A447D">
        <w:rPr>
          <w:noProof/>
          <w:color w:val="000000"/>
          <w:lang w:val="en-GB"/>
        </w:rPr>
        <w:t xml:space="preserve"> 1</w:t>
      </w:r>
      <w:r w:rsidR="00F0092E">
        <w:rPr>
          <w:noProof/>
          <w:color w:val="000000"/>
          <w:lang w:val="en-GB"/>
        </w:rPr>
        <w:t xml:space="preserve"> exists </w:t>
      </w:r>
      <w:r w:rsidR="00F0092E" w:rsidRPr="004A447D">
        <w:rPr>
          <w:noProof/>
          <w:color w:val="000000"/>
          <w:lang w:val="en-GB"/>
        </w:rPr>
        <w:fldChar w:fldCharType="begin"/>
      </w:r>
      <w:r w:rsidR="00327DF5">
        <w:rPr>
          <w:noProof/>
          <w:color w:val="000000"/>
          <w:lang w:val="en-GB"/>
        </w:rPr>
        <w:instrText xml:space="preserve"> ADDIN ZOTERO_ITEM CSL_CITATION {"citationID":"fd17b7fsh","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00F0092E" w:rsidRPr="004A447D">
        <w:rPr>
          <w:noProof/>
          <w:color w:val="000000"/>
          <w:lang w:val="en-GB"/>
        </w:rPr>
        <w:fldChar w:fldCharType="separate"/>
      </w:r>
      <w:r w:rsidR="00327DF5" w:rsidRPr="00327DF5">
        <w:rPr>
          <w:lang w:val="en-US"/>
        </w:rPr>
        <w:t>[20]</w:t>
      </w:r>
      <w:r w:rsidR="00F0092E" w:rsidRPr="004A447D">
        <w:rPr>
          <w:noProof/>
          <w:color w:val="000000"/>
          <w:lang w:val="en-GB"/>
        </w:rPr>
        <w:fldChar w:fldCharType="end"/>
      </w:r>
      <w:r w:rsidRPr="004A447D">
        <w:rPr>
          <w:noProof/>
          <w:color w:val="000000"/>
          <w:lang w:val="en-GB"/>
        </w:rPr>
        <w:t xml:space="preserve">. </w:t>
      </w:r>
      <w:r w:rsidR="009646F3">
        <w:rPr>
          <w:noProof/>
          <w:color w:val="000000"/>
          <w:lang w:val="en-GB"/>
        </w:rPr>
        <w:t>T</w:t>
      </w:r>
      <w:r w:rsidR="002C24C7" w:rsidRPr="004A447D">
        <w:rPr>
          <w:noProof/>
          <w:color w:val="000000"/>
          <w:lang w:val="en-GB"/>
        </w:rPr>
        <w:t>he main effect of the</w:t>
      </w:r>
      <w:r w:rsidR="003901C4" w:rsidRPr="004A447D">
        <w:rPr>
          <w:noProof/>
          <w:color w:val="000000"/>
          <w:lang w:val="en-GB"/>
        </w:rPr>
        <w:t xml:space="preserve"> study</w:t>
      </w:r>
      <w:r w:rsidR="009646F3">
        <w:rPr>
          <w:noProof/>
          <w:color w:val="000000"/>
          <w:lang w:val="en-GB"/>
        </w:rPr>
        <w:t xml:space="preserve"> replicated</w:t>
      </w:r>
      <w:r w:rsidR="00BD635B">
        <w:rPr>
          <w:noProof/>
          <w:color w:val="000000"/>
          <w:lang w:val="en-GB"/>
        </w:rPr>
        <w:t xml:space="preserve"> </w:t>
      </w:r>
      <w:r w:rsidR="009646F3">
        <w:rPr>
          <w:noProof/>
          <w:color w:val="000000"/>
          <w:lang w:val="en-GB"/>
        </w:rPr>
        <w:t>(</w:t>
      </w:r>
      <w:r w:rsidR="002C24C7" w:rsidRPr="004A447D">
        <w:rPr>
          <w:noProof/>
          <w:color w:val="000000"/>
          <w:lang w:val="en-GB"/>
        </w:rPr>
        <w:t>d=0.67 for placebic over no reason and d=0.69 for real over no reason conditions</w:t>
      </w:r>
      <w:r w:rsidR="009646F3">
        <w:rPr>
          <w:noProof/>
          <w:color w:val="000000"/>
          <w:lang w:val="en-GB"/>
        </w:rPr>
        <w:t>)</w:t>
      </w:r>
      <w:r w:rsidR="0069327F" w:rsidRPr="004A447D">
        <w:rPr>
          <w:noProof/>
          <w:color w:val="000000"/>
          <w:lang w:val="en-GB"/>
        </w:rPr>
        <w:t xml:space="preserve">, although over 20% (34 out of 163) of </w:t>
      </w:r>
      <w:r w:rsidR="0069327F">
        <w:rPr>
          <w:noProof/>
          <w:color w:val="000000"/>
          <w:lang w:val="en-GB"/>
        </w:rPr>
        <w:t>the participants needed to be excluded for various reasons</w:t>
      </w:r>
      <w:r w:rsidR="0069327F" w:rsidRPr="004A447D">
        <w:rPr>
          <w:noProof/>
          <w:color w:val="000000"/>
          <w:lang w:val="en-GB"/>
        </w:rPr>
        <w:t xml:space="preserve">. </w:t>
      </w:r>
      <w:r w:rsidR="002C24C7" w:rsidRPr="004A447D">
        <w:rPr>
          <w:noProof/>
          <w:color w:val="000000"/>
          <w:lang w:val="en-GB"/>
        </w:rPr>
        <w:t xml:space="preserve">Lack of </w:t>
      </w:r>
      <w:r w:rsidR="00E72684">
        <w:rPr>
          <w:noProof/>
          <w:color w:val="000000"/>
          <w:lang w:val="en-GB"/>
        </w:rPr>
        <w:t xml:space="preserve">published </w:t>
      </w:r>
      <w:r w:rsidR="002C24C7" w:rsidRPr="004A447D">
        <w:rPr>
          <w:noProof/>
          <w:color w:val="000000"/>
          <w:lang w:val="en-GB"/>
        </w:rPr>
        <w:t>replication</w:t>
      </w:r>
      <w:r w:rsidR="00E72684">
        <w:rPr>
          <w:noProof/>
          <w:color w:val="000000"/>
          <w:lang w:val="en-GB"/>
        </w:rPr>
        <w:t xml:space="preserve"> studies</w:t>
      </w:r>
      <w:r w:rsidR="002C24C7" w:rsidRPr="004A447D">
        <w:rPr>
          <w:noProof/>
          <w:color w:val="000000"/>
          <w:lang w:val="en-GB"/>
        </w:rPr>
        <w:t xml:space="preserve">, of course, is not new in the field of psychology </w:t>
      </w:r>
      <w:r w:rsidR="002C24C7" w:rsidRPr="004A447D">
        <w:rPr>
          <w:noProof/>
          <w:color w:val="000000"/>
          <w:lang w:val="en-GB"/>
        </w:rPr>
        <w:fldChar w:fldCharType="begin"/>
      </w:r>
      <w:r w:rsidR="00327DF5">
        <w:rPr>
          <w:noProof/>
          <w:color w:val="000000"/>
          <w:lang w:val="en-GB"/>
        </w:rPr>
        <w:instrText xml:space="preserve"> ADDIN ZOTERO_ITEM CSL_CITATION {"citationID":"kopci3q","properties":{"formattedCitation":"[23]","plainCitation":"[23]"},"citationItems":[{"id":400,"uris":["http://zotero.org/users/2425957/items/ZTPSWFWD"],"uri":["http://zotero.org/users/2425957/items/ZTPSWFWD"],"itemData":{"id":400,"type":"article-journal","title":"Replications in Psychology Research How Often Do They Really Occur?","container-title":"Perspectives on Psychological Science","page":"537-542","volume":"7","issue":"6","source":"pps.sagepub.com","abstract":"Recent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decades.","DOI":"10.1177/1745691612460688","ISSN":"1745-6916, 1745-6924","note":"PMID: 26168110","journalAbbreviation":"Perspectives on Psychological Science","language":"en","author":[{"family":"Makel","given":"Matthew C."},{"family":"Plucker","given":"Jonathan A."},{"family":"Hegarty","given":"Boyd"}],"issued":{"date-parts":[["2012",11,1]]}}}],"schema":"https://github.com/citation-style-language/schema/raw/master/csl-citation.json"} </w:instrText>
      </w:r>
      <w:r w:rsidR="002C24C7" w:rsidRPr="004A447D">
        <w:rPr>
          <w:noProof/>
          <w:color w:val="000000"/>
          <w:lang w:val="en-GB"/>
        </w:rPr>
        <w:fldChar w:fldCharType="separate"/>
      </w:r>
      <w:r w:rsidR="00327DF5" w:rsidRPr="00327DF5">
        <w:rPr>
          <w:lang w:val="en-US"/>
        </w:rPr>
        <w:t>[23]</w:t>
      </w:r>
      <w:r w:rsidR="002C24C7" w:rsidRPr="004A447D">
        <w:rPr>
          <w:noProof/>
          <w:color w:val="000000"/>
          <w:lang w:val="en-GB"/>
        </w:rPr>
        <w:fldChar w:fldCharType="end"/>
      </w:r>
      <w:r w:rsidR="002C24C7" w:rsidRPr="004A447D">
        <w:rPr>
          <w:noProof/>
          <w:color w:val="000000"/>
          <w:lang w:val="en-GB"/>
        </w:rPr>
        <w:t>.</w:t>
      </w:r>
    </w:p>
    <w:p w14:paraId="273ADB73" w14:textId="100BDDD9" w:rsidR="003853E2" w:rsidRPr="009050E2" w:rsidRDefault="00826C6A" w:rsidP="002C24C7">
      <w:pPr>
        <w:rPr>
          <w:noProof/>
          <w:color w:val="000000"/>
          <w:lang w:val="en-GB"/>
        </w:rPr>
      </w:pPr>
      <w:r>
        <w:rPr>
          <w:noProof/>
          <w:color w:val="000000"/>
          <w:lang w:val="en-GB"/>
        </w:rPr>
        <w:lastRenderedPageBreak/>
        <w:t xml:space="preserve">In </w:t>
      </w:r>
      <w:r w:rsidRPr="004A447D">
        <w:rPr>
          <w:noProof/>
          <w:color w:val="000000"/>
          <w:lang w:val="en-GB"/>
        </w:rPr>
        <w:t>a conceptual replication of the phenomenon</w:t>
      </w:r>
      <w:r w:rsidR="00617696">
        <w:rPr>
          <w:noProof/>
          <w:color w:val="000000"/>
          <w:lang w:val="en-GB"/>
        </w:rPr>
        <w:t>, in small request conditions</w:t>
      </w:r>
      <w:r w:rsidR="00924A18" w:rsidRPr="004A447D">
        <w:rPr>
          <w:noProof/>
          <w:color w:val="000000"/>
          <w:lang w:val="en-GB"/>
        </w:rPr>
        <w:t xml:space="preserve">, </w:t>
      </w:r>
      <w:r w:rsidR="002C24C7" w:rsidRPr="009050E2">
        <w:rPr>
          <w:noProof/>
          <w:color w:val="000000"/>
          <w:lang w:val="en-GB"/>
        </w:rPr>
        <w:t>reasons (either placebic or real) increased compliance by an equivalent of d=0.4</w:t>
      </w:r>
      <w:r w:rsidR="003E1CE7" w:rsidRPr="009050E2">
        <w:rPr>
          <w:noProof/>
          <w:color w:val="000000"/>
          <w:lang w:val="en-GB"/>
        </w:rPr>
        <w:t>3</w:t>
      </w:r>
      <w:r w:rsidR="002C24C7" w:rsidRPr="009050E2">
        <w:rPr>
          <w:noProof/>
          <w:color w:val="000000"/>
          <w:lang w:val="en-GB"/>
        </w:rPr>
        <w:t xml:space="preserve"> (calculated from Table 1</w:t>
      </w:r>
      <w:r w:rsidR="009050E2">
        <w:rPr>
          <w:noProof/>
          <w:color w:val="000000"/>
          <w:lang w:val="en-GB"/>
        </w:rPr>
        <w:t xml:space="preserve"> of </w:t>
      </w:r>
      <w:r w:rsidR="009050E2" w:rsidRPr="004A447D">
        <w:rPr>
          <w:noProof/>
          <w:color w:val="000000"/>
          <w:lang w:val="en-GB"/>
        </w:rPr>
        <w:fldChar w:fldCharType="begin"/>
      </w:r>
      <w:r w:rsidR="00327DF5">
        <w:rPr>
          <w:noProof/>
          <w:color w:val="000000"/>
          <w:lang w:val="en-GB"/>
        </w:rPr>
        <w:instrText xml:space="preserve"> ADDIN ZOTERO_ITEM CSL_CITATION {"citationID":"CjKK5b1O","properties":{"formattedCitation":"[24]","plainCitation":"[24]"},"citationItems":[{"id":390,"uris":["http://zotero.org/users/2425957/items/MUAM9J29"],"uri":["http://zotero.org/users/2425957/items/MUAM9J29"],"itemData":{"id":390,"type":"article-journal","title":"Mindfullness Limits Compliance With the That's-Not-All Technique","container-title":"Personality and Social Psychology Bulletin","page":"1153–1157","volume":"24","source":"Google Scholar","author":[{"family":"Pollock","given":"Carrie L."},{"family":"Smith","given":"Shane D."},{"family":"Knowles","given":"Eric S."},{"family":"Bruce","given":"Heather J."}],"issued":{"date-parts":[["1998"]]}},"suppress-author":true}],"schema":"https://github.com/citation-style-language/schema/raw/master/csl-citation.json"} </w:instrText>
      </w:r>
      <w:r w:rsidR="009050E2" w:rsidRPr="004A447D">
        <w:rPr>
          <w:noProof/>
          <w:color w:val="000000"/>
          <w:lang w:val="en-GB"/>
        </w:rPr>
        <w:fldChar w:fldCharType="separate"/>
      </w:r>
      <w:r w:rsidR="00327DF5" w:rsidRPr="00327DF5">
        <w:rPr>
          <w:lang w:val="en-US"/>
        </w:rPr>
        <w:t>[24]</w:t>
      </w:r>
      <w:r w:rsidR="009050E2" w:rsidRPr="004A447D">
        <w:rPr>
          <w:noProof/>
          <w:color w:val="000000"/>
          <w:lang w:val="en-GB"/>
        </w:rPr>
        <w:fldChar w:fldCharType="end"/>
      </w:r>
      <w:r w:rsidR="002C24C7" w:rsidRPr="009050E2">
        <w:rPr>
          <w:noProof/>
          <w:color w:val="000000"/>
          <w:lang w:val="en-GB"/>
        </w:rPr>
        <w:t>)</w:t>
      </w:r>
      <w:r w:rsidR="003E1CE7" w:rsidRPr="009050E2">
        <w:rPr>
          <w:noProof/>
          <w:color w:val="000000"/>
          <w:lang w:val="en-GB"/>
        </w:rPr>
        <w:t xml:space="preserve"> when including their </w:t>
      </w:r>
      <w:r w:rsidR="005B734F" w:rsidRPr="009050E2">
        <w:rPr>
          <w:noProof/>
          <w:color w:val="000000"/>
          <w:lang w:val="en-GB"/>
        </w:rPr>
        <w:t xml:space="preserve">additional persuasion </w:t>
      </w:r>
      <w:r w:rsidR="003E1CE7" w:rsidRPr="009050E2">
        <w:rPr>
          <w:noProof/>
          <w:color w:val="000000"/>
          <w:lang w:val="en-GB"/>
        </w:rPr>
        <w:t>group and d=0.22 when excluding it</w:t>
      </w:r>
      <w:r w:rsidR="002C24C7" w:rsidRPr="009050E2">
        <w:rPr>
          <w:noProof/>
          <w:color w:val="000000"/>
          <w:lang w:val="en-GB"/>
        </w:rPr>
        <w:t>.</w:t>
      </w:r>
      <w:r w:rsidR="005B734F" w:rsidRPr="009050E2">
        <w:rPr>
          <w:noProof/>
          <w:color w:val="000000"/>
          <w:lang w:val="en-GB"/>
        </w:rPr>
        <w:t xml:space="preserve"> Another</w:t>
      </w:r>
      <w:r w:rsidR="00102C02" w:rsidRPr="009050E2">
        <w:rPr>
          <w:noProof/>
          <w:color w:val="000000"/>
          <w:lang w:val="en-GB"/>
        </w:rPr>
        <w:t xml:space="preserve"> conceptual replication </w:t>
      </w:r>
      <w:r w:rsidR="00B43F2F" w:rsidRPr="009050E2">
        <w:rPr>
          <w:noProof/>
          <w:color w:val="000000"/>
          <w:lang w:val="en-GB"/>
        </w:rPr>
        <w:fldChar w:fldCharType="begin"/>
      </w:r>
      <w:r w:rsidR="00327DF5">
        <w:rPr>
          <w:noProof/>
          <w:color w:val="000000"/>
          <w:lang w:val="en-GB"/>
        </w:rPr>
        <w:instrText xml:space="preserve"> ADDIN ZOTERO_ITEM CSL_CITATION {"citationID":"14ev9ai4u9","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R."}],"issued":{"date-parts":[["1995"]]}},"suppress-author":true}],"schema":"https://github.com/citation-style-language/schema/raw/master/csl-citation.json"} </w:instrText>
      </w:r>
      <w:r w:rsidR="00B43F2F" w:rsidRPr="009050E2">
        <w:rPr>
          <w:noProof/>
          <w:color w:val="000000"/>
          <w:lang w:val="en-GB"/>
        </w:rPr>
        <w:fldChar w:fldCharType="separate"/>
      </w:r>
      <w:r w:rsidR="00327DF5" w:rsidRPr="00327DF5">
        <w:rPr>
          <w:lang w:val="en-US"/>
        </w:rPr>
        <w:t>[25]</w:t>
      </w:r>
      <w:r w:rsidR="00B43F2F" w:rsidRPr="009050E2">
        <w:rPr>
          <w:noProof/>
          <w:color w:val="000000"/>
          <w:lang w:val="en-GB"/>
        </w:rPr>
        <w:fldChar w:fldCharType="end"/>
      </w:r>
      <w:r w:rsidR="00B43F2F" w:rsidRPr="009050E2">
        <w:rPr>
          <w:noProof/>
          <w:color w:val="000000"/>
          <w:lang w:val="en-GB"/>
        </w:rPr>
        <w:t xml:space="preserve"> found d=0.15 for requests perceived as small, and d=0.21 for requests perceived as large (as calculated from figure 3</w:t>
      </w:r>
      <w:r w:rsidR="009050E2" w:rsidRPr="009050E2">
        <w:rPr>
          <w:noProof/>
          <w:color w:val="000000"/>
          <w:lang w:val="en-GB"/>
        </w:rPr>
        <w:t xml:space="preserve"> of </w:t>
      </w:r>
      <w:r w:rsidR="009050E2" w:rsidRPr="009050E2">
        <w:rPr>
          <w:noProof/>
          <w:color w:val="000000"/>
          <w:lang w:val="en-GB"/>
        </w:rPr>
        <w:fldChar w:fldCharType="begin"/>
      </w:r>
      <w:r w:rsidR="00327DF5">
        <w:rPr>
          <w:noProof/>
          <w:color w:val="000000"/>
          <w:lang w:val="en-GB"/>
        </w:rPr>
        <w:instrText xml:space="preserve"> ADDIN ZOTERO_ITEM CSL_CITATION {"citationID":"atn51u6f0q","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R."}],"issued":{"date-parts":[["1995"]]}}}],"schema":"https://github.com/citation-style-language/schema/raw/master/csl-citation.json"} </w:instrText>
      </w:r>
      <w:r w:rsidR="009050E2" w:rsidRPr="009050E2">
        <w:rPr>
          <w:noProof/>
          <w:color w:val="000000"/>
          <w:lang w:val="en-GB"/>
        </w:rPr>
        <w:fldChar w:fldCharType="separate"/>
      </w:r>
      <w:r w:rsidR="00327DF5" w:rsidRPr="00327DF5">
        <w:rPr>
          <w:lang w:val="en-US"/>
        </w:rPr>
        <w:t>[25]</w:t>
      </w:r>
      <w:r w:rsidR="009050E2" w:rsidRPr="009050E2">
        <w:rPr>
          <w:noProof/>
          <w:color w:val="000000"/>
          <w:lang w:val="en-GB"/>
        </w:rPr>
        <w:fldChar w:fldCharType="end"/>
      </w:r>
      <w:r w:rsidR="00B43F2F" w:rsidRPr="009050E2">
        <w:rPr>
          <w:noProof/>
          <w:color w:val="000000"/>
          <w:lang w:val="en-GB"/>
        </w:rPr>
        <w:t>).</w:t>
      </w:r>
    </w:p>
    <w:p w14:paraId="18018453" w14:textId="5F26FBD8" w:rsidR="00EA16EC" w:rsidRDefault="0094462F" w:rsidP="002C24C7">
      <w:pPr>
        <w:rPr>
          <w:ins w:id="30" w:author="Heino, Matti T J" w:date="2018-08-05T22:40:00Z"/>
          <w:noProof/>
          <w:color w:val="000000"/>
          <w:lang w:val="en-GB"/>
        </w:rPr>
      </w:pPr>
      <w:r w:rsidRPr="009050E2">
        <w:rPr>
          <w:noProof/>
          <w:color w:val="000000"/>
          <w:lang w:val="en-GB"/>
        </w:rPr>
        <w:t>The</w:t>
      </w:r>
      <w:r w:rsidR="00EE4F27" w:rsidRPr="009050E2">
        <w:rPr>
          <w:noProof/>
          <w:color w:val="000000"/>
          <w:lang w:val="en-GB"/>
        </w:rPr>
        <w:t xml:space="preserve">se studies seem to temper earlier claims </w:t>
      </w:r>
      <w:r w:rsidRPr="009050E2">
        <w:rPr>
          <w:noProof/>
          <w:color w:val="000000"/>
          <w:lang w:val="en-GB"/>
        </w:rPr>
        <w:t>for the power of reasons</w:t>
      </w:r>
      <w:r w:rsidR="00EE4F27" w:rsidRPr="009050E2">
        <w:rPr>
          <w:noProof/>
          <w:color w:val="000000"/>
          <w:lang w:val="en-GB"/>
        </w:rPr>
        <w:t xml:space="preserve"> in increasing compliance</w:t>
      </w:r>
      <w:r w:rsidR="000E7283" w:rsidRPr="009050E2">
        <w:rPr>
          <w:noProof/>
          <w:color w:val="000000"/>
          <w:lang w:val="en-GB"/>
        </w:rPr>
        <w:t xml:space="preserve">. In contrast to the </w:t>
      </w:r>
      <w:r w:rsidR="008F6D8F" w:rsidRPr="009050E2">
        <w:rPr>
          <w:i/>
          <w:noProof/>
          <w:lang w:val="en-GB"/>
        </w:rPr>
        <w:t>naïve because-heuristic</w:t>
      </w:r>
      <w:r w:rsidR="000E7283" w:rsidRPr="009050E2">
        <w:rPr>
          <w:noProof/>
          <w:color w:val="000000"/>
          <w:lang w:val="en-GB"/>
        </w:rPr>
        <w:t xml:space="preserve">, let us define the </w:t>
      </w:r>
      <w:r w:rsidR="008F6D8F" w:rsidRPr="009050E2">
        <w:rPr>
          <w:i/>
          <w:noProof/>
          <w:color w:val="000000"/>
          <w:lang w:val="en-GB"/>
        </w:rPr>
        <w:t>weak because-heuristic</w:t>
      </w:r>
      <w:r w:rsidR="000E7283" w:rsidRPr="009050E2">
        <w:rPr>
          <w:noProof/>
          <w:color w:val="000000"/>
          <w:lang w:val="en-GB"/>
        </w:rPr>
        <w:t xml:space="preserve"> as</w:t>
      </w:r>
      <w:r w:rsidRPr="009050E2">
        <w:rPr>
          <w:noProof/>
          <w:color w:val="000000"/>
          <w:lang w:val="en-GB"/>
        </w:rPr>
        <w:t xml:space="preserve"> </w:t>
      </w:r>
      <w:r w:rsidR="00102C02" w:rsidRPr="009050E2">
        <w:rPr>
          <w:noProof/>
          <w:color w:val="000000"/>
          <w:lang w:val="en-GB"/>
        </w:rPr>
        <w:t>“</w:t>
      </w:r>
      <w:r w:rsidRPr="009050E2">
        <w:rPr>
          <w:noProof/>
          <w:color w:val="000000"/>
          <w:lang w:val="en-GB"/>
        </w:rPr>
        <w:t>reasons increase compliance, but only if the perceived favour is small</w:t>
      </w:r>
      <w:r w:rsidR="00102C02" w:rsidRPr="009050E2">
        <w:rPr>
          <w:noProof/>
          <w:color w:val="000000"/>
          <w:lang w:val="en-GB"/>
        </w:rPr>
        <w:t>”</w:t>
      </w:r>
      <w:r w:rsidRPr="009050E2">
        <w:rPr>
          <w:noProof/>
          <w:color w:val="000000"/>
          <w:lang w:val="en-GB"/>
        </w:rPr>
        <w:t xml:space="preserve">. </w:t>
      </w:r>
    </w:p>
    <w:p w14:paraId="75987398" w14:textId="4FD33B97" w:rsidR="002C7C88" w:rsidRPr="002C7C88" w:rsidDel="0095719E" w:rsidRDefault="0095719E" w:rsidP="002C24C7">
      <w:pPr>
        <w:rPr>
          <w:del w:id="31" w:author="Heino, Matti T J" w:date="2018-08-10T17:00:00Z"/>
          <w:noProof/>
          <w:color w:val="000000"/>
          <w:lang w:val="en-US"/>
        </w:rPr>
      </w:pPr>
      <w:ins w:id="32" w:author="Heino, Matti T J" w:date="2018-08-10T17:00:00Z">
        <w:r w:rsidRPr="0095719E">
          <w:rPr>
            <w:noProof/>
            <w:color w:val="000000"/>
            <w:lang w:val="en-US"/>
          </w:rPr>
          <w:t>This study will investigate the effects of the because heuristic on compliance with the physical activity measurement procedures in the context of baseline measurements of a large school-based intervention.</w:t>
        </w:r>
      </w:ins>
    </w:p>
    <w:p w14:paraId="0D3E2AD0" w14:textId="33375D05" w:rsidR="00F02D4C" w:rsidRPr="004A447D" w:rsidRDefault="00352FDB" w:rsidP="00854A7E">
      <w:pPr>
        <w:pStyle w:val="Heading3"/>
        <w:rPr>
          <w:noProof/>
          <w:lang w:val="en-GB"/>
        </w:rPr>
      </w:pPr>
      <w:bookmarkStart w:id="33" w:name="_Toc449907539"/>
      <w:r>
        <w:rPr>
          <w:noProof/>
          <w:lang w:val="en-GB"/>
        </w:rPr>
        <w:t>T</w:t>
      </w:r>
      <w:r w:rsidR="002F2AB5" w:rsidRPr="004A447D">
        <w:rPr>
          <w:noProof/>
          <w:lang w:val="en-GB"/>
        </w:rPr>
        <w:t xml:space="preserve">he </w:t>
      </w:r>
      <w:r w:rsidR="00F02D4C" w:rsidRPr="004A447D">
        <w:rPr>
          <w:noProof/>
          <w:lang w:val="en-GB"/>
        </w:rPr>
        <w:t xml:space="preserve">Let’s Move It </w:t>
      </w:r>
      <w:r w:rsidR="00F46C5B" w:rsidRPr="004A447D">
        <w:rPr>
          <w:noProof/>
          <w:lang w:val="en-GB"/>
        </w:rPr>
        <w:t>cluster randomized trial</w:t>
      </w:r>
      <w:bookmarkEnd w:id="33"/>
    </w:p>
    <w:p w14:paraId="24FD2C0E" w14:textId="6AEB896D" w:rsidR="00924A18" w:rsidRPr="004A447D" w:rsidRDefault="002F2AB5" w:rsidP="00F02D4C">
      <w:pPr>
        <w:rPr>
          <w:noProof/>
          <w:lang w:val="en-GB"/>
        </w:rPr>
      </w:pPr>
      <w:r w:rsidRPr="004A447D">
        <w:rPr>
          <w:noProof/>
          <w:color w:val="000000"/>
          <w:lang w:val="en-GB"/>
        </w:rPr>
        <w:t>Inadequate PA predict</w:t>
      </w:r>
      <w:r w:rsidR="000751E6">
        <w:rPr>
          <w:noProof/>
          <w:color w:val="000000"/>
          <w:lang w:val="en-GB"/>
        </w:rPr>
        <w:t>s</w:t>
      </w:r>
      <w:r w:rsidRPr="004A447D">
        <w:rPr>
          <w:noProof/>
          <w:color w:val="000000"/>
          <w:lang w:val="en-GB"/>
        </w:rPr>
        <w:t xml:space="preserve"> increased</w:t>
      </w:r>
      <w:r w:rsidR="00A96A62">
        <w:rPr>
          <w:noProof/>
          <w:color w:val="000000"/>
          <w:lang w:val="en-GB"/>
        </w:rPr>
        <w:t xml:space="preserve"> morbidity and</w:t>
      </w:r>
      <w:r w:rsidRPr="004A447D">
        <w:rPr>
          <w:noProof/>
          <w:color w:val="000000"/>
          <w:lang w:val="en-GB"/>
        </w:rPr>
        <w:t xml:space="preserve"> mortality in people of low socioeconomic status (SES) </w:t>
      </w:r>
      <w:r w:rsidRPr="004A447D">
        <w:rPr>
          <w:noProof/>
          <w:color w:val="000000"/>
          <w:lang w:val="en-GB"/>
        </w:rPr>
        <w:fldChar w:fldCharType="begin"/>
      </w:r>
      <w:r w:rsidR="00327DF5">
        <w:rPr>
          <w:noProof/>
          <w:color w:val="000000"/>
          <w:lang w:val="en-GB"/>
        </w:rPr>
        <w:instrText xml:space="preserve"> ADDIN ZOTERO_ITEM CSL_CITATION {"citationID":"2bqou0rogu","properties":{"formattedCitation":"[26]","plainCitation":"[26]"},"citationItems":[{"id":282,"uris":["http://zotero.org/users/2425957/items/FZGG6PHD"],"uri":["http://zotero.org/users/2425957/items/FZGG6PHD"],"itemData":{"id":282,"type":"article-journal","title":"Health behaviours as explanations for educational level differences in cardiovascular and all-cause mortality: a follow-up of 60 000 men and women over 23 years","container-title":"The European Journal of Public Health","page":"38-43","volume":"18","issue":"1","source":"eurpub.oxfordjournals.org","abstract":"Background: Health behaviours are potential explanatory factors for socioeconomic differences in mortality. We examined the extent to which seven health behaviours covering dietary habits, smoking and physical avtivity, can account for relative differences in cardiovascular and all-cause mortality by educational level. Methods: Health behaviour data derived from nationwide Finnish health behaviour surveys from the years 1979 to 2001. These annually repeated cross-sectional surveys were linked to register-based information on educational level and subsequent mortality from the year of the survey until the end of 2001 (average follow-up time 11.9 years). The analyses included 29 065 men and 31 543 women of whom 4263 died. Cardiovascular disease (CVD), coronary heart disease (CHD), stroke and all-cause mortality was studied. Results: Educational level showed a graded association with all mortality outcomes. Health behaviours explained 54% of the relative difference between primary and higher educational level in CVD mortality among in men and 22% among in women. For all-cause mortality the corresponding figures were 45 and 38%. Smoking, vegetable use and physical activity were the most important health behaviours explaining educational level differences in all mortality outcomes, while the effects of type of fat used on bread, coffee drinking, relative weight and alcohol use were small. Conclusions: Smoking, low vegetable use and physical inactivity explained a substantial part of educational level differences in cardiovascular and all-cause mortality among men and women. Socioeconomic trends in these behaviours are of crucial importance in determining whether socioeconomic mortality differences will widen or narrow in the future.","DOI":"10.1093/eurpub/ckm051","ISSN":"1101-1262, 1464-360X","note":"PMID: 17569702","shortTitle":"Health behaviours as explanations for educational level differences in cardiovascular and all-cause mortality","language":"en","author":[{"family":"Laaksonen","given":"Mikko"},{"family":"Talala","given":"Kirsi"},{"family":"Martelin","given":"Tuija"},{"family":"Rahkonen","given":"Ossi"},{"family":"Roos","given":"Eva"},{"family":"Helakorpi","given":"Satu"},{"family":"Laatikainen","given":"Tiina"},{"family":"Prättälä","given":"Ritva"}],"issued":{"date-parts":[["2008",2,1]]}}}],"schema":"https://github.com/citation-style-language/schema/raw/master/csl-citation.json"} </w:instrText>
      </w:r>
      <w:r w:rsidRPr="004A447D">
        <w:rPr>
          <w:noProof/>
          <w:color w:val="000000"/>
          <w:lang w:val="en-GB"/>
        </w:rPr>
        <w:fldChar w:fldCharType="separate"/>
      </w:r>
      <w:r w:rsidR="00327DF5" w:rsidRPr="00327DF5">
        <w:rPr>
          <w:lang w:val="en-US"/>
        </w:rPr>
        <w:t>[26]</w:t>
      </w:r>
      <w:r w:rsidRPr="004A447D">
        <w:rPr>
          <w:noProof/>
          <w:color w:val="000000"/>
          <w:lang w:val="en-GB"/>
        </w:rPr>
        <w:fldChar w:fldCharType="end"/>
      </w:r>
      <w:r w:rsidR="00924A18" w:rsidRPr="004A447D">
        <w:rPr>
          <w:noProof/>
          <w:color w:val="000000"/>
          <w:lang w:val="en-GB"/>
        </w:rPr>
        <w:t>, with</w:t>
      </w:r>
      <w:r w:rsidRPr="004A447D">
        <w:rPr>
          <w:noProof/>
          <w:color w:val="000000"/>
          <w:lang w:val="en-GB"/>
        </w:rPr>
        <w:t xml:space="preserve"> SES differences in PA </w:t>
      </w:r>
      <w:r w:rsidR="00924A18" w:rsidRPr="004A447D">
        <w:rPr>
          <w:noProof/>
          <w:color w:val="000000"/>
          <w:lang w:val="en-GB"/>
        </w:rPr>
        <w:t xml:space="preserve">emerging </w:t>
      </w:r>
      <w:r w:rsidRPr="004A447D">
        <w:rPr>
          <w:noProof/>
          <w:color w:val="000000"/>
          <w:lang w:val="en-GB"/>
        </w:rPr>
        <w:t xml:space="preserve">already in adolescence </w:t>
      </w:r>
      <w:r w:rsidRPr="004A447D">
        <w:rPr>
          <w:noProof/>
          <w:color w:val="000000"/>
          <w:lang w:val="en-GB"/>
        </w:rPr>
        <w:fldChar w:fldCharType="begin"/>
      </w:r>
      <w:r w:rsidR="00327DF5">
        <w:rPr>
          <w:noProof/>
          <w:color w:val="000000"/>
          <w:lang w:val="en-GB"/>
        </w:rPr>
        <w:instrText xml:space="preserve"> ADDIN ZOTERO_ITEM CSL_CITATION {"citationID":"bokfisnbu","properties":{"formattedCitation":"[27]","plainCitation":"[27]"},"citationItems":[{"id":493,"uris":["http://zotero.org/users/2425957/items/DKES5PVF"],"uri":["http://zotero.org/users/2425957/items/DKES5PVF"],"itemData":{"id":493,"type":"article-journal","title":"Socioeconomic inequalities in adolescent health 2002–2010: a time-series analysis of 34 countries participating in the Health Behaviour in School-aged Children study","container-title":"The Lancet","page":"2088-2095","volume":"385","issue":"9982","source":"CrossRef","DOI":"10.1016/S0140-6736(14)61460-4","ISSN":"01406736","shortTitle":"Socioeconomic inequalities in adolescent health 2002–2010","language":"en","author":[{"family":"Elgar","given":"Frank J"},{"family":"Pförtner","given":"Timo-Kolja"},{"family":"Moor","given":"Irene"},{"family":"De Clercq","given":"Bart"},{"family":"Stevens","given":"Gonneke W J M"},{"family":"Currie","given":"Candace"}],"issued":{"date-parts":[["2015",5]]}}}],"schema":"https://github.com/citation-style-language/schema/raw/master/csl-citation.json"} </w:instrText>
      </w:r>
      <w:r w:rsidRPr="004A447D">
        <w:rPr>
          <w:noProof/>
          <w:color w:val="000000"/>
          <w:lang w:val="en-GB"/>
        </w:rPr>
        <w:fldChar w:fldCharType="separate"/>
      </w:r>
      <w:r w:rsidR="00327DF5" w:rsidRPr="00327DF5">
        <w:rPr>
          <w:lang w:val="en-US"/>
        </w:rPr>
        <w:t>[27]</w:t>
      </w:r>
      <w:r w:rsidRPr="004A447D">
        <w:rPr>
          <w:noProof/>
          <w:color w:val="000000"/>
          <w:lang w:val="en-GB"/>
        </w:rPr>
        <w:fldChar w:fldCharType="end"/>
      </w:r>
      <w:r w:rsidR="00924A18" w:rsidRPr="004A447D">
        <w:rPr>
          <w:noProof/>
          <w:color w:val="000000"/>
          <w:lang w:val="en-GB"/>
        </w:rPr>
        <w:t>.</w:t>
      </w:r>
      <w:r w:rsidRPr="004A447D">
        <w:rPr>
          <w:noProof/>
          <w:color w:val="000000"/>
          <w:lang w:val="en-GB"/>
        </w:rPr>
        <w:t xml:space="preserve"> </w:t>
      </w:r>
      <w:r w:rsidR="001F2C92" w:rsidRPr="004A447D">
        <w:rPr>
          <w:noProof/>
          <w:color w:val="000000"/>
          <w:lang w:val="en-GB"/>
        </w:rPr>
        <w:t>Finnish v</w:t>
      </w:r>
      <w:r w:rsidRPr="004A447D">
        <w:rPr>
          <w:noProof/>
          <w:color w:val="000000"/>
          <w:lang w:val="en-GB"/>
        </w:rPr>
        <w:t xml:space="preserve">ocational school students are less physically active than those in high school </w:t>
      </w:r>
      <w:r w:rsidRPr="004A447D">
        <w:rPr>
          <w:noProof/>
          <w:color w:val="000000"/>
          <w:lang w:val="en-GB"/>
        </w:rPr>
        <w:fldChar w:fldCharType="begin"/>
      </w:r>
      <w:r w:rsidR="00327DF5">
        <w:rPr>
          <w:noProof/>
          <w:color w:val="000000"/>
          <w:lang w:val="en-GB"/>
        </w:rPr>
        <w:instrText xml:space="preserve"> ADDIN ZOTERO_ITEM CSL_CITATION {"citationID":"1q2adl99q4","properties":{"formattedCitation":"[28]","plainCitation":"[28]"},"citationItems":[{"id":765,"uris":["http://zotero.org/users/2425957/items/3X4FZ5Q7"],"uri":["http://zotero.org/users/2425957/items/3X4FZ5Q7"],"itemData":{"id":765,"type":"webpage","title":"School health survey 2015 results: Lifestyle","container-title":"Terveyden ja hyvinvoinnin laitos","URL":"https://web.archive.org/web/20170306230805/https://www.thl.fi/fi/tutkimus-ja-asiantuntijatyo/vaestotutkimukset/kouluterveyskysely/tulokset/tulokset-aiheittain/elintavat","author":[{"family":"National institute for Health and Welfare","given":""}],"issued":{"date-parts":[["2015"]]},"accessed":{"date-parts":[["2015",12,4]]}}}],"schema":"https://github.com/citation-style-language/schema/raw/master/csl-citation.json"} </w:instrText>
      </w:r>
      <w:r w:rsidRPr="004A447D">
        <w:rPr>
          <w:noProof/>
          <w:color w:val="000000"/>
          <w:lang w:val="en-GB"/>
        </w:rPr>
        <w:fldChar w:fldCharType="separate"/>
      </w:r>
      <w:r w:rsidR="00327DF5" w:rsidRPr="00327DF5">
        <w:rPr>
          <w:lang w:val="en-US"/>
        </w:rPr>
        <w:t>[28]</w:t>
      </w:r>
      <w:r w:rsidRPr="004A447D">
        <w:rPr>
          <w:noProof/>
          <w:color w:val="000000"/>
          <w:lang w:val="en-GB"/>
        </w:rPr>
        <w:fldChar w:fldCharType="end"/>
      </w:r>
      <w:r w:rsidRPr="004A447D">
        <w:rPr>
          <w:noProof/>
          <w:color w:val="000000"/>
          <w:lang w:val="en-GB"/>
        </w:rPr>
        <w:t xml:space="preserve">. </w:t>
      </w:r>
      <w:r w:rsidR="00A96A62">
        <w:rPr>
          <w:noProof/>
          <w:color w:val="000000"/>
          <w:lang w:val="en-GB"/>
        </w:rPr>
        <w:t>T</w:t>
      </w:r>
      <w:r w:rsidR="00924A18" w:rsidRPr="004A447D">
        <w:rPr>
          <w:noProof/>
          <w:color w:val="000000"/>
          <w:lang w:val="en-GB"/>
        </w:rPr>
        <w:t xml:space="preserve">he </w:t>
      </w:r>
      <w:r w:rsidR="003853E2" w:rsidRPr="004A447D">
        <w:rPr>
          <w:noProof/>
          <w:lang w:val="en-GB"/>
        </w:rPr>
        <w:t xml:space="preserve">Let’s Move It </w:t>
      </w:r>
      <w:r w:rsidR="00F02D4C" w:rsidRPr="004A447D">
        <w:rPr>
          <w:noProof/>
          <w:lang w:val="en-GB"/>
        </w:rPr>
        <w:t>intervention</w:t>
      </w:r>
      <w:r w:rsidR="00924A18" w:rsidRPr="004A447D">
        <w:rPr>
          <w:noProof/>
          <w:lang w:val="en-GB"/>
        </w:rPr>
        <w:t xml:space="preserve"> aim</w:t>
      </w:r>
      <w:r w:rsidR="000751E6">
        <w:rPr>
          <w:noProof/>
          <w:lang w:val="en-GB"/>
        </w:rPr>
        <w:t>ed</w:t>
      </w:r>
      <w:r w:rsidR="00924A18" w:rsidRPr="004A447D">
        <w:rPr>
          <w:noProof/>
          <w:lang w:val="en-GB"/>
        </w:rPr>
        <w:t xml:space="preserve"> to increase PA and decrease sedentary behaviors in older adolescents</w:t>
      </w:r>
      <w:r w:rsidR="00A96A62">
        <w:rPr>
          <w:noProof/>
          <w:lang w:val="en-GB"/>
        </w:rPr>
        <w:t xml:space="preserve"> in vocational schools</w:t>
      </w:r>
      <w:r w:rsidR="00924A18" w:rsidRPr="004A447D">
        <w:rPr>
          <w:noProof/>
          <w:lang w:val="en-GB"/>
        </w:rPr>
        <w:t xml:space="preserve">. </w:t>
      </w:r>
    </w:p>
    <w:p w14:paraId="6CDCADA7" w14:textId="6639C3CE" w:rsidR="007B708E" w:rsidRDefault="00924A18" w:rsidP="00B4377C">
      <w:pPr>
        <w:rPr>
          <w:noProof/>
          <w:lang w:val="en-GB"/>
        </w:rPr>
      </w:pPr>
      <w:r w:rsidRPr="004A447D">
        <w:rPr>
          <w:noProof/>
          <w:lang w:val="en-GB"/>
        </w:rPr>
        <w:t xml:space="preserve">The current study was conducted as a sub-study of the cluster randomised effectiveness evaluation trial of the Let’s Move It intervention </w:t>
      </w:r>
      <w:r w:rsidR="00F85F98">
        <w:rPr>
          <w:noProof/>
          <w:lang w:val="en-GB"/>
        </w:rPr>
        <w:fldChar w:fldCharType="begin"/>
      </w:r>
      <w:r w:rsidR="00327DF5">
        <w:rPr>
          <w:noProof/>
          <w:lang w:val="en-GB"/>
        </w:rPr>
        <w:instrText xml:space="preserve"> ADDIN ZOTERO_ITEM CSL_CITATION {"citationID":"104afj6l0u","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85F98">
        <w:rPr>
          <w:noProof/>
          <w:lang w:val="en-GB"/>
        </w:rPr>
        <w:fldChar w:fldCharType="separate"/>
      </w:r>
      <w:r w:rsidR="00327DF5" w:rsidRPr="00327DF5">
        <w:rPr>
          <w:lang w:val="en-US"/>
        </w:rPr>
        <w:t>[29]</w:t>
      </w:r>
      <w:r w:rsidR="00F85F98">
        <w:rPr>
          <w:noProof/>
          <w:lang w:val="en-GB"/>
        </w:rPr>
        <w:fldChar w:fldCharType="end"/>
      </w:r>
      <w:r w:rsidR="00F02D4C" w:rsidRPr="004A447D">
        <w:rPr>
          <w:noProof/>
          <w:lang w:val="en-GB"/>
        </w:rPr>
        <w:t xml:space="preserve">. In a </w:t>
      </w:r>
      <w:r w:rsidR="00F46C5B" w:rsidRPr="004A447D">
        <w:rPr>
          <w:noProof/>
          <w:lang w:val="en-GB"/>
        </w:rPr>
        <w:t xml:space="preserve">preceding </w:t>
      </w:r>
      <w:r w:rsidR="00F02D4C" w:rsidRPr="004A447D">
        <w:rPr>
          <w:noProof/>
          <w:lang w:val="en-GB"/>
        </w:rPr>
        <w:t>feasibility study</w:t>
      </w:r>
      <w:r w:rsidR="00F241D2">
        <w:rPr>
          <w:noProof/>
          <w:lang w:val="en-GB"/>
        </w:rPr>
        <w:t xml:space="preserve"> </w:t>
      </w:r>
      <w:r w:rsidR="00F241D2">
        <w:rPr>
          <w:noProof/>
          <w:lang w:val="en-GB"/>
        </w:rPr>
        <w:fldChar w:fldCharType="begin"/>
      </w:r>
      <w:r w:rsidR="00327DF5">
        <w:rPr>
          <w:noProof/>
          <w:lang w:val="en-GB"/>
        </w:rPr>
        <w:instrText xml:space="preserve"> ADDIN ZOTERO_ITEM CSL_CITATION {"citationID":"4jl95b93t","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F241D2">
        <w:rPr>
          <w:noProof/>
          <w:lang w:val="en-GB"/>
        </w:rPr>
        <w:fldChar w:fldCharType="separate"/>
      </w:r>
      <w:r w:rsidR="00327DF5" w:rsidRPr="00327DF5">
        <w:rPr>
          <w:lang w:val="en-US"/>
        </w:rPr>
        <w:t>[30]</w:t>
      </w:r>
      <w:r w:rsidR="00F241D2">
        <w:rPr>
          <w:noProof/>
          <w:lang w:val="en-GB"/>
        </w:rPr>
        <w:fldChar w:fldCharType="end"/>
      </w:r>
      <w:r w:rsidR="00874A30">
        <w:rPr>
          <w:noProof/>
          <w:lang w:val="en-GB"/>
        </w:rPr>
        <w:t>,</w:t>
      </w:r>
      <w:r w:rsidR="00F02D4C" w:rsidRPr="004A447D">
        <w:rPr>
          <w:noProof/>
          <w:lang w:val="en-GB"/>
        </w:rPr>
        <w:t xml:space="preserve"> participants</w:t>
      </w:r>
      <w:r w:rsidR="000751E6">
        <w:rPr>
          <w:noProof/>
          <w:lang w:val="en-GB"/>
        </w:rPr>
        <w:t>’</w:t>
      </w:r>
      <w:r w:rsidR="00F02D4C" w:rsidRPr="004A447D">
        <w:rPr>
          <w:noProof/>
          <w:lang w:val="en-GB"/>
        </w:rPr>
        <w:t xml:space="preserve"> accelerometer wear times</w:t>
      </w:r>
      <w:r w:rsidR="000751E6">
        <w:rPr>
          <w:noProof/>
          <w:lang w:val="en-GB"/>
        </w:rPr>
        <w:t xml:space="preserve"> were suboptimal</w:t>
      </w:r>
      <w:r w:rsidR="00A01BB6">
        <w:rPr>
          <w:noProof/>
          <w:lang w:val="en-GB"/>
        </w:rPr>
        <w:t xml:space="preserve">; 47% (18/38) of baseline participants reached the cutoff of ten hours per day for at least </w:t>
      </w:r>
      <w:r w:rsidR="00A01BB6">
        <w:rPr>
          <w:noProof/>
          <w:lang w:val="en-GB"/>
        </w:rPr>
        <w:lastRenderedPageBreak/>
        <w:t>four days, 63% (17/27) for the first and 75% (9/12) for the second follow-up.</w:t>
      </w:r>
      <w:r w:rsidR="000751E6">
        <w:rPr>
          <w:noProof/>
          <w:lang w:val="en-GB"/>
        </w:rPr>
        <w:t xml:space="preserve"> </w:t>
      </w:r>
      <w:r w:rsidR="00A01BB6">
        <w:rPr>
          <w:noProof/>
          <w:lang w:val="en-GB"/>
        </w:rPr>
        <w:t>A</w:t>
      </w:r>
      <w:r w:rsidR="00C51719" w:rsidRPr="004A447D">
        <w:rPr>
          <w:noProof/>
          <w:lang w:val="en-GB"/>
        </w:rPr>
        <w:t xml:space="preserve"> frequently cited </w:t>
      </w:r>
      <w:r w:rsidR="00874A30">
        <w:rPr>
          <w:noProof/>
          <w:lang w:val="en-GB"/>
        </w:rPr>
        <w:t>explanation</w:t>
      </w:r>
      <w:r w:rsidR="000751E6">
        <w:rPr>
          <w:noProof/>
          <w:lang w:val="en-GB"/>
        </w:rPr>
        <w:t xml:space="preserve"> for not wearing the accelerometer was</w:t>
      </w:r>
      <w:r w:rsidR="00C51719" w:rsidRPr="004A447D">
        <w:rPr>
          <w:noProof/>
          <w:lang w:val="en-GB"/>
        </w:rPr>
        <w:t xml:space="preserve"> forgetting to put on the device.</w:t>
      </w:r>
    </w:p>
    <w:p w14:paraId="14C5E9B0" w14:textId="77777777" w:rsidR="0056159E" w:rsidRDefault="0056159E" w:rsidP="00F0092E">
      <w:pPr>
        <w:pStyle w:val="Heading-NotinTOC"/>
        <w:rPr>
          <w:noProof/>
          <w:lang w:val="en-GB"/>
        </w:rPr>
      </w:pPr>
      <w:bookmarkStart w:id="34" w:name="_Toc449907540"/>
    </w:p>
    <w:p w14:paraId="68FEBE9A" w14:textId="7A8B6E94" w:rsidR="008D6237" w:rsidRPr="004A447D" w:rsidRDefault="008D6237" w:rsidP="009C040A">
      <w:pPr>
        <w:pStyle w:val="Heading2"/>
        <w:rPr>
          <w:noProof/>
          <w:lang w:val="en-GB"/>
        </w:rPr>
      </w:pPr>
      <w:r w:rsidRPr="004A447D">
        <w:rPr>
          <w:noProof/>
          <w:lang w:val="en-GB"/>
        </w:rPr>
        <w:t>Aims and hypotheses</w:t>
      </w:r>
      <w:bookmarkEnd w:id="34"/>
    </w:p>
    <w:p w14:paraId="30C622D2" w14:textId="122063F8" w:rsidR="006266D2" w:rsidRPr="004A447D" w:rsidRDefault="008D6237" w:rsidP="006266D2">
      <w:pPr>
        <w:rPr>
          <w:b/>
          <w:noProof/>
          <w:lang w:val="en-GB"/>
        </w:rPr>
      </w:pPr>
      <w:r w:rsidRPr="004A447D">
        <w:rPr>
          <w:noProof/>
          <w:lang w:val="en-GB"/>
        </w:rPr>
        <w:t xml:space="preserve">In this within-trial study, we investigate </w:t>
      </w:r>
      <w:r w:rsidR="00874A30">
        <w:rPr>
          <w:noProof/>
          <w:lang w:val="en-GB"/>
        </w:rPr>
        <w:t xml:space="preserve">SMS-reminder </w:t>
      </w:r>
      <w:r w:rsidRPr="004A447D">
        <w:rPr>
          <w:noProof/>
          <w:lang w:val="en-GB"/>
        </w:rPr>
        <w:t>strategies to improve the duration of accelerometer wear time.</w:t>
      </w:r>
      <w:r w:rsidR="00A01BB6">
        <w:rPr>
          <w:noProof/>
          <w:lang w:val="en-GB"/>
        </w:rPr>
        <w:t xml:space="preserve"> The literature cited </w:t>
      </w:r>
      <w:del w:id="35" w:author="Heino, Matti T J" w:date="2018-07-31T17:29:00Z">
        <w:r w:rsidR="00A01BB6" w:rsidDel="008A28F2">
          <w:rPr>
            <w:noProof/>
            <w:lang w:val="en-GB"/>
          </w:rPr>
          <w:delText xml:space="preserve">above </w:delText>
        </w:r>
      </w:del>
      <w:ins w:id="36" w:author="Heino, Matti T J" w:date="2018-07-31T17:29:00Z">
        <w:r w:rsidR="008A28F2">
          <w:rPr>
            <w:noProof/>
            <w:lang w:val="en-GB"/>
          </w:rPr>
          <w:t xml:space="preserve">previously </w:t>
        </w:r>
      </w:ins>
      <w:r w:rsidR="00A01BB6">
        <w:rPr>
          <w:noProof/>
          <w:lang w:val="en-GB"/>
        </w:rPr>
        <w:t xml:space="preserve">lead us to </w:t>
      </w:r>
      <w:r w:rsidR="00C40FB7">
        <w:rPr>
          <w:noProof/>
          <w:lang w:val="en-GB"/>
        </w:rPr>
        <w:t>hypothesise</w:t>
      </w:r>
      <w:r w:rsidR="00A01BB6">
        <w:rPr>
          <w:noProof/>
          <w:lang w:val="en-GB"/>
        </w:rPr>
        <w:t xml:space="preserve"> that reminders would increase accelerometer wear time and that citing reasons would amplify the effect.</w:t>
      </w:r>
      <w:r w:rsidRPr="004A447D">
        <w:rPr>
          <w:noProof/>
          <w:lang w:val="en-GB"/>
        </w:rPr>
        <w:t xml:space="preserve"> In addition to </w:t>
      </w:r>
      <w:r w:rsidR="00376A99" w:rsidRPr="004A447D">
        <w:rPr>
          <w:noProof/>
          <w:lang w:val="en-GB"/>
        </w:rPr>
        <w:t xml:space="preserve">daily </w:t>
      </w:r>
      <w:r w:rsidRPr="004A447D">
        <w:rPr>
          <w:noProof/>
          <w:lang w:val="en-GB"/>
        </w:rPr>
        <w:t xml:space="preserve">wear </w:t>
      </w:r>
      <w:r w:rsidR="00861B59" w:rsidRPr="004A447D">
        <w:rPr>
          <w:noProof/>
          <w:lang w:val="en-GB"/>
        </w:rPr>
        <w:t>hours</w:t>
      </w:r>
      <w:r w:rsidRPr="004A447D">
        <w:rPr>
          <w:noProof/>
          <w:lang w:val="en-GB"/>
        </w:rPr>
        <w:t>, we are interested in the number of days our participants provide valid activity data (i.e. days of ≥</w:t>
      </w:r>
      <w:r w:rsidR="00271A6A">
        <w:rPr>
          <w:noProof/>
          <w:lang w:val="en-GB"/>
        </w:rPr>
        <w:t xml:space="preserve"> </w:t>
      </w:r>
      <w:r w:rsidRPr="004A447D">
        <w:rPr>
          <w:noProof/>
          <w:lang w:val="en-GB"/>
        </w:rPr>
        <w:t xml:space="preserve">10 hours of activity data). </w:t>
      </w:r>
      <w:r w:rsidR="00870835" w:rsidRPr="004A447D">
        <w:rPr>
          <w:noProof/>
          <w:lang w:val="en-GB"/>
        </w:rPr>
        <w:t>The target behavior is thus twofold: 1) put</w:t>
      </w:r>
      <w:r w:rsidR="00874A30">
        <w:rPr>
          <w:noProof/>
          <w:lang w:val="en-GB"/>
        </w:rPr>
        <w:t>ting</w:t>
      </w:r>
      <w:r w:rsidR="00870835" w:rsidRPr="004A447D">
        <w:rPr>
          <w:noProof/>
          <w:lang w:val="en-GB"/>
        </w:rPr>
        <w:t xml:space="preserve"> on the accelerometer in the morning </w:t>
      </w:r>
      <w:r w:rsidR="00874A30">
        <w:rPr>
          <w:noProof/>
          <w:lang w:val="en-GB"/>
        </w:rPr>
        <w:t>for as many days as possible</w:t>
      </w:r>
      <w:r w:rsidR="00870835" w:rsidRPr="004A447D">
        <w:rPr>
          <w:noProof/>
          <w:lang w:val="en-GB"/>
        </w:rPr>
        <w:t xml:space="preserve">, 2) wearing the accelerometer </w:t>
      </w:r>
      <w:r w:rsidR="00874A30">
        <w:rPr>
          <w:noProof/>
          <w:lang w:val="en-GB"/>
        </w:rPr>
        <w:t xml:space="preserve">for </w:t>
      </w:r>
      <w:r w:rsidR="00870835" w:rsidRPr="004A447D">
        <w:rPr>
          <w:noProof/>
          <w:lang w:val="en-GB"/>
        </w:rPr>
        <w:t xml:space="preserve">as </w:t>
      </w:r>
      <w:r w:rsidR="00874A30">
        <w:rPr>
          <w:noProof/>
          <w:lang w:val="en-GB"/>
        </w:rPr>
        <w:t>long</w:t>
      </w:r>
      <w:r w:rsidR="00870835" w:rsidRPr="004A447D">
        <w:rPr>
          <w:noProof/>
          <w:lang w:val="en-GB"/>
        </w:rPr>
        <w:t xml:space="preserve"> as possible</w:t>
      </w:r>
      <w:r w:rsidR="00874A30">
        <w:rPr>
          <w:noProof/>
          <w:lang w:val="en-GB"/>
        </w:rPr>
        <w:t xml:space="preserve"> </w:t>
      </w:r>
      <w:r w:rsidR="00C40FB7">
        <w:rPr>
          <w:noProof/>
          <w:lang w:val="en-GB"/>
        </w:rPr>
        <w:t xml:space="preserve">in the waking hours </w:t>
      </w:r>
      <w:r w:rsidR="00874A30">
        <w:rPr>
          <w:noProof/>
          <w:lang w:val="en-GB"/>
        </w:rPr>
        <w:t>each day</w:t>
      </w:r>
      <w:r w:rsidR="00870835" w:rsidRPr="004A447D">
        <w:rPr>
          <w:noProof/>
          <w:lang w:val="en-GB"/>
        </w:rPr>
        <w:t>.</w:t>
      </w:r>
      <w:r w:rsidR="000751E6">
        <w:rPr>
          <w:noProof/>
          <w:lang w:val="en-GB"/>
        </w:rPr>
        <w:t xml:space="preserve"> </w:t>
      </w:r>
      <w:r w:rsidR="006266D2" w:rsidRPr="004A447D">
        <w:rPr>
          <w:noProof/>
          <w:lang w:val="en-GB"/>
        </w:rPr>
        <w:t>In this study, two main research questions are posited</w:t>
      </w:r>
      <w:r w:rsidR="00870835" w:rsidRPr="004A447D">
        <w:rPr>
          <w:noProof/>
          <w:lang w:val="en-GB"/>
        </w:rPr>
        <w:t>:</w:t>
      </w:r>
    </w:p>
    <w:p w14:paraId="3C329520" w14:textId="77777777" w:rsidR="002374DF" w:rsidRPr="004A447D" w:rsidRDefault="006266D2" w:rsidP="002374DF">
      <w:pPr>
        <w:rPr>
          <w:i/>
          <w:noProof/>
          <w:lang w:val="en-GB"/>
        </w:rPr>
      </w:pPr>
      <w:r w:rsidRPr="004A447D">
        <w:rPr>
          <w:i/>
          <w:noProof/>
          <w:lang w:val="en-GB"/>
        </w:rPr>
        <w:t xml:space="preserve">1. </w:t>
      </w:r>
      <w:r w:rsidR="002374DF" w:rsidRPr="004A447D">
        <w:rPr>
          <w:i/>
          <w:noProof/>
          <w:lang w:val="en-GB"/>
        </w:rPr>
        <w:t xml:space="preserve">Are SMS-reminders associated with </w:t>
      </w:r>
      <w:r w:rsidR="00D40353" w:rsidRPr="004A447D">
        <w:rPr>
          <w:i/>
          <w:noProof/>
          <w:lang w:val="en-GB"/>
        </w:rPr>
        <w:t>greater</w:t>
      </w:r>
      <w:r w:rsidR="0030279A" w:rsidRPr="004A447D">
        <w:rPr>
          <w:i/>
          <w:noProof/>
          <w:lang w:val="en-GB"/>
        </w:rPr>
        <w:t xml:space="preserve"> </w:t>
      </w:r>
      <w:r w:rsidR="002374DF" w:rsidRPr="004A447D">
        <w:rPr>
          <w:i/>
          <w:noProof/>
          <w:lang w:val="en-GB"/>
        </w:rPr>
        <w:t>accelerometer wear times?</w:t>
      </w:r>
    </w:p>
    <w:p w14:paraId="7B8FC75C" w14:textId="7AE39320" w:rsidR="002374DF" w:rsidRPr="004A447D" w:rsidDel="000005A2" w:rsidRDefault="002374DF" w:rsidP="000005A2">
      <w:pPr>
        <w:rPr>
          <w:del w:id="37" w:author="Heino, Matti T J" w:date="2018-08-01T21:16:00Z"/>
          <w:noProof/>
          <w:lang w:val="en-GB"/>
        </w:rPr>
      </w:pPr>
      <w:r w:rsidRPr="004A447D">
        <w:rPr>
          <w:noProof/>
          <w:lang w:val="en-GB"/>
        </w:rPr>
        <w:t>The current study investigate</w:t>
      </w:r>
      <w:r w:rsidR="0030279A" w:rsidRPr="004A447D">
        <w:rPr>
          <w:noProof/>
          <w:lang w:val="en-GB"/>
        </w:rPr>
        <w:t>d</w:t>
      </w:r>
      <w:r w:rsidRPr="004A447D">
        <w:rPr>
          <w:noProof/>
          <w:lang w:val="en-GB"/>
        </w:rPr>
        <w:t xml:space="preserve"> this by comparing the </w:t>
      </w:r>
      <w:r w:rsidR="001012B9">
        <w:rPr>
          <w:noProof/>
          <w:lang w:val="en-GB"/>
        </w:rPr>
        <w:t>compliance</w:t>
      </w:r>
      <w:r w:rsidRPr="004A447D">
        <w:rPr>
          <w:noProof/>
          <w:lang w:val="en-GB"/>
        </w:rPr>
        <w:t xml:space="preserve"> rates </w:t>
      </w:r>
      <w:r w:rsidR="00C65091">
        <w:rPr>
          <w:noProof/>
          <w:lang w:val="en-GB"/>
        </w:rPr>
        <w:t>across</w:t>
      </w:r>
      <w:r w:rsidR="00C65091" w:rsidRPr="004A447D">
        <w:rPr>
          <w:noProof/>
          <w:lang w:val="en-GB"/>
        </w:rPr>
        <w:t xml:space="preserve"> </w:t>
      </w:r>
      <w:r w:rsidRPr="004A447D">
        <w:rPr>
          <w:noProof/>
          <w:lang w:val="en-GB"/>
        </w:rPr>
        <w:t>a) participants who opt</w:t>
      </w:r>
      <w:r w:rsidR="00C65091">
        <w:rPr>
          <w:noProof/>
          <w:lang w:val="en-GB"/>
        </w:rPr>
        <w:t>ed</w:t>
      </w:r>
      <w:r w:rsidRPr="004A447D">
        <w:rPr>
          <w:noProof/>
          <w:lang w:val="en-GB"/>
        </w:rPr>
        <w:t xml:space="preserve"> </w:t>
      </w:r>
      <w:r w:rsidR="00874A30">
        <w:rPr>
          <w:noProof/>
          <w:lang w:val="en-GB"/>
        </w:rPr>
        <w:t>to receive</w:t>
      </w:r>
      <w:r w:rsidR="00C65091">
        <w:rPr>
          <w:noProof/>
          <w:lang w:val="en-GB"/>
        </w:rPr>
        <w:t xml:space="preserve"> </w:t>
      </w:r>
      <w:r w:rsidR="00874A30">
        <w:rPr>
          <w:noProof/>
          <w:lang w:val="en-GB"/>
        </w:rPr>
        <w:t>SMS</w:t>
      </w:r>
      <w:r w:rsidRPr="004A447D">
        <w:rPr>
          <w:noProof/>
          <w:lang w:val="en-GB"/>
        </w:rPr>
        <w:t xml:space="preserve"> reminders</w:t>
      </w:r>
      <w:r w:rsidR="00C65091">
        <w:rPr>
          <w:noProof/>
          <w:lang w:val="en-GB"/>
        </w:rPr>
        <w:t xml:space="preserve"> to wear their accelerometer, and</w:t>
      </w:r>
      <w:r w:rsidRPr="004A447D">
        <w:rPr>
          <w:noProof/>
          <w:lang w:val="en-GB"/>
        </w:rPr>
        <w:t xml:space="preserve"> b) participants who opt</w:t>
      </w:r>
      <w:r w:rsidR="00C65091">
        <w:rPr>
          <w:noProof/>
          <w:lang w:val="en-GB"/>
        </w:rPr>
        <w:t>ed</w:t>
      </w:r>
      <w:r w:rsidRPr="004A447D">
        <w:rPr>
          <w:noProof/>
          <w:lang w:val="en-GB"/>
        </w:rPr>
        <w:t xml:space="preserve"> </w:t>
      </w:r>
      <w:r w:rsidR="00C65091">
        <w:rPr>
          <w:noProof/>
          <w:lang w:val="en-GB"/>
        </w:rPr>
        <w:t>not to receive</w:t>
      </w:r>
      <w:r w:rsidRPr="004A447D">
        <w:rPr>
          <w:noProof/>
          <w:lang w:val="en-GB"/>
        </w:rPr>
        <w:t xml:space="preserve"> the reminders (non-randomised control group). </w:t>
      </w:r>
    </w:p>
    <w:p w14:paraId="62B79619" w14:textId="324C1C6F" w:rsidR="002374DF" w:rsidRPr="004A447D" w:rsidRDefault="00D03171" w:rsidP="000005A2">
      <w:pPr>
        <w:rPr>
          <w:noProof/>
          <w:lang w:val="en-GB"/>
        </w:rPr>
      </w:pPr>
      <w:del w:id="38" w:author="Heino, Matti T J" w:date="2018-08-01T21:16:00Z">
        <w:r w:rsidDel="000005A2">
          <w:rPr>
            <w:b/>
            <w:noProof/>
            <w:lang w:val="en-GB"/>
          </w:rPr>
          <w:delText>Substantive hypothesis S</w:delText>
        </w:r>
        <w:r w:rsidR="002374DF" w:rsidRPr="004A447D" w:rsidDel="000005A2">
          <w:rPr>
            <w:b/>
            <w:noProof/>
            <w:vertAlign w:val="subscript"/>
            <w:lang w:val="en-GB"/>
          </w:rPr>
          <w:delText>1</w:delText>
        </w:r>
        <w:r w:rsidR="002374DF" w:rsidRPr="004A447D" w:rsidDel="000005A2">
          <w:rPr>
            <w:b/>
            <w:noProof/>
            <w:lang w:val="en-GB"/>
          </w:rPr>
          <w:delText>:</w:delText>
        </w:r>
        <w:r w:rsidR="002374DF" w:rsidRPr="004A447D" w:rsidDel="000005A2">
          <w:rPr>
            <w:noProof/>
            <w:lang w:val="en-GB"/>
          </w:rPr>
          <w:delText xml:space="preserve"> </w:delText>
        </w:r>
      </w:del>
      <w:r w:rsidR="002374DF" w:rsidRPr="004A447D">
        <w:rPr>
          <w:noProof/>
          <w:lang w:val="en-GB"/>
        </w:rPr>
        <w:t>If forgetting is an important reason for non-</w:t>
      </w:r>
      <w:r w:rsidR="001012B9">
        <w:rPr>
          <w:noProof/>
          <w:lang w:val="en-GB"/>
        </w:rPr>
        <w:t>compliance</w:t>
      </w:r>
      <w:r w:rsidR="002374DF" w:rsidRPr="004A447D">
        <w:rPr>
          <w:noProof/>
          <w:lang w:val="en-GB"/>
        </w:rPr>
        <w:t xml:space="preserve">, in the absence of </w:t>
      </w:r>
      <w:r w:rsidR="007E6504" w:rsidRPr="004A447D">
        <w:rPr>
          <w:noProof/>
          <w:lang w:val="en-GB"/>
        </w:rPr>
        <w:t>intervening factors</w:t>
      </w:r>
      <w:r w:rsidR="002374DF" w:rsidRPr="004A447D">
        <w:rPr>
          <w:noProof/>
          <w:lang w:val="en-GB"/>
        </w:rPr>
        <w:t xml:space="preserve">, reminders should increase </w:t>
      </w:r>
      <w:r w:rsidR="001012B9">
        <w:rPr>
          <w:noProof/>
          <w:lang w:val="en-GB"/>
        </w:rPr>
        <w:t>compliance</w:t>
      </w:r>
      <w:r w:rsidR="002374DF" w:rsidRPr="004A447D">
        <w:rPr>
          <w:noProof/>
          <w:lang w:val="en-GB"/>
        </w:rPr>
        <w:t>.</w:t>
      </w:r>
    </w:p>
    <w:p w14:paraId="3806230F" w14:textId="77777777" w:rsidR="002374DF" w:rsidRPr="004A447D" w:rsidRDefault="002374DF" w:rsidP="002374DF">
      <w:pPr>
        <w:rPr>
          <w:noProof/>
          <w:lang w:val="en-GB"/>
        </w:rPr>
      </w:pPr>
      <w:r w:rsidRPr="004A447D">
        <w:rPr>
          <w:b/>
          <w:noProof/>
          <w:lang w:val="en-GB"/>
        </w:rPr>
        <w:t>Statistical hypothesis H</w:t>
      </w:r>
      <w:r w:rsidRPr="004A447D">
        <w:rPr>
          <w:b/>
          <w:noProof/>
          <w:vertAlign w:val="subscript"/>
          <w:lang w:val="en-GB"/>
        </w:rPr>
        <w:t>1</w:t>
      </w:r>
      <w:r w:rsidRPr="004A447D">
        <w:rPr>
          <w:b/>
          <w:noProof/>
          <w:lang w:val="en-GB"/>
        </w:rPr>
        <w:t>:</w:t>
      </w:r>
      <w:r w:rsidRPr="004A447D">
        <w:rPr>
          <w:noProof/>
          <w:lang w:val="en-GB"/>
        </w:rPr>
        <w:t xml:space="preserve"> Those who receive SMS reminders </w:t>
      </w:r>
      <w:r w:rsidR="00D40353" w:rsidRPr="004A447D">
        <w:rPr>
          <w:noProof/>
          <w:lang w:val="en-GB"/>
        </w:rPr>
        <w:t xml:space="preserve">will </w:t>
      </w:r>
      <w:r w:rsidRPr="004A447D">
        <w:rPr>
          <w:noProof/>
          <w:lang w:val="en-GB"/>
        </w:rPr>
        <w:t>have higher accelerometer wear times than those who do not.</w:t>
      </w:r>
    </w:p>
    <w:p w14:paraId="5E7BD874" w14:textId="77777777" w:rsidR="002F1CFF" w:rsidRPr="004A447D" w:rsidRDefault="006266D2" w:rsidP="002F1CFF">
      <w:pPr>
        <w:rPr>
          <w:i/>
          <w:noProof/>
          <w:lang w:val="en-GB"/>
        </w:rPr>
      </w:pPr>
      <w:r w:rsidRPr="004A447D">
        <w:rPr>
          <w:i/>
          <w:noProof/>
          <w:lang w:val="en-GB"/>
        </w:rPr>
        <w:lastRenderedPageBreak/>
        <w:t xml:space="preserve">2. </w:t>
      </w:r>
      <w:r w:rsidR="002F1CFF" w:rsidRPr="004A447D">
        <w:rPr>
          <w:i/>
          <w:noProof/>
          <w:lang w:val="en-GB"/>
        </w:rPr>
        <w:t xml:space="preserve">Does offering reasons to comply affect </w:t>
      </w:r>
      <w:r w:rsidR="00870835" w:rsidRPr="004A447D">
        <w:rPr>
          <w:i/>
          <w:noProof/>
          <w:lang w:val="en-GB"/>
        </w:rPr>
        <w:t>accelerometer wear time</w:t>
      </w:r>
      <w:r w:rsidR="002F1CFF" w:rsidRPr="004A447D">
        <w:rPr>
          <w:i/>
          <w:noProof/>
          <w:lang w:val="en-GB"/>
        </w:rPr>
        <w:t>?</w:t>
      </w:r>
    </w:p>
    <w:p w14:paraId="3B02CF0F" w14:textId="3E077DD9" w:rsidR="002374DF" w:rsidRPr="004A447D" w:rsidRDefault="00D03171" w:rsidP="002374DF">
      <w:pPr>
        <w:spacing w:before="0"/>
        <w:rPr>
          <w:noProof/>
          <w:lang w:val="en-GB"/>
        </w:rPr>
      </w:pPr>
      <w:del w:id="39" w:author="Heino, Matti T J" w:date="2018-08-01T21:17:00Z">
        <w:r w:rsidRPr="00D03171" w:rsidDel="000005A2">
          <w:rPr>
            <w:b/>
            <w:noProof/>
            <w:lang w:val="en-GB"/>
          </w:rPr>
          <w:delText>Substantive hypothesis S</w:delText>
        </w:r>
        <w:r w:rsidR="002374DF" w:rsidRPr="00D03171" w:rsidDel="000005A2">
          <w:rPr>
            <w:b/>
            <w:noProof/>
            <w:vertAlign w:val="subscript"/>
            <w:lang w:val="en-GB"/>
          </w:rPr>
          <w:delText>2</w:delText>
        </w:r>
        <w:r w:rsidR="002374DF" w:rsidRPr="00D03171" w:rsidDel="000005A2">
          <w:rPr>
            <w:b/>
            <w:noProof/>
            <w:lang w:val="en-GB"/>
          </w:rPr>
          <w:delText>:</w:delText>
        </w:r>
        <w:r w:rsidR="002374DF" w:rsidRPr="004A447D" w:rsidDel="000005A2">
          <w:rPr>
            <w:noProof/>
            <w:lang w:val="en-GB"/>
          </w:rPr>
          <w:delText xml:space="preserve"> </w:delText>
        </w:r>
      </w:del>
      <w:r w:rsidR="002374DF" w:rsidRPr="004A447D">
        <w:rPr>
          <w:noProof/>
          <w:lang w:val="en-GB"/>
        </w:rPr>
        <w:t xml:space="preserve">If </w:t>
      </w:r>
      <w:r w:rsidR="00F933D9">
        <w:rPr>
          <w:noProof/>
          <w:lang w:val="en-GB"/>
        </w:rPr>
        <w:t>reasons increase</w:t>
      </w:r>
      <w:r w:rsidR="002374DF" w:rsidRPr="004A447D">
        <w:rPr>
          <w:noProof/>
          <w:lang w:val="en-GB"/>
        </w:rPr>
        <w:t xml:space="preserve"> compliance, SMS reminders </w:t>
      </w:r>
      <w:r w:rsidR="00C65091">
        <w:rPr>
          <w:noProof/>
          <w:lang w:val="en-GB"/>
        </w:rPr>
        <w:t>containing reasons to wear an accelerom</w:t>
      </w:r>
      <w:r w:rsidR="00F933D9">
        <w:rPr>
          <w:noProof/>
          <w:lang w:val="en-GB"/>
        </w:rPr>
        <w:t>e</w:t>
      </w:r>
      <w:r w:rsidR="00C65091">
        <w:rPr>
          <w:noProof/>
          <w:lang w:val="en-GB"/>
        </w:rPr>
        <w:t xml:space="preserve">ter should </w:t>
      </w:r>
      <w:r w:rsidR="006F15DA">
        <w:rPr>
          <w:noProof/>
          <w:lang w:val="en-GB"/>
        </w:rPr>
        <w:t xml:space="preserve">lead to </w:t>
      </w:r>
      <w:r w:rsidR="00D40353" w:rsidRPr="004A447D">
        <w:rPr>
          <w:noProof/>
          <w:lang w:val="en-GB"/>
        </w:rPr>
        <w:t xml:space="preserve">greater </w:t>
      </w:r>
      <w:r w:rsidR="001012B9">
        <w:rPr>
          <w:noProof/>
          <w:lang w:val="en-GB"/>
        </w:rPr>
        <w:t>compliance</w:t>
      </w:r>
      <w:r w:rsidR="002374DF" w:rsidRPr="004A447D">
        <w:rPr>
          <w:noProof/>
          <w:lang w:val="en-GB"/>
        </w:rPr>
        <w:t>.</w:t>
      </w:r>
    </w:p>
    <w:p w14:paraId="75CE4325" w14:textId="338417E3" w:rsidR="00A056B9" w:rsidRDefault="002374DF" w:rsidP="002374DF">
      <w:pPr>
        <w:rPr>
          <w:noProof/>
          <w:lang w:val="en-GB"/>
        </w:rPr>
      </w:pPr>
      <w:r w:rsidRPr="004A447D">
        <w:rPr>
          <w:b/>
          <w:noProof/>
          <w:lang w:val="en-GB"/>
        </w:rPr>
        <w:t>Statistical hypothesis H</w:t>
      </w:r>
      <w:r w:rsidRPr="004A447D">
        <w:rPr>
          <w:b/>
          <w:noProof/>
          <w:vertAlign w:val="subscript"/>
          <w:lang w:val="en-GB"/>
        </w:rPr>
        <w:t>2</w:t>
      </w:r>
      <w:r w:rsidRPr="004A447D">
        <w:rPr>
          <w:b/>
          <w:noProof/>
          <w:lang w:val="en-GB"/>
        </w:rPr>
        <w:t>:</w:t>
      </w:r>
      <w:r w:rsidRPr="004A447D">
        <w:rPr>
          <w:noProof/>
          <w:lang w:val="en-GB"/>
        </w:rPr>
        <w:t xml:space="preserve"> Those who receive reasons in the SMS reminders have </w:t>
      </w:r>
      <w:r w:rsidR="00870835" w:rsidRPr="004A447D">
        <w:rPr>
          <w:noProof/>
          <w:lang w:val="en-GB"/>
        </w:rPr>
        <w:t xml:space="preserve">more minutes of accelerometer wear and more days of valid </w:t>
      </w:r>
      <w:r w:rsidR="00C65091">
        <w:rPr>
          <w:noProof/>
          <w:lang w:val="en-GB"/>
        </w:rPr>
        <w:t xml:space="preserve">data </w:t>
      </w:r>
      <w:r w:rsidR="00870835" w:rsidRPr="004A447D">
        <w:rPr>
          <w:noProof/>
          <w:lang w:val="en-GB"/>
        </w:rPr>
        <w:t xml:space="preserve">(≥10 hours of activity) </w:t>
      </w:r>
      <w:r w:rsidRPr="004A447D">
        <w:rPr>
          <w:noProof/>
          <w:lang w:val="en-GB"/>
        </w:rPr>
        <w:t>than those who do not</w:t>
      </w:r>
      <w:r w:rsidR="00F241D2">
        <w:rPr>
          <w:noProof/>
          <w:lang w:val="en-GB"/>
        </w:rPr>
        <w:t xml:space="preserve"> </w:t>
      </w:r>
      <w:r w:rsidR="00F241D2" w:rsidRPr="00F241D2">
        <w:rPr>
          <w:noProof/>
          <w:lang w:val="en-GB"/>
        </w:rPr>
        <w:t>receiv</w:t>
      </w:r>
      <w:r w:rsidR="00F241D2">
        <w:rPr>
          <w:noProof/>
          <w:lang w:val="en-GB"/>
        </w:rPr>
        <w:t>e reminders containing a reason</w:t>
      </w:r>
      <w:r w:rsidRPr="004A447D">
        <w:rPr>
          <w:noProof/>
          <w:lang w:val="en-GB"/>
        </w:rPr>
        <w:t>.</w:t>
      </w:r>
    </w:p>
    <w:p w14:paraId="4B834B28" w14:textId="4AE2445C" w:rsidR="007D0E9F" w:rsidRPr="00095D6B" w:rsidRDefault="007D0E9F" w:rsidP="00780B45">
      <w:pPr>
        <w:rPr>
          <w:lang w:val="en-GB"/>
        </w:rPr>
      </w:pPr>
      <w:r w:rsidRPr="00F933D9">
        <w:rPr>
          <w:lang w:val="en-GB"/>
        </w:rPr>
        <w:t>An additional research question</w:t>
      </w:r>
      <w:r w:rsidR="00165DC6" w:rsidRPr="00F933D9">
        <w:rPr>
          <w:lang w:val="en-GB"/>
        </w:rPr>
        <w:t>,</w:t>
      </w:r>
      <w:r w:rsidRPr="00F933D9">
        <w:rPr>
          <w:lang w:val="en-GB"/>
        </w:rPr>
        <w:t xml:space="preserve"> on whether providing reasons to comply with accelerometer wear </w:t>
      </w:r>
      <w:r w:rsidR="00165DC6" w:rsidRPr="00F933D9">
        <w:rPr>
          <w:lang w:val="en-GB"/>
        </w:rPr>
        <w:t xml:space="preserve">increases trial retention, is omitted here. </w:t>
      </w:r>
      <w:r w:rsidR="00165DC6" w:rsidRPr="00095D6B">
        <w:rPr>
          <w:lang w:val="en-GB"/>
        </w:rPr>
        <w:t>The</w:t>
      </w:r>
      <w:r w:rsidR="002F035D" w:rsidRPr="00095D6B">
        <w:rPr>
          <w:lang w:val="en-GB"/>
        </w:rPr>
        <w:t>se</w:t>
      </w:r>
      <w:r w:rsidR="00165DC6" w:rsidRPr="00095D6B">
        <w:rPr>
          <w:lang w:val="en-GB"/>
        </w:rPr>
        <w:t xml:space="preserve"> null results are reported in </w:t>
      </w:r>
      <w:r w:rsidR="00D03171">
        <w:rPr>
          <w:color w:val="000000"/>
          <w:szCs w:val="24"/>
          <w:lang w:val="en-GB"/>
        </w:rPr>
        <w:fldChar w:fldCharType="begin"/>
      </w:r>
      <w:r w:rsidR="00327DF5">
        <w:rPr>
          <w:color w:val="000000"/>
          <w:szCs w:val="24"/>
          <w:lang w:val="en-GB"/>
        </w:rPr>
        <w:instrText xml:space="preserve"> ADDIN ZOTERO_ITEM CSL_CITATION {"citationID":"adf954qe4h","properties":{"formattedCitation":"[31]","plainCitation":"[31]"},"citationItems":[{"id":58,"uris":["http://zotero.org/users/2425957/items/JJ35HJKQ"],"uri":["http://zotero.org/users/2425957/items/JJ35HJKQ"],"itemData":{"id":58,"type":"thesis","title":"No use reasoning with adolescents? A randomised controlled trial comparing persuasive messages","source":"Google Scholar","URL":"https://helda.helsinki.fi/handle/10138/163800","shortTitle":"No use reasoning with adolescents?","author":[{"family":"Heino","given":"Matti T. J."}],"issued":{"date-parts":[["2016"]]},"accessed":{"date-parts":[["2017",6,7]]}}}],"schema":"https://github.com/citation-style-language/schema/raw/master/csl-citation.json"} </w:instrText>
      </w:r>
      <w:r w:rsidR="00D03171">
        <w:rPr>
          <w:color w:val="000000"/>
          <w:szCs w:val="24"/>
          <w:lang w:val="en-GB"/>
        </w:rPr>
        <w:fldChar w:fldCharType="separate"/>
      </w:r>
      <w:r w:rsidR="00327DF5" w:rsidRPr="00327DF5">
        <w:rPr>
          <w:lang w:val="en-US"/>
        </w:rPr>
        <w:t>[31]</w:t>
      </w:r>
      <w:r w:rsidR="00D03171">
        <w:rPr>
          <w:color w:val="000000"/>
          <w:szCs w:val="24"/>
          <w:lang w:val="en-GB"/>
        </w:rPr>
        <w:fldChar w:fldCharType="end"/>
      </w:r>
      <w:r w:rsidR="00A62705">
        <w:rPr>
          <w:color w:val="000000"/>
          <w:szCs w:val="24"/>
          <w:lang w:val="en-GB"/>
        </w:rPr>
        <w:t>.</w:t>
      </w:r>
      <w:bookmarkStart w:id="40" w:name="_Toc433819226"/>
    </w:p>
    <w:p w14:paraId="6D877D43" w14:textId="0F640F8B" w:rsidR="002E5E4E" w:rsidRPr="00F0092E" w:rsidRDefault="00F0092E" w:rsidP="00F0092E">
      <w:pPr>
        <w:pStyle w:val="Heading1"/>
      </w:pPr>
      <w:bookmarkStart w:id="41" w:name="_Toc449907541"/>
      <w:bookmarkEnd w:id="40"/>
      <w:r>
        <w:t>M</w:t>
      </w:r>
      <w:r w:rsidR="002E5E4E" w:rsidRPr="00F0092E">
        <w:t>ethod</w:t>
      </w:r>
      <w:r w:rsidR="00AF5979" w:rsidRPr="00F0092E">
        <w:t>s</w:t>
      </w:r>
      <w:bookmarkEnd w:id="41"/>
    </w:p>
    <w:p w14:paraId="01DD5A5F" w14:textId="34E42413" w:rsidR="000A6A57" w:rsidRPr="004A447D" w:rsidRDefault="000A6A57" w:rsidP="000A6A57">
      <w:pPr>
        <w:rPr>
          <w:noProof/>
          <w:lang w:val="en-GB"/>
        </w:rPr>
      </w:pPr>
      <w:r w:rsidRPr="004A447D">
        <w:rPr>
          <w:noProof/>
          <w:lang w:val="en-GB"/>
        </w:rPr>
        <w:t>The design of this study was a within-trial</w:t>
      </w:r>
      <w:r w:rsidR="001F5C4A">
        <w:rPr>
          <w:noProof/>
          <w:lang w:val="en-GB"/>
        </w:rPr>
        <w:t>, o</w:t>
      </w:r>
      <w:r w:rsidR="001F5C4A" w:rsidRPr="00FE1B3D">
        <w:rPr>
          <w:noProof/>
          <w:lang w:val="en-GB"/>
        </w:rPr>
        <w:t>utcome-assessor blinded,</w:t>
      </w:r>
      <w:r w:rsidRPr="00FE1B3D">
        <w:rPr>
          <w:noProof/>
          <w:lang w:val="en-GB"/>
        </w:rPr>
        <w:t xml:space="preserve"> </w:t>
      </w:r>
      <w:r w:rsidR="00FE1B3D" w:rsidRPr="00FE1B3D">
        <w:rPr>
          <w:noProof/>
          <w:lang w:val="en-GB"/>
        </w:rPr>
        <w:t>partial</w:t>
      </w:r>
      <w:r w:rsidR="000B5C07">
        <w:rPr>
          <w:noProof/>
          <w:lang w:val="en-GB"/>
        </w:rPr>
        <w:t>ly</w:t>
      </w:r>
      <w:r w:rsidR="00FE1B3D" w:rsidRPr="00FE1B3D">
        <w:rPr>
          <w:noProof/>
          <w:lang w:val="en-GB"/>
        </w:rPr>
        <w:t xml:space="preserve"> </w:t>
      </w:r>
      <w:r w:rsidRPr="00FE1B3D">
        <w:rPr>
          <w:noProof/>
          <w:lang w:val="en-GB"/>
        </w:rPr>
        <w:t>randomised controlled trial (RCT). In addition to the</w:t>
      </w:r>
      <w:r w:rsidRPr="004A447D">
        <w:rPr>
          <w:noProof/>
          <w:lang w:val="en-GB"/>
        </w:rPr>
        <w:t xml:space="preserve"> randomised experiment between two message types, quasi-experimental data </w:t>
      </w:r>
      <w:r w:rsidR="00C65091" w:rsidRPr="004A447D">
        <w:rPr>
          <w:noProof/>
          <w:lang w:val="en-GB"/>
        </w:rPr>
        <w:t>w</w:t>
      </w:r>
      <w:r w:rsidR="00C65091">
        <w:rPr>
          <w:noProof/>
          <w:lang w:val="en-GB"/>
        </w:rPr>
        <w:t>ere</w:t>
      </w:r>
      <w:r w:rsidR="00C65091" w:rsidRPr="004A447D">
        <w:rPr>
          <w:noProof/>
          <w:lang w:val="en-GB"/>
        </w:rPr>
        <w:t xml:space="preserve"> </w:t>
      </w:r>
      <w:r w:rsidRPr="004A447D">
        <w:rPr>
          <w:noProof/>
          <w:lang w:val="en-GB"/>
        </w:rPr>
        <w:t xml:space="preserve">acquired from a self-selected opt-out </w:t>
      </w:r>
      <w:r w:rsidR="00A8074E">
        <w:rPr>
          <w:noProof/>
          <w:lang w:val="en-GB"/>
        </w:rPr>
        <w:t>arm</w:t>
      </w:r>
      <w:ins w:id="42" w:author="Heino, Matti T J" w:date="2018-08-08T15:38:00Z">
        <w:r w:rsidR="00BD0BF4">
          <w:rPr>
            <w:noProof/>
            <w:lang w:val="en-GB"/>
          </w:rPr>
          <w:t xml:space="preserve"> (see </w:t>
        </w:r>
      </w:ins>
      <w:ins w:id="43" w:author="Heino, Matti T J" w:date="2018-08-08T15:41:00Z">
        <w:r w:rsidR="00BD0BF4">
          <w:rPr>
            <w:noProof/>
            <w:lang w:val="en-GB"/>
          </w:rPr>
          <w:fldChar w:fldCharType="begin"/>
        </w:r>
        <w:r w:rsidR="00BD0BF4">
          <w:rPr>
            <w:noProof/>
            <w:lang w:val="en-GB"/>
          </w:rPr>
          <w:instrText xml:space="preserve"> REF _Ref521506235 \h </w:instrText>
        </w:r>
      </w:ins>
      <w:r w:rsidR="00BD0BF4">
        <w:rPr>
          <w:noProof/>
          <w:lang w:val="en-GB"/>
        </w:rPr>
      </w:r>
      <w:r w:rsidR="00BD0BF4">
        <w:rPr>
          <w:noProof/>
          <w:lang w:val="en-GB"/>
        </w:rPr>
        <w:fldChar w:fldCharType="separate"/>
      </w:r>
      <w:ins w:id="44" w:author="Heino, Matti T J" w:date="2018-08-08T15:41:00Z">
        <w:r w:rsidR="00BD0BF4" w:rsidRPr="00BD0BF4">
          <w:rPr>
            <w:lang w:val="en-US"/>
          </w:rPr>
          <w:t xml:space="preserve">Figure </w:t>
        </w:r>
        <w:r w:rsidR="00BD0BF4" w:rsidRPr="00BD0BF4">
          <w:rPr>
            <w:noProof/>
            <w:lang w:val="en-US"/>
          </w:rPr>
          <w:t>1</w:t>
        </w:r>
        <w:r w:rsidR="00BD0BF4">
          <w:rPr>
            <w:noProof/>
            <w:lang w:val="en-GB"/>
          </w:rPr>
          <w:fldChar w:fldCharType="end"/>
        </w:r>
      </w:ins>
      <w:ins w:id="45" w:author="Heino, Matti T J" w:date="2018-08-08T15:42:00Z">
        <w:r w:rsidR="00BD0BF4">
          <w:rPr>
            <w:noProof/>
            <w:lang w:val="en-GB"/>
          </w:rPr>
          <w:t>)</w:t>
        </w:r>
      </w:ins>
      <w:r w:rsidRPr="004A447D">
        <w:rPr>
          <w:noProof/>
          <w:lang w:val="en-GB"/>
        </w:rPr>
        <w:t>. This study was conducted during the baseline assessment of the first two recruitmen</w:t>
      </w:r>
      <w:r w:rsidR="0096090E">
        <w:rPr>
          <w:noProof/>
          <w:lang w:val="en-GB"/>
        </w:rPr>
        <w:t>t waves (out of six</w:t>
      </w:r>
      <w:del w:id="46" w:author="Heino, Matti T J" w:date="2018-08-05T22:54:00Z">
        <w:r w:rsidR="0096090E" w:rsidDel="009C0D5B">
          <w:rPr>
            <w:noProof/>
            <w:lang w:val="en-GB"/>
          </w:rPr>
          <w:delText>;</w:delText>
        </w:r>
        <w:r w:rsidRPr="004A447D" w:rsidDel="009C0D5B">
          <w:rPr>
            <w:noProof/>
            <w:lang w:val="en-GB"/>
          </w:rPr>
          <w:delText xml:space="preserve"> the internal pilot study</w:delText>
        </w:r>
      </w:del>
      <w:r w:rsidR="0096090E">
        <w:rPr>
          <w:noProof/>
          <w:lang w:val="en-GB"/>
        </w:rPr>
        <w:t>)</w:t>
      </w:r>
      <w:r w:rsidRPr="004A447D">
        <w:rPr>
          <w:noProof/>
          <w:lang w:val="en-GB"/>
        </w:rPr>
        <w:t xml:space="preserve"> of the Let’s Move It</w:t>
      </w:r>
      <w:r w:rsidR="000B5C07">
        <w:rPr>
          <w:noProof/>
          <w:lang w:val="en-GB"/>
        </w:rPr>
        <w:t xml:space="preserve"> cluster-randomised controlled</w:t>
      </w:r>
      <w:r w:rsidRPr="004A447D">
        <w:rPr>
          <w:noProof/>
          <w:lang w:val="en-GB"/>
        </w:rPr>
        <w:t xml:space="preserve"> trial</w:t>
      </w:r>
      <w:r w:rsidR="0096090E">
        <w:rPr>
          <w:noProof/>
          <w:lang w:val="en-GB"/>
        </w:rPr>
        <w:t xml:space="preserve"> </w:t>
      </w:r>
      <w:r w:rsidR="0096090E">
        <w:rPr>
          <w:noProof/>
          <w:lang w:val="en-GB"/>
        </w:rPr>
        <w:fldChar w:fldCharType="begin"/>
      </w:r>
      <w:r w:rsidR="00327DF5">
        <w:rPr>
          <w:noProof/>
          <w:lang w:val="en-GB"/>
        </w:rPr>
        <w:instrText xml:space="preserve"> ADDIN ZOTERO_ITEM CSL_CITATION {"citationID":"1b85u0ljv2","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96090E">
        <w:rPr>
          <w:noProof/>
          <w:lang w:val="en-GB"/>
        </w:rPr>
        <w:fldChar w:fldCharType="separate"/>
      </w:r>
      <w:r w:rsidR="00327DF5" w:rsidRPr="00327DF5">
        <w:rPr>
          <w:lang w:val="en-US"/>
        </w:rPr>
        <w:t>[29]</w:t>
      </w:r>
      <w:r w:rsidR="0096090E">
        <w:rPr>
          <w:noProof/>
          <w:lang w:val="en-GB"/>
        </w:rPr>
        <w:fldChar w:fldCharType="end"/>
      </w:r>
      <w:r w:rsidRPr="004A447D">
        <w:rPr>
          <w:noProof/>
          <w:lang w:val="en-GB"/>
        </w:rPr>
        <w:t>.</w:t>
      </w:r>
      <w:r w:rsidR="004151E9">
        <w:rPr>
          <w:noProof/>
          <w:lang w:val="en-GB"/>
        </w:rPr>
        <w:t xml:space="preserve"> </w:t>
      </w:r>
      <w:r w:rsidR="004151E9" w:rsidRPr="004A447D">
        <w:rPr>
          <w:noProof/>
          <w:lang w:val="en-GB"/>
        </w:rPr>
        <w:t xml:space="preserve">This </w:t>
      </w:r>
      <w:r w:rsidR="004151E9">
        <w:rPr>
          <w:noProof/>
          <w:lang w:val="en-GB"/>
        </w:rPr>
        <w:t xml:space="preserve">article is based on unpublished work available </w:t>
      </w:r>
      <w:r w:rsidR="004151E9" w:rsidRPr="004A447D">
        <w:rPr>
          <w:noProof/>
          <w:lang w:val="en-GB"/>
        </w:rPr>
        <w:t xml:space="preserve">at </w:t>
      </w:r>
      <w:hyperlink r:id="rId11" w:history="1">
        <w:r w:rsidR="00E2413E" w:rsidRPr="00E10168">
          <w:rPr>
            <w:rStyle w:val="Hyperlink"/>
            <w:noProof/>
            <w:lang w:val="en-GB"/>
          </w:rPr>
          <w:t>https://osf.io/89mhu/</w:t>
        </w:r>
      </w:hyperlink>
      <w:r w:rsidR="004151E9">
        <w:rPr>
          <w:noProof/>
          <w:lang w:val="en-GB"/>
        </w:rPr>
        <w:t xml:space="preserve">. Additional information on methods and results, in addition to all analysis code, can be found in the supplementary website at </w:t>
      </w:r>
      <w:hyperlink r:id="rId12" w:history="1">
        <w:r w:rsidR="00E2413E" w:rsidRPr="00E10168">
          <w:rPr>
            <w:rStyle w:val="Hyperlink"/>
            <w:noProof/>
            <w:lang w:val="en-GB"/>
          </w:rPr>
          <w:t>https://git.io/vNl8X</w:t>
        </w:r>
      </w:hyperlink>
      <w:r w:rsidR="00E2413E">
        <w:rPr>
          <w:noProof/>
          <w:lang w:val="en-GB"/>
        </w:rPr>
        <w:t xml:space="preserve"> </w:t>
      </w:r>
      <w:r w:rsidR="00786C9F">
        <w:rPr>
          <w:noProof/>
          <w:lang w:val="en-GB"/>
        </w:rPr>
        <w:t xml:space="preserve">(permalink provided in </w:t>
      </w:r>
      <w:r w:rsidR="00786C9F">
        <w:rPr>
          <w:noProof/>
          <w:lang w:val="en-GB"/>
        </w:rPr>
        <w:fldChar w:fldCharType="begin"/>
      </w:r>
      <w:r w:rsidR="000C6DC3">
        <w:rPr>
          <w:noProof/>
          <w:lang w:val="en-GB"/>
        </w:rPr>
        <w:instrText xml:space="preserve"> ADDIN ZOTERO_ITEM CSL_CITATION {"citationID":"TiiepyaI","properties":{"formattedCitation":"[32]","plainCitation":"[32]"},"citationItems":[{"id":2522,"uris":["http://zotero.org/users/2425957/items/GJY2PEA9"],"uri":["http://zotero.org/users/2425957/items/GJY2PEA9"],"itemData":{"id":2522,"type":"webpage","title":"Comparing persuasive SMS reminders: Supplementary website","URL":"https://web.archive.org/web/20180223210916/https://heinonmatti.github.io/sms-persuasion/sms-persuasion-supplement.html","note":"Website at GitHub Pages: https://heinonmatti.github.io/sms-persuasion/sms-persuasion-supplement.html","author":[{"family":"Heino","given":"Matti T. J."}],"issued":{"date-parts":[["2018",2,21]]},"accessed":{"date-parts":[["2018",2,21]]}}}],"schema":"https://github.com/citation-style-language/schema/raw/master/csl-citation.json"} </w:instrText>
      </w:r>
      <w:r w:rsidR="00786C9F">
        <w:rPr>
          <w:noProof/>
          <w:lang w:val="en-GB"/>
        </w:rPr>
        <w:fldChar w:fldCharType="separate"/>
      </w:r>
      <w:r w:rsidR="00786C9F" w:rsidRPr="00786C9F">
        <w:rPr>
          <w:lang w:val="en-US"/>
        </w:rPr>
        <w:t>[32]</w:t>
      </w:r>
      <w:r w:rsidR="00786C9F">
        <w:rPr>
          <w:noProof/>
          <w:lang w:val="en-GB"/>
        </w:rPr>
        <w:fldChar w:fldCharType="end"/>
      </w:r>
      <w:r w:rsidR="00786C9F">
        <w:rPr>
          <w:noProof/>
          <w:lang w:val="en-GB"/>
        </w:rPr>
        <w:t>)</w:t>
      </w:r>
      <w:r w:rsidR="004151E9">
        <w:rPr>
          <w:noProof/>
          <w:lang w:val="en-GB"/>
        </w:rPr>
        <w:t>.</w:t>
      </w:r>
    </w:p>
    <w:p w14:paraId="23E098B3" w14:textId="77777777" w:rsidR="004B3F79" w:rsidRPr="004A447D" w:rsidRDefault="0077641A" w:rsidP="009C040A">
      <w:pPr>
        <w:pStyle w:val="Heading2"/>
        <w:rPr>
          <w:noProof/>
          <w:lang w:val="en-GB"/>
        </w:rPr>
      </w:pPr>
      <w:bookmarkStart w:id="47" w:name="_Toc449907542"/>
      <w:r w:rsidRPr="004A447D">
        <w:rPr>
          <w:noProof/>
          <w:lang w:val="en-GB"/>
        </w:rPr>
        <w:lastRenderedPageBreak/>
        <w:t>Participants and s</w:t>
      </w:r>
      <w:r w:rsidR="004B3F79" w:rsidRPr="004A447D">
        <w:rPr>
          <w:noProof/>
          <w:lang w:val="en-GB"/>
        </w:rPr>
        <w:t>ampling procedures</w:t>
      </w:r>
      <w:bookmarkEnd w:id="47"/>
      <w:r w:rsidR="006E0C59" w:rsidRPr="004A447D">
        <w:rPr>
          <w:noProof/>
          <w:lang w:val="en-GB"/>
        </w:rPr>
        <w:t xml:space="preserve"> </w:t>
      </w:r>
    </w:p>
    <w:p w14:paraId="7A4EC89E" w14:textId="4EA2464A" w:rsidR="00AF5979" w:rsidRPr="004A447D" w:rsidRDefault="00AF5979" w:rsidP="00AF5979">
      <w:pPr>
        <w:rPr>
          <w:noProof/>
          <w:lang w:val="en-GB"/>
        </w:rPr>
      </w:pPr>
      <w:r w:rsidRPr="004A447D">
        <w:rPr>
          <w:noProof/>
          <w:lang w:val="en-GB"/>
        </w:rPr>
        <w:t xml:space="preserve">To be included in the study, the participants had to </w:t>
      </w:r>
      <w:r w:rsidR="00F0092E">
        <w:rPr>
          <w:noProof/>
          <w:lang w:val="en-GB"/>
        </w:rPr>
        <w:t>ful</w:t>
      </w:r>
      <w:r w:rsidRPr="004A447D">
        <w:rPr>
          <w:noProof/>
          <w:lang w:val="en-GB"/>
        </w:rPr>
        <w:t>fill inclusion criteria of the Let’s Move It study</w:t>
      </w:r>
      <w:r w:rsidR="00FE1B3D">
        <w:rPr>
          <w:noProof/>
          <w:lang w:val="en-GB"/>
        </w:rPr>
        <w:t xml:space="preserve"> </w:t>
      </w:r>
      <w:r w:rsidR="00FE1B3D">
        <w:rPr>
          <w:noProof/>
          <w:lang w:val="en-GB"/>
        </w:rPr>
        <w:fldChar w:fldCharType="begin"/>
      </w:r>
      <w:r w:rsidR="00327DF5">
        <w:rPr>
          <w:noProof/>
          <w:lang w:val="en-GB"/>
        </w:rPr>
        <w:instrText xml:space="preserve"> ADDIN ZOTERO_ITEM CSL_CITATION {"citationID":"a1q2bqie838","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E1B3D">
        <w:rPr>
          <w:noProof/>
          <w:lang w:val="en-GB"/>
        </w:rPr>
        <w:fldChar w:fldCharType="separate"/>
      </w:r>
      <w:r w:rsidR="00327DF5" w:rsidRPr="00327DF5">
        <w:rPr>
          <w:lang w:val="en-US"/>
        </w:rPr>
        <w:t>[29]</w:t>
      </w:r>
      <w:r w:rsidR="00FE1B3D">
        <w:rPr>
          <w:noProof/>
          <w:lang w:val="en-GB"/>
        </w:rPr>
        <w:fldChar w:fldCharType="end"/>
      </w:r>
      <w:r w:rsidRPr="004A447D">
        <w:rPr>
          <w:noProof/>
          <w:lang w:val="en-GB"/>
        </w:rPr>
        <w:t xml:space="preserve"> and had to have consented to the</w:t>
      </w:r>
      <w:r w:rsidR="00037374">
        <w:rPr>
          <w:noProof/>
          <w:lang w:val="en-GB"/>
        </w:rPr>
        <w:t xml:space="preserve"> </w:t>
      </w:r>
      <w:r w:rsidRPr="004A447D">
        <w:rPr>
          <w:noProof/>
          <w:lang w:val="en-GB"/>
        </w:rPr>
        <w:t>accelerometry</w:t>
      </w:r>
      <w:r w:rsidR="006F15DA">
        <w:rPr>
          <w:noProof/>
          <w:lang w:val="en-GB"/>
        </w:rPr>
        <w:t xml:space="preserve"> measurements:</w:t>
      </w:r>
      <w:r w:rsidR="00FE1B3D">
        <w:rPr>
          <w:noProof/>
          <w:lang w:val="en-GB"/>
        </w:rPr>
        <w:t xml:space="preserve"> </w:t>
      </w:r>
      <w:r w:rsidRPr="004A447D">
        <w:rPr>
          <w:noProof/>
          <w:lang w:val="en-GB"/>
        </w:rPr>
        <w:t>all were at least 16</w:t>
      </w:r>
      <w:r w:rsidR="00C468F5">
        <w:rPr>
          <w:noProof/>
          <w:lang w:val="en-GB"/>
        </w:rPr>
        <w:t xml:space="preserve"> years old</w:t>
      </w:r>
      <w:r w:rsidRPr="004A447D">
        <w:rPr>
          <w:noProof/>
          <w:lang w:val="en-GB"/>
        </w:rPr>
        <w:t xml:space="preserve"> </w:t>
      </w:r>
      <w:r w:rsidR="00C468F5">
        <w:rPr>
          <w:noProof/>
          <w:lang w:val="en-GB"/>
        </w:rPr>
        <w:t xml:space="preserve">and were </w:t>
      </w:r>
      <w:r w:rsidRPr="004A447D">
        <w:rPr>
          <w:noProof/>
          <w:lang w:val="en-GB"/>
        </w:rPr>
        <w:t xml:space="preserve">vocational school students. The reminder </w:t>
      </w:r>
      <w:r w:rsidR="00A3023D">
        <w:rPr>
          <w:noProof/>
          <w:lang w:val="en-GB"/>
        </w:rPr>
        <w:t>arms</w:t>
      </w:r>
      <w:r w:rsidRPr="004A447D">
        <w:rPr>
          <w:noProof/>
          <w:lang w:val="en-GB"/>
        </w:rPr>
        <w:t xml:space="preserve"> consisted of the participants who opted in to receive reminders for accelerometer wear. </w:t>
      </w:r>
    </w:p>
    <w:p w14:paraId="3B735214" w14:textId="30413570" w:rsidR="004B3F79" w:rsidRPr="004A447D" w:rsidRDefault="005103E5" w:rsidP="004B3F79">
      <w:pPr>
        <w:rPr>
          <w:noProof/>
          <w:lang w:val="en-GB"/>
        </w:rPr>
      </w:pPr>
      <w:ins w:id="48" w:author="Heino, Matti T J" w:date="2018-08-05T22:58:00Z">
        <w:r w:rsidRPr="005103E5">
          <w:rPr>
            <w:iCs/>
            <w:color w:val="000000"/>
            <w:lang w:val="en-US"/>
          </w:rPr>
          <w:t>During baseline recruitment of the first two recruitment waves of the Let’s Move It trial</w:t>
        </w:r>
      </w:ins>
      <w:del w:id="49" w:author="Heino, Matti T J" w:date="2018-08-05T22:58:00Z">
        <w:r w:rsidR="004B3F79" w:rsidRPr="004A447D" w:rsidDel="005103E5">
          <w:rPr>
            <w:noProof/>
            <w:lang w:val="en-GB"/>
          </w:rPr>
          <w:delText>During baseline recruitment of the Let’s Move It trial</w:delText>
        </w:r>
        <w:r w:rsidR="00A17E8B" w:rsidRPr="004A447D" w:rsidDel="005103E5">
          <w:rPr>
            <w:noProof/>
            <w:lang w:val="en-GB"/>
          </w:rPr>
          <w:delText xml:space="preserve"> internal pilot study</w:delText>
        </w:r>
      </w:del>
      <w:r w:rsidR="004B3F79" w:rsidRPr="004A447D">
        <w:rPr>
          <w:noProof/>
          <w:lang w:val="en-GB"/>
        </w:rPr>
        <w:t xml:space="preserve">, </w:t>
      </w:r>
      <w:r w:rsidR="0096090E">
        <w:rPr>
          <w:noProof/>
          <w:lang w:val="en-GB"/>
        </w:rPr>
        <w:t xml:space="preserve">students in two </w:t>
      </w:r>
      <w:r w:rsidR="004B3F79" w:rsidRPr="004A447D">
        <w:rPr>
          <w:noProof/>
          <w:lang w:val="en-GB"/>
        </w:rPr>
        <w:t>vocational school</w:t>
      </w:r>
      <w:r w:rsidR="0096090E">
        <w:rPr>
          <w:noProof/>
          <w:lang w:val="en-GB"/>
        </w:rPr>
        <w:t>s</w:t>
      </w:r>
      <w:r w:rsidR="004B3F79" w:rsidRPr="004A447D">
        <w:rPr>
          <w:noProof/>
          <w:lang w:val="en-GB"/>
        </w:rPr>
        <w:t xml:space="preserve"> </w:t>
      </w:r>
      <w:r w:rsidR="00C468F5">
        <w:rPr>
          <w:noProof/>
          <w:lang w:val="en-GB"/>
        </w:rPr>
        <w:t xml:space="preserve">were </w:t>
      </w:r>
      <w:r w:rsidR="00C468F5" w:rsidRPr="00C468F5">
        <w:rPr>
          <w:noProof/>
          <w:lang w:val="en-GB"/>
        </w:rPr>
        <w:t>approached during class and informed about their school’s study participation in the study</w:t>
      </w:r>
      <w:r w:rsidR="004B3F79" w:rsidRPr="004A447D">
        <w:rPr>
          <w:noProof/>
          <w:lang w:val="en-GB"/>
        </w:rPr>
        <w:t xml:space="preserve">. </w:t>
      </w:r>
      <w:r w:rsidR="001341F1" w:rsidRPr="004A447D">
        <w:rPr>
          <w:noProof/>
          <w:lang w:val="en-GB"/>
        </w:rPr>
        <w:t>A</w:t>
      </w:r>
      <w:r w:rsidR="00082402" w:rsidRPr="004A447D">
        <w:rPr>
          <w:noProof/>
          <w:lang w:val="en-GB"/>
        </w:rPr>
        <w:t xml:space="preserve">fter </w:t>
      </w:r>
      <w:r w:rsidR="001341F1" w:rsidRPr="004A447D">
        <w:rPr>
          <w:noProof/>
          <w:lang w:val="en-GB"/>
        </w:rPr>
        <w:t xml:space="preserve">the </w:t>
      </w:r>
      <w:r w:rsidR="00082402" w:rsidRPr="004A447D">
        <w:rPr>
          <w:noProof/>
          <w:lang w:val="en-GB"/>
        </w:rPr>
        <w:t>invitation to</w:t>
      </w:r>
      <w:r w:rsidR="004B3F79" w:rsidRPr="004A447D">
        <w:rPr>
          <w:noProof/>
          <w:lang w:val="en-GB"/>
        </w:rPr>
        <w:t xml:space="preserve"> participate</w:t>
      </w:r>
      <w:r w:rsidR="00082402" w:rsidRPr="004A447D">
        <w:rPr>
          <w:noProof/>
          <w:lang w:val="en-GB"/>
        </w:rPr>
        <w:t xml:space="preserve"> in the main trial and collection of signed informed consent forms</w:t>
      </w:r>
      <w:r w:rsidR="001341F1" w:rsidRPr="004A447D">
        <w:rPr>
          <w:noProof/>
          <w:lang w:val="en-GB"/>
        </w:rPr>
        <w:t xml:space="preserve">, </w:t>
      </w:r>
      <w:r w:rsidR="004B3F79" w:rsidRPr="004A447D">
        <w:rPr>
          <w:noProof/>
          <w:lang w:val="en-GB"/>
        </w:rPr>
        <w:t xml:space="preserve">those who consented were given an online questionnaire to </w:t>
      </w:r>
      <w:r w:rsidR="00B32058" w:rsidRPr="004A447D">
        <w:rPr>
          <w:noProof/>
          <w:lang w:val="en-GB"/>
        </w:rPr>
        <w:t>complete</w:t>
      </w:r>
      <w:r w:rsidR="004B3F79" w:rsidRPr="004A447D">
        <w:rPr>
          <w:noProof/>
          <w:lang w:val="en-GB"/>
        </w:rPr>
        <w:t xml:space="preserve">. </w:t>
      </w:r>
      <w:r w:rsidR="00F933D9">
        <w:rPr>
          <w:noProof/>
          <w:lang w:val="en-GB"/>
        </w:rPr>
        <w:t>D</w:t>
      </w:r>
      <w:r w:rsidR="006F15DA">
        <w:rPr>
          <w:noProof/>
          <w:lang w:val="en-GB"/>
        </w:rPr>
        <w:t xml:space="preserve">etails of trial procedures </w:t>
      </w:r>
      <w:r w:rsidR="00F933D9">
        <w:rPr>
          <w:noProof/>
          <w:lang w:val="en-GB"/>
        </w:rPr>
        <w:t xml:space="preserve">are reported </w:t>
      </w:r>
      <w:r w:rsidR="006F15DA">
        <w:rPr>
          <w:noProof/>
          <w:lang w:val="en-GB"/>
        </w:rPr>
        <w:t>in</w:t>
      </w:r>
      <w:r w:rsidR="00F933D9">
        <w:rPr>
          <w:noProof/>
          <w:lang w:val="en-GB"/>
        </w:rPr>
        <w:t xml:space="preserve"> the</w:t>
      </w:r>
      <w:r w:rsidR="006F15DA">
        <w:rPr>
          <w:noProof/>
          <w:lang w:val="en-GB"/>
        </w:rPr>
        <w:t xml:space="preserve"> protocol</w:t>
      </w:r>
      <w:r w:rsidR="00F933D9">
        <w:rPr>
          <w:noProof/>
          <w:lang w:val="en-GB"/>
        </w:rPr>
        <w:t xml:space="preserve"> </w:t>
      </w:r>
      <w:r w:rsidR="00F933D9">
        <w:rPr>
          <w:noProof/>
          <w:lang w:val="en-GB"/>
        </w:rPr>
        <w:fldChar w:fldCharType="begin"/>
      </w:r>
      <w:r w:rsidR="00327DF5">
        <w:rPr>
          <w:noProof/>
          <w:lang w:val="en-GB"/>
        </w:rPr>
        <w:instrText xml:space="preserve"> ADDIN ZOTERO_ITEM CSL_CITATION {"citationID":"d688s782b","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933D9">
        <w:rPr>
          <w:noProof/>
          <w:lang w:val="en-GB"/>
        </w:rPr>
        <w:fldChar w:fldCharType="separate"/>
      </w:r>
      <w:r w:rsidR="00327DF5" w:rsidRPr="00327DF5">
        <w:rPr>
          <w:lang w:val="en-US"/>
        </w:rPr>
        <w:t>[29]</w:t>
      </w:r>
      <w:r w:rsidR="00F933D9">
        <w:rPr>
          <w:noProof/>
          <w:lang w:val="en-GB"/>
        </w:rPr>
        <w:fldChar w:fldCharType="end"/>
      </w:r>
      <w:r w:rsidR="006F15DA">
        <w:rPr>
          <w:noProof/>
          <w:lang w:val="en-GB"/>
        </w:rPr>
        <w:t>.</w:t>
      </w:r>
      <w:r w:rsidR="004B3F79" w:rsidRPr="004A447D">
        <w:rPr>
          <w:noProof/>
          <w:lang w:val="en-GB"/>
        </w:rPr>
        <w:t xml:space="preserve"> </w:t>
      </w:r>
    </w:p>
    <w:p w14:paraId="7D284AEC" w14:textId="60CE9254" w:rsidR="00652E1F" w:rsidRPr="00652E1F" w:rsidRDefault="001F5C4A" w:rsidP="004B3F79">
      <w:pPr>
        <w:rPr>
          <w:ins w:id="50" w:author="Heino, Matti T J" w:date="2018-08-05T23:07:00Z"/>
          <w:noProof/>
          <w:lang w:val="en-US"/>
        </w:rPr>
      </w:pPr>
      <w:r>
        <w:rPr>
          <w:noProof/>
          <w:lang w:val="en-GB"/>
        </w:rPr>
        <w:t>After 1-3 days</w:t>
      </w:r>
      <w:r w:rsidR="002638DA" w:rsidRPr="004A447D">
        <w:rPr>
          <w:noProof/>
          <w:lang w:val="en-GB"/>
        </w:rPr>
        <w:t xml:space="preserve">, </w:t>
      </w:r>
      <w:r w:rsidR="0077641A" w:rsidRPr="004A447D">
        <w:rPr>
          <w:noProof/>
          <w:lang w:val="en-GB"/>
        </w:rPr>
        <w:t xml:space="preserve">research assistants gave the participants </w:t>
      </w:r>
      <w:r w:rsidR="00695A85" w:rsidRPr="004A447D">
        <w:rPr>
          <w:noProof/>
          <w:lang w:val="en-GB"/>
        </w:rPr>
        <w:t>a</w:t>
      </w:r>
      <w:r w:rsidR="00695A85">
        <w:rPr>
          <w:noProof/>
          <w:lang w:val="en-GB"/>
        </w:rPr>
        <w:t xml:space="preserve"> waist-worn</w:t>
      </w:r>
      <w:r w:rsidR="00C468F5">
        <w:rPr>
          <w:noProof/>
          <w:lang w:val="en-GB"/>
        </w:rPr>
        <w:t xml:space="preserve"> accelerometer</w:t>
      </w:r>
      <w:r w:rsidR="00695A85" w:rsidRPr="004A447D">
        <w:rPr>
          <w:noProof/>
          <w:lang w:val="en-GB"/>
        </w:rPr>
        <w:t xml:space="preserve"> </w:t>
      </w:r>
      <w:r w:rsidR="00FA0493" w:rsidRPr="00FA0493">
        <w:rPr>
          <w:lang w:val="en-US"/>
        </w:rPr>
        <w:t xml:space="preserve">(Hookie AM 20, Traxmeet Ltd, Espoo, Finland) </w:t>
      </w:r>
      <w:r w:rsidR="0077641A" w:rsidRPr="004A447D">
        <w:rPr>
          <w:noProof/>
          <w:lang w:val="en-GB"/>
        </w:rPr>
        <w:t xml:space="preserve">and </w:t>
      </w:r>
      <w:r w:rsidR="004B3F79" w:rsidRPr="004A447D">
        <w:rPr>
          <w:noProof/>
          <w:lang w:val="en-GB"/>
        </w:rPr>
        <w:t xml:space="preserve">instructed </w:t>
      </w:r>
      <w:r w:rsidR="0077641A" w:rsidRPr="004A447D">
        <w:rPr>
          <w:noProof/>
          <w:lang w:val="en-GB"/>
        </w:rPr>
        <w:t xml:space="preserve">them </w:t>
      </w:r>
      <w:r w:rsidR="004B3F79" w:rsidRPr="004A447D">
        <w:rPr>
          <w:noProof/>
          <w:lang w:val="en-GB"/>
        </w:rPr>
        <w:t xml:space="preserve">on how to wear </w:t>
      </w:r>
      <w:r w:rsidR="0077641A" w:rsidRPr="004A447D">
        <w:rPr>
          <w:noProof/>
          <w:lang w:val="en-GB"/>
        </w:rPr>
        <w:t xml:space="preserve">it </w:t>
      </w:r>
      <w:r w:rsidR="004B3F79" w:rsidRPr="004A447D">
        <w:rPr>
          <w:noProof/>
          <w:lang w:val="en-GB"/>
        </w:rPr>
        <w:t xml:space="preserve">for a duration of seven </w:t>
      </w:r>
      <w:r w:rsidR="0077641A" w:rsidRPr="004A447D">
        <w:rPr>
          <w:noProof/>
          <w:lang w:val="en-GB"/>
        </w:rPr>
        <w:t xml:space="preserve">consecutive </w:t>
      </w:r>
      <w:r w:rsidR="004B3F79" w:rsidRPr="004A447D">
        <w:rPr>
          <w:noProof/>
          <w:lang w:val="en-GB"/>
        </w:rPr>
        <w:t xml:space="preserve">days (including the day of receiving the device). </w:t>
      </w:r>
      <w:ins w:id="51" w:author="Heino, Matti T J" w:date="2018-08-05T23:07:00Z">
        <w:r w:rsidR="00652E1F" w:rsidRPr="00652E1F">
          <w:rPr>
            <w:noProof/>
            <w:lang w:val="en-GB"/>
          </w:rPr>
          <w:t>The used Hookie accelerometer is a tri-axial accelerometer that collects data at 100 Hz sampling rate without prepro</w:t>
        </w:r>
      </w:ins>
      <w:ins w:id="52" w:author="Heino, Matti T J" w:date="2018-08-06T15:41:00Z">
        <w:r w:rsidR="00623F5A">
          <w:rPr>
            <w:noProof/>
            <w:lang w:val="en-GB"/>
          </w:rPr>
          <w:t>c</w:t>
        </w:r>
      </w:ins>
      <w:ins w:id="53" w:author="Heino, Matti T J" w:date="2018-08-05T23:07:00Z">
        <w:r w:rsidR="00652E1F" w:rsidRPr="00652E1F">
          <w:rPr>
            <w:noProof/>
            <w:lang w:val="en-GB"/>
          </w:rPr>
          <w:t>essing. The measurement range of the accelerometer is ±16 g and the resolution is 4 mg (milligravity). The Hookie accelerometer employs the same tri-axial acceleration sensor component (ADXL345; Analog Devices, Norwood MA) that is used in widely used research-grade accelerometers</w:t>
        </w:r>
        <w:r w:rsidR="00652E1F">
          <w:rPr>
            <w:noProof/>
            <w:lang w:val="en-GB"/>
          </w:rPr>
          <w:t xml:space="preserve"> </w:t>
        </w:r>
        <w:r w:rsidR="00652E1F">
          <w:rPr>
            <w:noProof/>
            <w:lang w:val="en-GB"/>
          </w:rPr>
          <w:fldChar w:fldCharType="begin"/>
        </w:r>
        <w:r w:rsidR="00652E1F">
          <w:rPr>
            <w:noProof/>
            <w:lang w:val="en-GB"/>
          </w:rPr>
          <w:instrText xml:space="preserve"> ADDIN ZOTERO_ITEM CSL_CITATION {"citationID":"ajcrhens4d","properties":{"formattedCitation":"[33]","plainCitation":"[33]"},"citationItems":[{"id":2928,"uris":["http://zotero.org/users/2425957/items/KK26NX9G"],"uri":["http://zotero.org/users/2425957/items/KK26NX9G"],"itemData":{"id":2928,"type":"article-journal","title":"Comparability of measured acceleration from accelerometry-based activity monitors.","source":"Google Scholar","author":[{"family":"Rowlands","given":"Alex V."},{"family":"Fraysse","given":"François"},{"family":"Catt","given":"Mike"},{"family":"Stiles","given":"Victoria H."},{"family":"Stanley","given":"Rebecca M."},{"family":"Eston","given":"Roger G."},{"family":"Olds","given":"Tim S."}],"issued":{"date-parts":[["2015"]]}}}],"schema":"https://github.com/citation-style-language/schema/raw/master/csl-citation.json"} </w:instrText>
        </w:r>
      </w:ins>
      <w:r w:rsidR="00652E1F">
        <w:rPr>
          <w:noProof/>
          <w:lang w:val="en-GB"/>
        </w:rPr>
        <w:fldChar w:fldCharType="separate"/>
      </w:r>
      <w:ins w:id="54" w:author="Heino, Matti T J" w:date="2018-08-05T23:07:00Z">
        <w:r w:rsidR="00652E1F" w:rsidRPr="00652E1F">
          <w:rPr>
            <w:lang w:val="en-US"/>
          </w:rPr>
          <w:t>[33]</w:t>
        </w:r>
        <w:r w:rsidR="00652E1F">
          <w:rPr>
            <w:noProof/>
            <w:lang w:val="en-GB"/>
          </w:rPr>
          <w:fldChar w:fldCharType="end"/>
        </w:r>
        <w:r w:rsidR="00652E1F" w:rsidRPr="00652E1F">
          <w:rPr>
            <w:noProof/>
            <w:lang w:val="en-GB"/>
          </w:rPr>
          <w:t xml:space="preserve">. The validation of the Hookie accelerometer has been reported in both children </w:t>
        </w:r>
        <w:r w:rsidR="00652E1F">
          <w:rPr>
            <w:noProof/>
            <w:lang w:val="en-GB"/>
          </w:rPr>
          <w:fldChar w:fldCharType="begin"/>
        </w:r>
      </w:ins>
      <w:ins w:id="55" w:author="Heino, Matti T J" w:date="2018-08-05T23:08:00Z">
        <w:r w:rsidR="00652E1F">
          <w:rPr>
            <w:noProof/>
            <w:lang w:val="en-GB"/>
          </w:rPr>
          <w:instrText xml:space="preserve"> ADDIN ZOTERO_ITEM CSL_CITATION {"citationID":"avqklmuajb","properties":{"formattedCitation":"[34]","plainCitation":"[34]"},"citationItems":[{"id":2931,"uris":["http://zotero.org/users/2425957/items/BQGCXGW5"],"uri":["http://zotero.org/users/2425957/items/BQGCXGW5"],"itemData":{"id":2931,"type":"article-journal","title":"Mean amplitude deviation calculated from raw acceleration data: a novel method for classifying the intensity of adolescents’ physical activity irrespective of accelerometer brand","container-title":"BMC sports science, medicine and rehabilitation","page":"18","volume":"7","issue":"1","source":"Google Scholar","shortTitle":"Mean amplitude deviation calculated from raw acceleration data","author":[{"family":"Aittasalo","given":"Minna"},{"family":"Vähä-Ypyä","given":"Henri"},{"family":"Vasankari","given":"Tommi"},{"family":"Husu","given":"Pauliina"},{"family":"Jussila","given":"Anne-Mari"},{"family":"Sievänen","given":"Harri"}],"issued":{"date-parts":[["2015"]]}}}],"schema":"https://github.com/citation-style-language/schema/raw/master/csl-citation.json"} </w:instrText>
        </w:r>
      </w:ins>
      <w:r w:rsidR="00652E1F">
        <w:rPr>
          <w:noProof/>
          <w:lang w:val="en-GB"/>
        </w:rPr>
        <w:fldChar w:fldCharType="separate"/>
      </w:r>
      <w:ins w:id="56" w:author="Heino, Matti T J" w:date="2018-08-05T23:08:00Z">
        <w:r w:rsidR="00652E1F" w:rsidRPr="00652E1F">
          <w:rPr>
            <w:lang w:val="en-US"/>
          </w:rPr>
          <w:t>[34]</w:t>
        </w:r>
      </w:ins>
      <w:ins w:id="57" w:author="Heino, Matti T J" w:date="2018-08-05T23:07:00Z">
        <w:r w:rsidR="00652E1F">
          <w:rPr>
            <w:noProof/>
            <w:lang w:val="en-GB"/>
          </w:rPr>
          <w:fldChar w:fldCharType="end"/>
        </w:r>
        <w:r w:rsidR="00652E1F" w:rsidRPr="00652E1F">
          <w:rPr>
            <w:noProof/>
            <w:lang w:val="en-GB"/>
          </w:rPr>
          <w:t xml:space="preserve"> and adults </w:t>
        </w:r>
      </w:ins>
      <w:ins w:id="58" w:author="Heino, Matti T J" w:date="2018-08-05T23:08:00Z">
        <w:r w:rsidR="00652E1F">
          <w:rPr>
            <w:noProof/>
            <w:lang w:val="en-GB"/>
          </w:rPr>
          <w:fldChar w:fldCharType="begin"/>
        </w:r>
        <w:r w:rsidR="00652E1F">
          <w:rPr>
            <w:noProof/>
            <w:lang w:val="en-GB"/>
          </w:rPr>
          <w:instrText xml:space="preserve"> ADDIN ZOTERO_ITEM CSL_CITATION {"citationID":"a1b2o9tr0hr","properties":{"formattedCitation":"[35]","plainCitation":"[35]"},"citationItems":[{"id":2737,"uris":["http://zotero.org/users/2425957/items/A7AIDCT8"],"uri":["http://zotero.org/users/2425957/items/A7AIDCT8"],"itemData":{"id":2737,"type":"article-journal","title":"A universal, accurate intensity-based classification of different physical activities using raw data of accelerometer","container-title":"Clinical physiology and functional imaging","page":"64–70","volume":"35","issue":"1","source":"Google Scholar","author":[{"family":"Vähä-Ypyä","given":"Henri"},{"family":"Vasankari","given":"Tommi"},{"family":"Husu","given":"Pauliina"},{"family":"Suni","given":"Jaana"},{"family":"Sievänen","given":"Harri"}],"issued":{"date-parts":[["2015"]]}}}],"schema":"https://github.com/citation-style-language/schema/raw/master/csl-citation.json"} </w:instrText>
        </w:r>
      </w:ins>
      <w:r w:rsidR="00652E1F">
        <w:rPr>
          <w:noProof/>
          <w:lang w:val="en-GB"/>
        </w:rPr>
        <w:fldChar w:fldCharType="separate"/>
      </w:r>
      <w:ins w:id="59" w:author="Heino, Matti T J" w:date="2018-08-05T23:08:00Z">
        <w:r w:rsidR="00652E1F" w:rsidRPr="00652E1F">
          <w:rPr>
            <w:lang w:val="en-US"/>
          </w:rPr>
          <w:t>[35]</w:t>
        </w:r>
        <w:r w:rsidR="00652E1F">
          <w:rPr>
            <w:noProof/>
            <w:lang w:val="en-GB"/>
          </w:rPr>
          <w:fldChar w:fldCharType="end"/>
        </w:r>
      </w:ins>
      <w:ins w:id="60" w:author="Heino, Matti T J" w:date="2018-08-05T23:07:00Z">
        <w:r w:rsidR="00652E1F" w:rsidRPr="00652E1F">
          <w:rPr>
            <w:noProof/>
            <w:lang w:val="en-GB"/>
          </w:rPr>
          <w:t xml:space="preserve"> in studies comparing analysis of raw acceleration data from different accelerometers.</w:t>
        </w:r>
      </w:ins>
    </w:p>
    <w:p w14:paraId="5220ACB2" w14:textId="7EEDA037" w:rsidR="004B3F79" w:rsidRPr="004A447D" w:rsidRDefault="004B3F79" w:rsidP="004B3F79">
      <w:pPr>
        <w:rPr>
          <w:noProof/>
          <w:lang w:val="en-GB"/>
        </w:rPr>
      </w:pPr>
      <w:r w:rsidRPr="004A447D">
        <w:rPr>
          <w:noProof/>
          <w:lang w:val="en-GB"/>
        </w:rPr>
        <w:lastRenderedPageBreak/>
        <w:t xml:space="preserve">When participants received the accelerometers, they were asked whether they would like to receive </w:t>
      </w:r>
      <w:r w:rsidR="0096090E">
        <w:rPr>
          <w:noProof/>
          <w:lang w:val="en-GB"/>
        </w:rPr>
        <w:t xml:space="preserve">SMS </w:t>
      </w:r>
      <w:r w:rsidRPr="004A447D">
        <w:rPr>
          <w:noProof/>
          <w:lang w:val="en-GB"/>
        </w:rPr>
        <w:t xml:space="preserve">messages to help </w:t>
      </w:r>
      <w:r w:rsidR="00E00A54">
        <w:rPr>
          <w:noProof/>
          <w:lang w:val="en-GB"/>
        </w:rPr>
        <w:t xml:space="preserve">them </w:t>
      </w:r>
      <w:r w:rsidR="0096090E">
        <w:rPr>
          <w:noProof/>
          <w:lang w:val="en-GB"/>
        </w:rPr>
        <w:t xml:space="preserve">remember </w:t>
      </w:r>
      <w:r w:rsidR="00E00A54">
        <w:rPr>
          <w:noProof/>
          <w:lang w:val="en-GB"/>
        </w:rPr>
        <w:t xml:space="preserve">to </w:t>
      </w:r>
      <w:r w:rsidRPr="004A447D">
        <w:rPr>
          <w:noProof/>
          <w:lang w:val="en-GB"/>
        </w:rPr>
        <w:t xml:space="preserve">put it on every morning.  Those who consented to the messages were </w:t>
      </w:r>
      <w:r w:rsidR="00C468F5">
        <w:rPr>
          <w:noProof/>
          <w:lang w:val="en-GB"/>
        </w:rPr>
        <w:t>subsequently</w:t>
      </w:r>
      <w:r w:rsidRPr="004A447D">
        <w:rPr>
          <w:noProof/>
          <w:lang w:val="en-GB"/>
        </w:rPr>
        <w:t xml:space="preserve"> randomised</w:t>
      </w:r>
      <w:r w:rsidR="00F870F4" w:rsidRPr="004A447D">
        <w:rPr>
          <w:noProof/>
          <w:lang w:val="en-GB"/>
        </w:rPr>
        <w:t xml:space="preserve"> to </w:t>
      </w:r>
      <w:r w:rsidR="00C468F5">
        <w:rPr>
          <w:noProof/>
          <w:lang w:val="en-GB"/>
        </w:rPr>
        <w:t xml:space="preserve">one of </w:t>
      </w:r>
      <w:r w:rsidR="00F870F4" w:rsidRPr="004A447D">
        <w:rPr>
          <w:noProof/>
          <w:lang w:val="en-GB"/>
        </w:rPr>
        <w:t xml:space="preserve">two message conditions, and those who opted </w:t>
      </w:r>
      <w:r w:rsidR="00E00A54">
        <w:rPr>
          <w:noProof/>
          <w:lang w:val="en-GB"/>
        </w:rPr>
        <w:t>not to receive</w:t>
      </w:r>
      <w:r w:rsidR="00F870F4" w:rsidRPr="004A447D">
        <w:rPr>
          <w:noProof/>
          <w:lang w:val="en-GB"/>
        </w:rPr>
        <w:t xml:space="preserve"> the reminders were treated as a self-selected control </w:t>
      </w:r>
      <w:r w:rsidR="00A3023D">
        <w:rPr>
          <w:noProof/>
          <w:lang w:val="en-GB"/>
        </w:rPr>
        <w:t>arm</w:t>
      </w:r>
      <w:r w:rsidRPr="004A447D">
        <w:rPr>
          <w:noProof/>
          <w:lang w:val="en-GB"/>
        </w:rPr>
        <w:t>.</w:t>
      </w:r>
    </w:p>
    <w:p w14:paraId="114959C8" w14:textId="398C922D" w:rsidR="001341F1" w:rsidRDefault="00AF4FF1" w:rsidP="004B3F79">
      <w:pPr>
        <w:rPr>
          <w:noProof/>
          <w:lang w:val="en-GB"/>
        </w:rPr>
      </w:pPr>
      <w:r>
        <w:rPr>
          <w:noProof/>
          <w:lang w:val="en-GB"/>
        </w:rPr>
        <w:t>After</w:t>
      </w:r>
      <w:r w:rsidR="001341F1" w:rsidRPr="004A447D">
        <w:rPr>
          <w:noProof/>
          <w:lang w:val="en-GB"/>
        </w:rPr>
        <w:t xml:space="preserve"> seven days, participants returned the</w:t>
      </w:r>
      <w:r w:rsidR="00E00A54">
        <w:rPr>
          <w:noProof/>
          <w:lang w:val="en-GB"/>
        </w:rPr>
        <w:t>ir</w:t>
      </w:r>
      <w:r w:rsidR="001341F1" w:rsidRPr="004A447D">
        <w:rPr>
          <w:noProof/>
          <w:lang w:val="en-GB"/>
        </w:rPr>
        <w:t xml:space="preserve"> device</w:t>
      </w:r>
      <w:r w:rsidR="00E00A54">
        <w:rPr>
          <w:noProof/>
          <w:lang w:val="en-GB"/>
        </w:rPr>
        <w:t>s</w:t>
      </w:r>
      <w:r w:rsidR="001341F1" w:rsidRPr="004A447D">
        <w:rPr>
          <w:noProof/>
          <w:lang w:val="en-GB"/>
        </w:rPr>
        <w:t xml:space="preserve"> to research assistants and were asked to fill out a short questionnaire</w:t>
      </w:r>
      <w:r w:rsidR="00F933D9">
        <w:rPr>
          <w:noProof/>
          <w:lang w:val="en-GB"/>
        </w:rPr>
        <w:t xml:space="preserve"> assessing </w:t>
      </w:r>
      <w:r w:rsidR="0047747F">
        <w:rPr>
          <w:noProof/>
          <w:lang w:val="en-GB"/>
        </w:rPr>
        <w:t>process measures</w:t>
      </w:r>
      <w:r w:rsidR="001341F1" w:rsidRPr="004A447D">
        <w:rPr>
          <w:noProof/>
          <w:lang w:val="en-GB"/>
        </w:rPr>
        <w:t xml:space="preserve"> (see Appendi</w:t>
      </w:r>
      <w:ins w:id="61" w:author="Heino, Matti T J" w:date="2018-08-01T21:15:00Z">
        <w:r w:rsidR="000005A2">
          <w:rPr>
            <w:noProof/>
            <w:lang w:val="en-GB"/>
          </w:rPr>
          <w:t>ces</w:t>
        </w:r>
      </w:ins>
      <w:del w:id="62" w:author="Heino, Matti T J" w:date="2018-08-01T21:15:00Z">
        <w:r w:rsidR="001341F1" w:rsidRPr="004A447D" w:rsidDel="000005A2">
          <w:rPr>
            <w:noProof/>
            <w:lang w:val="en-GB"/>
          </w:rPr>
          <w:delText>x</w:delText>
        </w:r>
      </w:del>
      <w:r w:rsidR="001341F1" w:rsidRPr="004A447D">
        <w:rPr>
          <w:noProof/>
          <w:lang w:val="en-GB"/>
        </w:rPr>
        <w:t xml:space="preserve"> </w:t>
      </w:r>
      <w:ins w:id="63" w:author="Heino, Matti T J" w:date="2018-08-08T15:44:00Z">
        <w:r w:rsidR="00BD0BF4">
          <w:rPr>
            <w:noProof/>
            <w:lang w:val="en-GB"/>
          </w:rPr>
          <w:t>2-3</w:t>
        </w:r>
      </w:ins>
      <w:del w:id="64" w:author="Heino, Matti T J" w:date="2018-08-08T15:44:00Z">
        <w:r w:rsidR="001341F1" w:rsidRPr="004A447D" w:rsidDel="00BD0BF4">
          <w:rPr>
            <w:noProof/>
            <w:lang w:val="en-GB"/>
          </w:rPr>
          <w:delText>3</w:delText>
        </w:r>
      </w:del>
      <w:r w:rsidR="001341F1" w:rsidRPr="004A447D">
        <w:rPr>
          <w:noProof/>
          <w:lang w:val="en-GB"/>
        </w:rPr>
        <w:t>).</w:t>
      </w:r>
    </w:p>
    <w:p w14:paraId="125A37AC" w14:textId="77777777" w:rsidR="001060B4" w:rsidRPr="004A447D" w:rsidRDefault="001060B4" w:rsidP="001060B4">
      <w:pPr>
        <w:pStyle w:val="Heading2"/>
        <w:rPr>
          <w:noProof/>
          <w:lang w:val="en-GB"/>
        </w:rPr>
      </w:pPr>
      <w:bookmarkStart w:id="65" w:name="_Toc449907544"/>
      <w:r w:rsidRPr="004A447D">
        <w:rPr>
          <w:noProof/>
          <w:lang w:val="en-GB"/>
        </w:rPr>
        <w:t>Random assignment</w:t>
      </w:r>
      <w:bookmarkEnd w:id="65"/>
    </w:p>
    <w:p w14:paraId="2A166AFF" w14:textId="6F8BD202" w:rsidR="001060B4" w:rsidRDefault="001060B4" w:rsidP="001060B4">
      <w:pPr>
        <w:rPr>
          <w:noProof/>
          <w:lang w:val="en-GB"/>
        </w:rPr>
      </w:pPr>
      <w:r w:rsidRPr="004A447D">
        <w:rPr>
          <w:noProof/>
          <w:lang w:val="en-GB"/>
        </w:rPr>
        <w:t xml:space="preserve">Participants were assigned to the reason and succinct </w:t>
      </w:r>
      <w:r w:rsidR="00A3023D">
        <w:rPr>
          <w:noProof/>
          <w:lang w:val="en-GB"/>
        </w:rPr>
        <w:t>arm</w:t>
      </w:r>
      <w:r w:rsidRPr="004A447D">
        <w:rPr>
          <w:noProof/>
          <w:lang w:val="en-GB"/>
        </w:rPr>
        <w:t xml:space="preserve">s after they were recruited. </w:t>
      </w:r>
      <w:r>
        <w:rPr>
          <w:noProof/>
          <w:lang w:val="en-GB"/>
        </w:rPr>
        <w:t>The first author</w:t>
      </w:r>
      <w:r w:rsidRPr="004A447D">
        <w:rPr>
          <w:noProof/>
          <w:lang w:val="en-GB"/>
        </w:rPr>
        <w:t xml:space="preserve"> extracted the phone numbers from the list </w:t>
      </w:r>
      <w:r>
        <w:rPr>
          <w:noProof/>
          <w:lang w:val="en-GB"/>
        </w:rPr>
        <w:t xml:space="preserve">and </w:t>
      </w:r>
      <w:r w:rsidRPr="004A447D">
        <w:rPr>
          <w:noProof/>
          <w:lang w:val="en-GB"/>
        </w:rPr>
        <w:t>used R code to create an amount of random numbers equal to the number of new participants</w:t>
      </w:r>
      <w:r>
        <w:rPr>
          <w:noProof/>
          <w:lang w:val="en-GB"/>
        </w:rPr>
        <w:t xml:space="preserve">. The vector of random numbers was then assigned to the participants. Participants with a number </w:t>
      </w:r>
      <w:r w:rsidRPr="004A447D">
        <w:rPr>
          <w:noProof/>
          <w:lang w:val="en-GB"/>
        </w:rPr>
        <w:t xml:space="preserve">equal to or smaller than the median of the </w:t>
      </w:r>
      <w:r>
        <w:rPr>
          <w:noProof/>
          <w:lang w:val="en-GB"/>
        </w:rPr>
        <w:t>vector</w:t>
      </w:r>
      <w:r w:rsidRPr="004A447D">
        <w:rPr>
          <w:noProof/>
          <w:lang w:val="en-GB"/>
        </w:rPr>
        <w:t xml:space="preserve"> </w:t>
      </w:r>
      <w:r>
        <w:rPr>
          <w:noProof/>
          <w:lang w:val="en-GB"/>
        </w:rPr>
        <w:t xml:space="preserve">were </w:t>
      </w:r>
      <w:r w:rsidRPr="004A447D">
        <w:rPr>
          <w:noProof/>
          <w:lang w:val="en-GB"/>
        </w:rPr>
        <w:t xml:space="preserve">allocated to the reason-condition. </w:t>
      </w:r>
      <w:r>
        <w:rPr>
          <w:noProof/>
          <w:lang w:val="en-GB"/>
        </w:rPr>
        <w:t xml:space="preserve">Others were </w:t>
      </w:r>
      <w:r w:rsidRPr="004A447D">
        <w:rPr>
          <w:noProof/>
          <w:lang w:val="en-GB"/>
        </w:rPr>
        <w:t xml:space="preserve">allocated to the succinct condition. </w:t>
      </w:r>
      <w:r w:rsidR="00FA0493" w:rsidRPr="00FA0493">
        <w:rPr>
          <w:noProof/>
          <w:lang w:val="en-GB"/>
        </w:rPr>
        <w:t xml:space="preserve">Research assistants working in the field </w:t>
      </w:r>
      <w:ins w:id="66" w:author="Keegan Knittle" w:date="2018-08-02T14:03:00Z">
        <w:r w:rsidR="00065451">
          <w:rPr>
            <w:noProof/>
            <w:lang w:val="en-GB"/>
          </w:rPr>
          <w:t xml:space="preserve">to assess </w:t>
        </w:r>
      </w:ins>
      <w:r w:rsidR="00FA0493" w:rsidRPr="00FA0493">
        <w:rPr>
          <w:noProof/>
          <w:lang w:val="en-GB"/>
        </w:rPr>
        <w:t>were blind to group allocation</w:t>
      </w:r>
      <w:ins w:id="67" w:author="Keegan Knittle" w:date="2018-08-02T14:03:00Z">
        <w:r w:rsidR="00065451">
          <w:rPr>
            <w:noProof/>
            <w:lang w:val="en-GB"/>
          </w:rPr>
          <w:t>.</w:t>
        </w:r>
      </w:ins>
      <w:r w:rsidR="00FA0493" w:rsidRPr="00FA0493" w:rsidDel="00FA0493">
        <w:rPr>
          <w:noProof/>
          <w:lang w:val="en-GB"/>
        </w:rPr>
        <w:t xml:space="preserve"> </w:t>
      </w:r>
      <w:r w:rsidRPr="004A447D">
        <w:rPr>
          <w:noProof/>
          <w:lang w:val="en-GB"/>
        </w:rPr>
        <w:t xml:space="preserve">Recruitment and randomisation took place on the same day, and restrictions such as blocking or stratification were not used. </w:t>
      </w:r>
    </w:p>
    <w:p w14:paraId="3913843D" w14:textId="13A886BA" w:rsidR="001060B4" w:rsidRPr="004A447D" w:rsidRDefault="001060B4" w:rsidP="001060B4">
      <w:pPr>
        <w:rPr>
          <w:noProof/>
          <w:lang w:val="en-GB"/>
        </w:rPr>
      </w:pPr>
      <w:r w:rsidRPr="004A447D">
        <w:rPr>
          <w:noProof/>
          <w:lang w:val="en-GB"/>
        </w:rPr>
        <w:t xml:space="preserve">Recruitment took place in two waves, alongside the recruitment of the main trial. In order to increase the rates of participants opting in for the reminders, </w:t>
      </w:r>
      <w:r>
        <w:rPr>
          <w:noProof/>
          <w:lang w:val="en-GB"/>
        </w:rPr>
        <w:t xml:space="preserve">the </w:t>
      </w:r>
      <w:r w:rsidRPr="004A447D">
        <w:rPr>
          <w:noProof/>
          <w:lang w:val="en-GB"/>
        </w:rPr>
        <w:t>recruitment prompt was slightly modified for the second wave. The research assistants present</w:t>
      </w:r>
      <w:r>
        <w:rPr>
          <w:noProof/>
          <w:lang w:val="en-GB"/>
        </w:rPr>
        <w:t>ed</w:t>
      </w:r>
      <w:r w:rsidRPr="004A447D">
        <w:rPr>
          <w:noProof/>
          <w:lang w:val="en-GB"/>
        </w:rPr>
        <w:t xml:space="preserve"> the SMS reminders as the default option, and </w:t>
      </w:r>
      <w:r>
        <w:rPr>
          <w:noProof/>
          <w:lang w:val="en-GB"/>
        </w:rPr>
        <w:t>asked whether</w:t>
      </w:r>
      <w:r w:rsidRPr="004A447D">
        <w:rPr>
          <w:noProof/>
          <w:lang w:val="en-GB"/>
        </w:rPr>
        <w:t xml:space="preserve"> this is acceptable to the participants. </w:t>
      </w:r>
    </w:p>
    <w:p w14:paraId="3CC4FC91" w14:textId="77777777" w:rsidR="001060B4" w:rsidRPr="004A447D" w:rsidRDefault="001060B4" w:rsidP="001060B4">
      <w:pPr>
        <w:rPr>
          <w:noProof/>
          <w:lang w:val="en-GB"/>
        </w:rPr>
      </w:pPr>
      <w:r w:rsidRPr="004A447D">
        <w:rPr>
          <w:noProof/>
          <w:lang w:val="en-GB"/>
        </w:rPr>
        <w:lastRenderedPageBreak/>
        <w:t xml:space="preserve">Random assignment was not visible to the participants and the research assistants did not mention </w:t>
      </w:r>
      <w:r>
        <w:rPr>
          <w:noProof/>
          <w:lang w:val="en-GB"/>
        </w:rPr>
        <w:t xml:space="preserve">that </w:t>
      </w:r>
      <w:r w:rsidRPr="004A447D">
        <w:rPr>
          <w:noProof/>
          <w:lang w:val="en-GB"/>
        </w:rPr>
        <w:t xml:space="preserve">different kinds of messages were going to be sent. The </w:t>
      </w:r>
      <w:r>
        <w:rPr>
          <w:noProof/>
          <w:lang w:val="en-GB"/>
        </w:rPr>
        <w:t>statistician</w:t>
      </w:r>
      <w:r w:rsidRPr="004A447D">
        <w:rPr>
          <w:noProof/>
          <w:lang w:val="en-GB"/>
        </w:rPr>
        <w:t xml:space="preserve"> who </w:t>
      </w:r>
      <w:r>
        <w:rPr>
          <w:noProof/>
          <w:lang w:val="en-GB"/>
        </w:rPr>
        <w:t>analysed</w:t>
      </w:r>
      <w:r w:rsidRPr="004A447D">
        <w:rPr>
          <w:noProof/>
          <w:lang w:val="en-GB"/>
        </w:rPr>
        <w:t xml:space="preserve"> the raw accelerometer data w</w:t>
      </w:r>
      <w:r>
        <w:rPr>
          <w:noProof/>
          <w:lang w:val="en-GB"/>
        </w:rPr>
        <w:t>as</w:t>
      </w:r>
      <w:r w:rsidRPr="004A447D">
        <w:rPr>
          <w:noProof/>
          <w:lang w:val="en-GB"/>
        </w:rPr>
        <w:t xml:space="preserve"> blind to group assignment.</w:t>
      </w:r>
    </w:p>
    <w:p w14:paraId="46060687" w14:textId="77777777" w:rsidR="004B3F79" w:rsidRPr="004A447D" w:rsidRDefault="004B3F79" w:rsidP="009C040A">
      <w:pPr>
        <w:pStyle w:val="Heading2"/>
        <w:rPr>
          <w:noProof/>
          <w:lang w:val="en-GB"/>
        </w:rPr>
      </w:pPr>
      <w:bookmarkStart w:id="68" w:name="_Toc449907543"/>
      <w:r w:rsidRPr="004A447D">
        <w:rPr>
          <w:noProof/>
          <w:lang w:val="en-GB"/>
        </w:rPr>
        <w:t>Interventions</w:t>
      </w:r>
      <w:bookmarkEnd w:id="68"/>
    </w:p>
    <w:p w14:paraId="70354936" w14:textId="77777777" w:rsidR="00B008EC" w:rsidRPr="004A447D" w:rsidRDefault="00B008EC" w:rsidP="004B3F79">
      <w:pPr>
        <w:rPr>
          <w:noProof/>
          <w:szCs w:val="24"/>
          <w:lang w:val="en-GB"/>
        </w:rPr>
      </w:pPr>
      <w:r w:rsidRPr="004A447D">
        <w:rPr>
          <w:noProof/>
          <w:szCs w:val="24"/>
          <w:lang w:val="en-GB"/>
        </w:rPr>
        <w:t xml:space="preserve">An important issue regarding the current study was to avoid tampering with the effects of the main trial. In other words, it should not affect main trial outcome measures in any other ways except for increased data quality. Care was taken to formulate the SMS messages to not pressure participants or provoke changes in main trial outcome measures such as PA. </w:t>
      </w:r>
    </w:p>
    <w:p w14:paraId="4A570DBF" w14:textId="02688968" w:rsidR="004251D0" w:rsidRDefault="004B3F79" w:rsidP="004B3F79">
      <w:pPr>
        <w:rPr>
          <w:noProof/>
          <w:color w:val="000000"/>
          <w:lang w:val="en-GB"/>
        </w:rPr>
      </w:pPr>
      <w:r w:rsidRPr="004A447D">
        <w:rPr>
          <w:noProof/>
          <w:lang w:val="en-GB"/>
        </w:rPr>
        <w:t xml:space="preserve">We </w:t>
      </w:r>
      <w:r w:rsidR="00690D4D">
        <w:rPr>
          <w:noProof/>
          <w:lang w:val="en-GB"/>
        </w:rPr>
        <w:t>altered</w:t>
      </w:r>
      <w:r w:rsidR="00A17E8B" w:rsidRPr="004A447D">
        <w:rPr>
          <w:noProof/>
          <w:lang w:val="en-GB"/>
        </w:rPr>
        <w:t xml:space="preserve"> </w:t>
      </w:r>
      <w:r w:rsidR="001F5C4A">
        <w:rPr>
          <w:noProof/>
          <w:lang w:val="en-GB"/>
        </w:rPr>
        <w:t>a previous</w:t>
      </w:r>
      <w:r w:rsidR="00A17E8B" w:rsidRPr="004A447D">
        <w:rPr>
          <w:noProof/>
          <w:lang w:val="en-GB"/>
        </w:rPr>
        <w:t xml:space="preserve"> procedure </w:t>
      </w:r>
      <w:r w:rsidRPr="004A447D">
        <w:rPr>
          <w:noProof/>
          <w:lang w:val="en-GB"/>
        </w:rPr>
        <w:fldChar w:fldCharType="begin"/>
      </w:r>
      <w:r w:rsidR="00327DF5">
        <w:rPr>
          <w:noProof/>
          <w:lang w:val="en-GB"/>
        </w:rPr>
        <w:instrText xml:space="preserve"> ADDIN ZOTERO_ITEM CSL_CITATION {"citationID":"2no762nev3","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lang w:val="en-GB"/>
        </w:rPr>
        <w:fldChar w:fldCharType="separate"/>
      </w:r>
      <w:r w:rsidR="00327DF5" w:rsidRPr="00327DF5">
        <w:rPr>
          <w:lang w:val="en-US"/>
        </w:rPr>
        <w:t>[11]</w:t>
      </w:r>
      <w:r w:rsidRPr="004A447D">
        <w:rPr>
          <w:noProof/>
          <w:lang w:val="en-GB"/>
        </w:rPr>
        <w:fldChar w:fldCharType="end"/>
      </w:r>
      <w:r w:rsidRPr="004A447D">
        <w:rPr>
          <w:noProof/>
          <w:color w:val="000000"/>
          <w:lang w:val="en-GB"/>
        </w:rPr>
        <w:t xml:space="preserve"> by varying the message</w:t>
      </w:r>
      <w:r w:rsidR="004251D0">
        <w:rPr>
          <w:noProof/>
          <w:color w:val="000000"/>
          <w:lang w:val="en-GB"/>
        </w:rPr>
        <w:t xml:space="preserve"> content</w:t>
      </w:r>
      <w:r w:rsidRPr="004A447D">
        <w:rPr>
          <w:noProof/>
          <w:color w:val="000000"/>
          <w:lang w:val="en-GB"/>
        </w:rPr>
        <w:t xml:space="preserve"> slightly</w:t>
      </w:r>
      <w:r w:rsidR="004251D0">
        <w:rPr>
          <w:noProof/>
          <w:color w:val="000000"/>
          <w:lang w:val="en-GB"/>
        </w:rPr>
        <w:t xml:space="preserve"> each day</w:t>
      </w:r>
      <w:r w:rsidRPr="004A447D">
        <w:rPr>
          <w:noProof/>
          <w:color w:val="000000"/>
          <w:lang w:val="en-GB"/>
        </w:rPr>
        <w:t xml:space="preserve"> to reduce habituation and</w:t>
      </w:r>
      <w:r w:rsidR="001341F1" w:rsidRPr="004A447D">
        <w:rPr>
          <w:noProof/>
          <w:color w:val="000000"/>
          <w:lang w:val="en-GB"/>
        </w:rPr>
        <w:t xml:space="preserve"> thus expected to </w:t>
      </w:r>
      <w:r w:rsidRPr="004A447D">
        <w:rPr>
          <w:noProof/>
          <w:color w:val="000000"/>
          <w:lang w:val="en-GB"/>
        </w:rPr>
        <w:t>increase the chances of the message being read</w:t>
      </w:r>
      <w:r w:rsidR="004251D0">
        <w:rPr>
          <w:noProof/>
          <w:color w:val="000000"/>
          <w:lang w:val="en-GB"/>
        </w:rPr>
        <w:t>, for both arms</w:t>
      </w:r>
      <w:r w:rsidRPr="004A447D">
        <w:rPr>
          <w:noProof/>
          <w:color w:val="000000"/>
          <w:lang w:val="en-GB"/>
        </w:rPr>
        <w:t xml:space="preserve">. </w:t>
      </w:r>
    </w:p>
    <w:p w14:paraId="41B0377E" w14:textId="28A9D13F" w:rsidR="009C0FA9" w:rsidRPr="009C0FA9" w:rsidRDefault="00BD026B" w:rsidP="009C0FA9">
      <w:pPr>
        <w:rPr>
          <w:noProof/>
          <w:lang w:val="en-GB"/>
        </w:rPr>
      </w:pPr>
      <w:r>
        <w:rPr>
          <w:noProof/>
          <w:lang w:val="en-GB"/>
        </w:rPr>
        <w:t>The two arms received</w:t>
      </w:r>
      <w:r w:rsidR="009C0FA9">
        <w:rPr>
          <w:noProof/>
          <w:lang w:val="en-GB"/>
        </w:rPr>
        <w:t xml:space="preserve"> different message content. </w:t>
      </w:r>
    </w:p>
    <w:p w14:paraId="42E4290A" w14:textId="04B88CDF" w:rsidR="009C0FA9" w:rsidRPr="009C0FA9" w:rsidRDefault="009C0FA9" w:rsidP="009C0FA9">
      <w:pPr>
        <w:pStyle w:val="ListParagraph"/>
        <w:numPr>
          <w:ilvl w:val="0"/>
          <w:numId w:val="26"/>
        </w:numPr>
        <w:rPr>
          <w:noProof/>
          <w:lang w:val="en-GB"/>
        </w:rPr>
      </w:pPr>
      <w:r w:rsidRPr="009C0FA9">
        <w:rPr>
          <w:b/>
          <w:noProof/>
          <w:lang w:val="en-GB"/>
        </w:rPr>
        <w:t>Succinct reminder condition:</w:t>
      </w:r>
      <w:r w:rsidRPr="009C0FA9">
        <w:rPr>
          <w:noProof/>
          <w:lang w:val="en-GB"/>
        </w:rPr>
        <w:t xml:space="preserve"> 1. a greeting – 2. a reminder – 3. a thank you</w:t>
      </w:r>
    </w:p>
    <w:p w14:paraId="460733D5" w14:textId="7B5605F5" w:rsidR="009C0FA9" w:rsidRPr="009C0FA9" w:rsidRDefault="009C0FA9" w:rsidP="009C0FA9">
      <w:pPr>
        <w:pStyle w:val="ListParagraph"/>
        <w:numPr>
          <w:ilvl w:val="0"/>
          <w:numId w:val="26"/>
        </w:numPr>
        <w:rPr>
          <w:noProof/>
          <w:lang w:val="en-GB"/>
        </w:rPr>
      </w:pPr>
      <w:r w:rsidRPr="009C0FA9">
        <w:rPr>
          <w:b/>
          <w:noProof/>
          <w:lang w:val="en-GB"/>
        </w:rPr>
        <w:t xml:space="preserve">Reminder and reason: </w:t>
      </w:r>
      <w:r w:rsidRPr="009C0FA9">
        <w:rPr>
          <w:noProof/>
          <w:lang w:val="en-GB"/>
        </w:rPr>
        <w:t>1. a greeting – 2. a reason beginning with “Because…”</w:t>
      </w:r>
      <w:r w:rsidR="00A8074E">
        <w:rPr>
          <w:noProof/>
          <w:lang w:val="en-GB"/>
        </w:rPr>
        <w:t>, followed up with a reminder</w:t>
      </w:r>
      <w:r w:rsidRPr="009C0FA9">
        <w:rPr>
          <w:noProof/>
          <w:lang w:val="en-GB"/>
        </w:rPr>
        <w:t xml:space="preserve"> – 3. a thank you</w:t>
      </w:r>
    </w:p>
    <w:p w14:paraId="0C4EF2A3" w14:textId="77777777" w:rsidR="009C0FA9" w:rsidRPr="009C0FA9" w:rsidRDefault="009C0FA9" w:rsidP="009C0FA9">
      <w:pPr>
        <w:rPr>
          <w:noProof/>
          <w:lang w:val="en-GB"/>
        </w:rPr>
      </w:pPr>
    </w:p>
    <w:p w14:paraId="1569C5F0" w14:textId="2889784A" w:rsidR="004B3F79" w:rsidRPr="004A447D" w:rsidRDefault="004B3F79" w:rsidP="004B3F79">
      <w:pPr>
        <w:rPr>
          <w:noProof/>
          <w:lang w:val="en-GB"/>
        </w:rPr>
      </w:pPr>
      <w:r w:rsidRPr="004A447D">
        <w:rPr>
          <w:noProof/>
          <w:lang w:val="en-GB"/>
        </w:rPr>
        <w:t>Mess</w:t>
      </w:r>
      <w:r w:rsidR="00944E1B">
        <w:rPr>
          <w:noProof/>
          <w:lang w:val="en-GB"/>
        </w:rPr>
        <w:t>ages are presented in detail in T</w:t>
      </w:r>
      <w:r w:rsidRPr="004A447D">
        <w:rPr>
          <w:noProof/>
          <w:lang w:val="en-GB"/>
        </w:rPr>
        <w:t>able</w:t>
      </w:r>
      <w:r w:rsidR="00944E1B">
        <w:rPr>
          <w:noProof/>
          <w:lang w:val="en-GB"/>
        </w:rPr>
        <w:t xml:space="preserve"> 1</w:t>
      </w:r>
      <w:r w:rsidRPr="004A447D">
        <w:rPr>
          <w:noProof/>
          <w:lang w:val="en-GB"/>
        </w:rPr>
        <w:t xml:space="preserve"> below</w:t>
      </w:r>
      <w:r w:rsidR="00126293">
        <w:rPr>
          <w:noProof/>
          <w:lang w:val="en-GB"/>
        </w:rPr>
        <w:t>.</w:t>
      </w:r>
    </w:p>
    <w:p w14:paraId="15DB41F6" w14:textId="237C6E1A" w:rsidR="004B3F79" w:rsidRPr="004A447D" w:rsidRDefault="004B3F79" w:rsidP="004B3F79">
      <w:pPr>
        <w:pStyle w:val="Caption"/>
        <w:keepNext/>
        <w:rPr>
          <w:noProof/>
          <w:lang w:val="en-GB"/>
        </w:rPr>
      </w:pPr>
      <w:bookmarkStart w:id="69" w:name="_Toc449907246"/>
      <w:r w:rsidRPr="004A447D">
        <w:rPr>
          <w:noProof/>
          <w:lang w:val="en-GB"/>
        </w:rPr>
        <w:t xml:space="preserve">Table </w:t>
      </w:r>
      <w:r w:rsidRPr="004A447D">
        <w:rPr>
          <w:noProof/>
          <w:lang w:val="en-GB"/>
        </w:rPr>
        <w:fldChar w:fldCharType="begin"/>
      </w:r>
      <w:r w:rsidRPr="004A447D">
        <w:rPr>
          <w:noProof/>
          <w:lang w:val="en-GB"/>
        </w:rPr>
        <w:instrText xml:space="preserve"> SEQ Table \* ARABIC </w:instrText>
      </w:r>
      <w:r w:rsidRPr="004A447D">
        <w:rPr>
          <w:noProof/>
          <w:lang w:val="en-GB"/>
        </w:rPr>
        <w:fldChar w:fldCharType="separate"/>
      </w:r>
      <w:r w:rsidR="00553F4D">
        <w:rPr>
          <w:noProof/>
          <w:lang w:val="en-GB"/>
        </w:rPr>
        <w:t>1</w:t>
      </w:r>
      <w:r w:rsidRPr="004A447D">
        <w:rPr>
          <w:noProof/>
          <w:lang w:val="en-GB"/>
        </w:rPr>
        <w:fldChar w:fldCharType="end"/>
      </w:r>
      <w:r w:rsidR="00126293">
        <w:rPr>
          <w:noProof/>
          <w:lang w:val="en-GB"/>
        </w:rPr>
        <w:t>.</w:t>
      </w:r>
      <w:r w:rsidRPr="004A447D">
        <w:rPr>
          <w:noProof/>
          <w:lang w:val="en-GB"/>
        </w:rPr>
        <w:t xml:space="preserve"> SMS content, translated to English.</w:t>
      </w:r>
      <w:bookmarkEnd w:id="69"/>
    </w:p>
    <w:tbl>
      <w:tblPr>
        <w:tblW w:w="0" w:type="auto"/>
        <w:tblCellMar>
          <w:top w:w="15" w:type="dxa"/>
          <w:left w:w="15" w:type="dxa"/>
          <w:bottom w:w="15" w:type="dxa"/>
          <w:right w:w="15" w:type="dxa"/>
        </w:tblCellMar>
        <w:tblLook w:val="04A0" w:firstRow="1" w:lastRow="0" w:firstColumn="1" w:lastColumn="0" w:noHBand="0" w:noVBand="1"/>
      </w:tblPr>
      <w:tblGrid>
        <w:gridCol w:w="977"/>
        <w:gridCol w:w="3717"/>
        <w:gridCol w:w="3510"/>
      </w:tblGrid>
      <w:tr w:rsidR="004B3F79" w:rsidRPr="004A447D" w14:paraId="1458157C" w14:textId="77777777" w:rsidTr="003A5503">
        <w:trPr>
          <w:cantSplit/>
          <w:trHeight w:val="4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7E2F92" w14:textId="77777777" w:rsidR="004B3F79" w:rsidRPr="004A447D" w:rsidRDefault="004B3F79" w:rsidP="0038012B">
            <w:pPr>
              <w:pStyle w:val="NoSpacing"/>
              <w:rPr>
                <w:noProof/>
                <w:lang w:val="en-GB"/>
              </w:rPr>
            </w:pPr>
            <w:r w:rsidRPr="004A447D">
              <w:rPr>
                <w:noProof/>
                <w:lang w:val="en-GB"/>
              </w:rPr>
              <w:t>Morning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3A62A" w14:textId="77777777" w:rsidR="004B3F79" w:rsidRPr="004A447D" w:rsidRDefault="004B3F79" w:rsidP="0038012B">
            <w:pPr>
              <w:pStyle w:val="NoSpacing"/>
              <w:rPr>
                <w:noProof/>
                <w:lang w:val="en-GB"/>
              </w:rPr>
            </w:pPr>
            <w:r w:rsidRPr="004A447D">
              <w:rPr>
                <w:noProof/>
                <w:lang w:val="en-GB"/>
              </w:rPr>
              <w:t>Reminder with rationale</w:t>
            </w:r>
            <w:r w:rsidR="00A17E8B" w:rsidRPr="004A447D">
              <w:rPr>
                <w:noProof/>
                <w:lang w:val="en-GB"/>
              </w:rPr>
              <w:t xml:space="preserve"> (</w:t>
            </w:r>
            <w:r w:rsidR="001341F1" w:rsidRPr="004A447D">
              <w:rPr>
                <w:noProof/>
                <w:lang w:val="en-GB"/>
              </w:rPr>
              <w:t xml:space="preserve">the </w:t>
            </w:r>
            <w:r w:rsidR="00A17E8B" w:rsidRPr="004A447D">
              <w:rPr>
                <w:noProof/>
                <w:lang w:val="en-GB"/>
              </w:rPr>
              <w:t>“because heuristic”)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3A86F4" w14:textId="77777777" w:rsidR="004B3F79" w:rsidRPr="004A447D" w:rsidRDefault="004B3F79" w:rsidP="0038012B">
            <w:pPr>
              <w:pStyle w:val="NoSpacing"/>
              <w:rPr>
                <w:noProof/>
                <w:lang w:val="en-GB"/>
              </w:rPr>
            </w:pPr>
            <w:r w:rsidRPr="004A447D">
              <w:rPr>
                <w:noProof/>
                <w:lang w:val="en-GB"/>
              </w:rPr>
              <w:t>Succinct reminder</w:t>
            </w:r>
          </w:p>
        </w:tc>
      </w:tr>
      <w:tr w:rsidR="004B3F79" w:rsidRPr="000B2007" w14:paraId="79D8215A"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CFD88" w14:textId="77777777" w:rsidR="004B3F79" w:rsidRPr="004A447D" w:rsidRDefault="004B3F79" w:rsidP="0038012B">
            <w:pPr>
              <w:pStyle w:val="NoSpacing"/>
              <w:rPr>
                <w:noProof/>
                <w:lang w:val="en-GB"/>
              </w:rPr>
            </w:pPr>
            <w:r w:rsidRPr="004A447D">
              <w:rPr>
                <w:noProof/>
                <w:lang w:val="en-GB"/>
              </w:rPr>
              <w:lastRenderedPageBreak/>
              <w:t xml:space="preserve">1st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D708D2" w14:textId="77777777" w:rsidR="004B3F79" w:rsidRPr="004A447D" w:rsidRDefault="004B3F79" w:rsidP="0038012B">
            <w:pPr>
              <w:pStyle w:val="NoSpacing"/>
              <w:rPr>
                <w:noProof/>
                <w:lang w:val="en-GB"/>
              </w:rPr>
            </w:pPr>
            <w:r w:rsidRPr="004A447D">
              <w:rPr>
                <w:noProof/>
                <w:lang w:val="en-GB"/>
              </w:rPr>
              <w:t>Morning! Because your participation is precious, please remember to put on the motion measurement device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A45E3" w14:textId="77777777" w:rsidR="004B3F79" w:rsidRPr="004A447D" w:rsidRDefault="004B3F79" w:rsidP="0038012B">
            <w:pPr>
              <w:pStyle w:val="NoSpacing"/>
              <w:rPr>
                <w:noProof/>
                <w:lang w:val="en-GB"/>
              </w:rPr>
            </w:pPr>
            <w:r w:rsidRPr="004A447D">
              <w:rPr>
                <w:noProof/>
                <w:lang w:val="en-GB"/>
              </w:rPr>
              <w:t>Morning! This is a reminder to put on the motion measurement device and wear it until you go to sleep (except in the shower etc.) - thanks!</w:t>
            </w:r>
          </w:p>
        </w:tc>
      </w:tr>
      <w:tr w:rsidR="004B3F79" w:rsidRPr="004A447D" w14:paraId="18EEA3D5"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47EB1" w14:textId="77777777" w:rsidR="004B3F79" w:rsidRPr="004A447D" w:rsidRDefault="004B3F79" w:rsidP="0038012B">
            <w:pPr>
              <w:pStyle w:val="NoSpacing"/>
              <w:rPr>
                <w:noProof/>
                <w:lang w:val="en-GB"/>
              </w:rPr>
            </w:pPr>
            <w:r w:rsidRPr="004A447D">
              <w:rPr>
                <w:noProof/>
                <w:lang w:val="en-GB"/>
              </w:rPr>
              <w:t xml:space="preserve">2nd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D3606" w14:textId="77777777" w:rsidR="004B3F79" w:rsidRPr="004A447D" w:rsidRDefault="004B3F79" w:rsidP="0038012B">
            <w:pPr>
              <w:pStyle w:val="NoSpacing"/>
              <w:rPr>
                <w:noProof/>
                <w:lang w:val="en-GB"/>
              </w:rPr>
            </w:pPr>
            <w:r w:rsidRPr="004A447D">
              <w:rPr>
                <w:noProof/>
                <w:lang w:val="en-GB"/>
              </w:rPr>
              <w:t>Hi! Because you're aboard in producing very important knowledge, please remember to put on the motion measurement device now and wear it as instructed until you go to sleep. Thanks a 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E6968" w14:textId="77777777" w:rsidR="004B3F79" w:rsidRPr="004A447D" w:rsidRDefault="004B3F79" w:rsidP="0038012B">
            <w:pPr>
              <w:pStyle w:val="NoSpacing"/>
              <w:rPr>
                <w:noProof/>
                <w:lang w:val="en-GB"/>
              </w:rPr>
            </w:pPr>
            <w:r w:rsidRPr="004A447D">
              <w:rPr>
                <w:noProof/>
                <w:lang w:val="en-GB"/>
              </w:rPr>
              <w:t>Hi! Please remember to put on the motion measurement device now and wear it as instructed until you go to sleep. Thanks a lot!</w:t>
            </w:r>
          </w:p>
        </w:tc>
      </w:tr>
      <w:tr w:rsidR="004B3F79" w:rsidRPr="000B2007" w14:paraId="05D265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0FEF2F" w14:textId="77777777" w:rsidR="004B3F79" w:rsidRPr="004A447D" w:rsidRDefault="004B3F79" w:rsidP="0038012B">
            <w:pPr>
              <w:pStyle w:val="NoSpacing"/>
              <w:rPr>
                <w:noProof/>
                <w:lang w:val="en-GB"/>
              </w:rPr>
            </w:pPr>
            <w:r w:rsidRPr="004A447D">
              <w:rPr>
                <w:noProof/>
                <w:lang w:val="en-GB"/>
              </w:rPr>
              <w:t xml:space="preserve">3rd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79884" w14:textId="77777777" w:rsidR="004B3F79" w:rsidRPr="004A447D" w:rsidRDefault="004B3F79" w:rsidP="0038012B">
            <w:pPr>
              <w:pStyle w:val="NoSpacing"/>
              <w:rPr>
                <w:noProof/>
                <w:lang w:val="en-GB"/>
              </w:rPr>
            </w:pPr>
            <w:r w:rsidRPr="004A447D">
              <w:rPr>
                <w:noProof/>
                <w:lang w:val="en-GB"/>
              </w:rPr>
              <w:t>Hello! Because the study wouldn't succeed without your help, please remember to put on the motion measurement device again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82F3DE" w14:textId="77777777" w:rsidR="004B3F79" w:rsidRPr="004A447D" w:rsidRDefault="004B3F79" w:rsidP="0038012B">
            <w:pPr>
              <w:pStyle w:val="NoSpacing"/>
              <w:rPr>
                <w:noProof/>
                <w:lang w:val="en-GB"/>
              </w:rPr>
            </w:pPr>
            <w:r w:rsidRPr="004A447D">
              <w:rPr>
                <w:noProof/>
                <w:lang w:val="en-GB"/>
              </w:rPr>
              <w:t>Hello! Please remember to put on the motion measurement device again and wear it until you go to sleep (except in the shower etc.) - thanks!</w:t>
            </w:r>
          </w:p>
        </w:tc>
      </w:tr>
      <w:tr w:rsidR="004B3F79" w:rsidRPr="004A447D" w14:paraId="2E11549F" w14:textId="77777777" w:rsidTr="00AF5979">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C3E14" w14:textId="77777777" w:rsidR="004B3F79" w:rsidRPr="004A447D" w:rsidRDefault="004B3F79" w:rsidP="0038012B">
            <w:pPr>
              <w:pStyle w:val="NoSpacing"/>
              <w:rPr>
                <w:noProof/>
                <w:lang w:val="en-GB"/>
              </w:rPr>
            </w:pPr>
            <w:r w:rsidRPr="004A447D">
              <w:rPr>
                <w:noProof/>
                <w:lang w:val="en-GB"/>
              </w:rPr>
              <w:t xml:space="preserve">4th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68504" w14:textId="3552D70B" w:rsidR="004B3F79" w:rsidRPr="004A447D" w:rsidRDefault="004B3F79" w:rsidP="0047747F">
            <w:pPr>
              <w:pStyle w:val="NoSpacing"/>
              <w:rPr>
                <w:noProof/>
                <w:lang w:val="en-GB"/>
              </w:rPr>
            </w:pPr>
            <w:r w:rsidRPr="004A447D">
              <w:rPr>
                <w:noProof/>
                <w:lang w:val="en-GB"/>
              </w:rPr>
              <w:t>Morning! Because the data you gather is highly valued, please remember to put on the motion measurement device and wear it until you go to sleep. Thanks (we're already past mid</w:t>
            </w:r>
            <w:r w:rsidR="0047747F">
              <w:rPr>
                <w:noProof/>
                <w:lang w:val="en-GB"/>
              </w:rPr>
              <w:t>point</w:t>
            </w:r>
            <w:r w:rsidRPr="004A447D">
              <w:rPr>
                <w:noProof/>
                <w:lang w:val="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9DF1E" w14:textId="77777777" w:rsidR="004B3F79" w:rsidRPr="004A447D" w:rsidRDefault="004B3F79" w:rsidP="0038012B">
            <w:pPr>
              <w:pStyle w:val="NoSpacing"/>
              <w:rPr>
                <w:noProof/>
                <w:lang w:val="en-GB"/>
              </w:rPr>
            </w:pPr>
            <w:r w:rsidRPr="004A447D">
              <w:rPr>
                <w:noProof/>
                <w:lang w:val="en-GB"/>
              </w:rPr>
              <w:t>Morning! Please remember to put on the motion measurement device and wear it until you go to sleep. Thanks (we're already past midpoint)!</w:t>
            </w:r>
          </w:p>
        </w:tc>
      </w:tr>
      <w:tr w:rsidR="004B3F79" w:rsidRPr="000B2007" w14:paraId="50D952F1"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E81F9E" w14:textId="77777777" w:rsidR="004B3F79" w:rsidRPr="004A447D" w:rsidRDefault="004B3F79" w:rsidP="0038012B">
            <w:pPr>
              <w:pStyle w:val="NoSpacing"/>
              <w:rPr>
                <w:noProof/>
                <w:lang w:val="en-GB"/>
              </w:rPr>
            </w:pPr>
            <w:r w:rsidRPr="004A447D">
              <w:rPr>
                <w:noProof/>
                <w:lang w:val="en-GB"/>
              </w:rPr>
              <w:t xml:space="preserve">5th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11D1A9" w14:textId="3C076E18"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xml:space="preserve">! Because your participation produces very important knowledge, please remember to put on the motion measurement device and wear it until you go to sleep (except in the shower etc.) - thanks!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4EB08" w14:textId="50CDA5A6"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Please remember to put on the motion measurement device and wear it until you go to sleep (except in the shower etc.) - thanks!</w:t>
            </w:r>
          </w:p>
        </w:tc>
      </w:tr>
      <w:tr w:rsidR="004B3F79" w:rsidRPr="004A447D" w14:paraId="4998A7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FDADE" w14:textId="77777777" w:rsidR="004B3F79" w:rsidRPr="004A447D" w:rsidRDefault="004B3F79" w:rsidP="0038012B">
            <w:pPr>
              <w:pStyle w:val="NoSpacing"/>
              <w:rPr>
                <w:noProof/>
                <w:lang w:val="en-GB"/>
              </w:rPr>
            </w:pPr>
            <w:r w:rsidRPr="004A447D">
              <w:rPr>
                <w:noProof/>
                <w:lang w:val="en-GB"/>
              </w:rPr>
              <w:t xml:space="preserve">6th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8C3F07" w14:textId="77777777" w:rsidR="004B3F79" w:rsidRPr="004A447D" w:rsidRDefault="004B3F79" w:rsidP="0038012B">
            <w:pPr>
              <w:pStyle w:val="NoSpacing"/>
              <w:rPr>
                <w:noProof/>
                <w:lang w:val="en-GB"/>
              </w:rPr>
            </w:pPr>
            <w:r w:rsidRPr="004A447D">
              <w:rPr>
                <w:noProof/>
                <w:lang w:val="en-GB"/>
              </w:rPr>
              <w:t>Hi! Because even this last day is important, please remember to put on the motion measurement device and wear it until you go to sleep. Return the motion measurement device to school tomorrow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ADB37" w14:textId="77777777" w:rsidR="004B3F79" w:rsidRPr="004A447D" w:rsidRDefault="004B3F79" w:rsidP="0038012B">
            <w:pPr>
              <w:pStyle w:val="NoSpacing"/>
              <w:rPr>
                <w:noProof/>
                <w:lang w:val="en-GB"/>
              </w:rPr>
            </w:pPr>
            <w:r w:rsidRPr="004A447D">
              <w:rPr>
                <w:noProof/>
                <w:lang w:val="en-GB"/>
              </w:rPr>
              <w:t>Hi! Please remember, even on this last day, to put on the motion measurement device and wear it until you go to sleep. Return the motion measurement device to school tomorrow - thanks!</w:t>
            </w:r>
          </w:p>
        </w:tc>
      </w:tr>
    </w:tbl>
    <w:p w14:paraId="005E76CD" w14:textId="0D332C78" w:rsidR="004B3F79" w:rsidRPr="004A447D" w:rsidRDefault="00B03D4D" w:rsidP="004B3F79">
      <w:pPr>
        <w:rPr>
          <w:noProof/>
          <w:lang w:val="en-GB"/>
        </w:rPr>
      </w:pPr>
      <w:r>
        <w:rPr>
          <w:noProof/>
          <w:lang w:val="en-GB"/>
        </w:rPr>
        <w:t>We sent the messages</w:t>
      </w:r>
      <w:r w:rsidR="004B3F79" w:rsidRPr="004A447D">
        <w:rPr>
          <w:noProof/>
          <w:lang w:val="en-GB"/>
        </w:rPr>
        <w:t xml:space="preserve"> using an SMS Gateway device MT-SF100-G-EU (MultiModem iSMS Server 1-port) by Multi-Tech Systems (http://www.multitech.com/brands/multimodem-isms). </w:t>
      </w:r>
      <w:r>
        <w:rPr>
          <w:noProof/>
          <w:lang w:val="en-GB"/>
        </w:rPr>
        <w:t>W</w:t>
      </w:r>
      <w:r w:rsidRPr="004A447D">
        <w:rPr>
          <w:noProof/>
          <w:lang w:val="en-GB"/>
        </w:rPr>
        <w:t xml:space="preserve">e used a manufacturer-designed guided user interface </w:t>
      </w:r>
      <w:r>
        <w:rPr>
          <w:noProof/>
          <w:lang w:val="en-GB"/>
        </w:rPr>
        <w:t>f</w:t>
      </w:r>
      <w:r w:rsidR="004B3F79" w:rsidRPr="004A447D">
        <w:rPr>
          <w:noProof/>
          <w:lang w:val="en-GB"/>
        </w:rPr>
        <w:t xml:space="preserve">or the first recruitment </w:t>
      </w:r>
      <w:r w:rsidR="00F14536" w:rsidRPr="004A447D">
        <w:rPr>
          <w:noProof/>
          <w:lang w:val="en-GB"/>
        </w:rPr>
        <w:t>wave</w:t>
      </w:r>
      <w:r>
        <w:rPr>
          <w:noProof/>
          <w:lang w:val="en-GB"/>
        </w:rPr>
        <w:t xml:space="preserve"> and </w:t>
      </w:r>
      <w:r w:rsidR="004B3F79" w:rsidRPr="004A447D">
        <w:rPr>
          <w:noProof/>
          <w:lang w:val="en-GB"/>
        </w:rPr>
        <w:t>a custom interface designed by a local service provider</w:t>
      </w:r>
      <w:r>
        <w:rPr>
          <w:noProof/>
          <w:lang w:val="en-GB"/>
        </w:rPr>
        <w:t xml:space="preserve"> for the second wave</w:t>
      </w:r>
      <w:r w:rsidR="004B3F79" w:rsidRPr="004A447D">
        <w:rPr>
          <w:noProof/>
          <w:lang w:val="en-GB"/>
        </w:rPr>
        <w:t>.</w:t>
      </w:r>
    </w:p>
    <w:p w14:paraId="5CACDEBF" w14:textId="77777777" w:rsidR="005D0AA7" w:rsidRPr="004A447D" w:rsidRDefault="005D0AA7" w:rsidP="009C040A">
      <w:pPr>
        <w:pStyle w:val="Heading2"/>
        <w:rPr>
          <w:noProof/>
          <w:lang w:val="en-GB"/>
        </w:rPr>
      </w:pPr>
      <w:bookmarkStart w:id="70" w:name="_Toc449907545"/>
      <w:r w:rsidRPr="004A447D">
        <w:rPr>
          <w:noProof/>
          <w:lang w:val="en-GB"/>
        </w:rPr>
        <w:lastRenderedPageBreak/>
        <w:t>Registration and deviations from registered plan</w:t>
      </w:r>
      <w:bookmarkEnd w:id="70"/>
    </w:p>
    <w:p w14:paraId="12D149B1" w14:textId="392D8EA5" w:rsidR="00876AC4" w:rsidRPr="004A447D" w:rsidRDefault="0009624E" w:rsidP="00876AC4">
      <w:pPr>
        <w:rPr>
          <w:bCs/>
          <w:noProof/>
          <w:szCs w:val="24"/>
          <w:lang w:val="en-GB"/>
        </w:rPr>
      </w:pPr>
      <w:r>
        <w:rPr>
          <w:noProof/>
          <w:lang w:val="en-GB"/>
        </w:rPr>
        <w:t xml:space="preserve">The study </w:t>
      </w:r>
      <w:r w:rsidR="00876AC4">
        <w:rPr>
          <w:noProof/>
          <w:lang w:val="en-GB"/>
        </w:rPr>
        <w:t>plan w</w:t>
      </w:r>
      <w:r w:rsidR="006115CD">
        <w:rPr>
          <w:noProof/>
          <w:lang w:val="en-GB"/>
        </w:rPr>
        <w:t>as</w:t>
      </w:r>
      <w:r w:rsidR="00876AC4">
        <w:rPr>
          <w:noProof/>
          <w:lang w:val="en-GB"/>
        </w:rPr>
        <w:t xml:space="preserve"> </w:t>
      </w:r>
      <w:r w:rsidR="00B918E4">
        <w:rPr>
          <w:noProof/>
          <w:lang w:val="en-GB"/>
        </w:rPr>
        <w:t xml:space="preserve">reviewed </w:t>
      </w:r>
      <w:r w:rsidR="00876AC4">
        <w:rPr>
          <w:noProof/>
          <w:lang w:val="en-GB"/>
        </w:rPr>
        <w:t xml:space="preserve">by </w:t>
      </w:r>
      <w:r w:rsidR="00876AC4" w:rsidRPr="004A447D">
        <w:rPr>
          <w:bCs/>
          <w:noProof/>
          <w:szCs w:val="24"/>
          <w:lang w:val="en-GB"/>
        </w:rPr>
        <w:t>the Ethics Committee for Gynaecology and Obstetrics, Pediatrics and Psychiatry of the Hospital District of Helsinki and Uusimaa (decision number 367/13/03/03/2014).</w:t>
      </w:r>
    </w:p>
    <w:p w14:paraId="6EEA1F26" w14:textId="04FDE35D" w:rsidR="005D0AA7" w:rsidRDefault="0009624E" w:rsidP="005D0AA7">
      <w:pPr>
        <w:rPr>
          <w:noProof/>
          <w:lang w:val="en-GB"/>
        </w:rPr>
      </w:pPr>
      <w:r>
        <w:rPr>
          <w:noProof/>
          <w:lang w:val="en-GB"/>
        </w:rPr>
        <w:t>Official public registration</w:t>
      </w:r>
      <w:r w:rsidR="005D0AA7" w:rsidRPr="004A447D">
        <w:rPr>
          <w:noProof/>
          <w:lang w:val="en-GB"/>
        </w:rPr>
        <w:t xml:space="preserve"> in the German Clinical Trials Register (DRKS-ID:  DRKS00007721) </w:t>
      </w:r>
      <w:r>
        <w:rPr>
          <w:noProof/>
          <w:lang w:val="en-GB"/>
        </w:rPr>
        <w:t xml:space="preserve">was completed three months </w:t>
      </w:r>
      <w:r w:rsidR="005D0AA7" w:rsidRPr="004A447D">
        <w:rPr>
          <w:noProof/>
          <w:lang w:val="en-GB"/>
        </w:rPr>
        <w:t xml:space="preserve">after recruitment </w:t>
      </w:r>
      <w:r w:rsidR="00CE0146">
        <w:rPr>
          <w:noProof/>
          <w:lang w:val="en-GB"/>
        </w:rPr>
        <w:t xml:space="preserve">of the first wave </w:t>
      </w:r>
      <w:r w:rsidR="005D0AA7" w:rsidRPr="004A447D">
        <w:rPr>
          <w:noProof/>
          <w:lang w:val="en-GB"/>
        </w:rPr>
        <w:t xml:space="preserve">had been </w:t>
      </w:r>
      <w:r>
        <w:rPr>
          <w:noProof/>
          <w:lang w:val="en-GB"/>
        </w:rPr>
        <w:t>initiated</w:t>
      </w:r>
      <w:r w:rsidR="005D0AA7" w:rsidRPr="004A447D">
        <w:rPr>
          <w:noProof/>
          <w:lang w:val="en-GB"/>
        </w:rPr>
        <w:t xml:space="preserve">, but before data was available. Pre-registration (before starting data collection) failed due to lack of available resources at the time. </w:t>
      </w:r>
    </w:p>
    <w:p w14:paraId="2E8D2F75" w14:textId="68075C00" w:rsidR="00140361" w:rsidRDefault="0096090E" w:rsidP="00043E61">
      <w:pPr>
        <w:rPr>
          <w:noProof/>
          <w:lang w:val="en-GB"/>
        </w:rPr>
      </w:pPr>
      <w:r w:rsidRPr="004A447D">
        <w:rPr>
          <w:noProof/>
          <w:lang w:val="en-GB"/>
        </w:rPr>
        <w:t xml:space="preserve">The original plan was to establish the </w:t>
      </w:r>
      <w:r w:rsidR="001060B4">
        <w:rPr>
          <w:noProof/>
          <w:lang w:val="en-GB"/>
        </w:rPr>
        <w:t xml:space="preserve">additive </w:t>
      </w:r>
      <w:r w:rsidRPr="004A447D">
        <w:rPr>
          <w:noProof/>
          <w:lang w:val="en-GB"/>
        </w:rPr>
        <w:t>effect of messages containing a reas</w:t>
      </w:r>
      <w:r w:rsidR="001060B4">
        <w:rPr>
          <w:noProof/>
          <w:lang w:val="en-GB"/>
        </w:rPr>
        <w:t>on and those not containing one</w:t>
      </w:r>
      <w:r w:rsidR="00A617B6">
        <w:rPr>
          <w:noProof/>
          <w:lang w:val="en-GB"/>
        </w:rPr>
        <w:t xml:space="preserve"> over a no-message condition</w:t>
      </w:r>
      <w:r w:rsidR="001060B4">
        <w:rPr>
          <w:noProof/>
          <w:lang w:val="en-GB"/>
        </w:rPr>
        <w:t xml:space="preserve"> </w:t>
      </w:r>
      <w:r w:rsidRPr="004A447D">
        <w:rPr>
          <w:noProof/>
          <w:lang w:val="en-GB"/>
        </w:rPr>
        <w:t xml:space="preserve">during the </w:t>
      </w:r>
      <w:r w:rsidR="00E71BAB">
        <w:rPr>
          <w:noProof/>
          <w:lang w:val="en-GB"/>
        </w:rPr>
        <w:t>baseline measurement of the first batch</w:t>
      </w:r>
      <w:r w:rsidRPr="004A447D">
        <w:rPr>
          <w:noProof/>
          <w:lang w:val="en-GB"/>
        </w:rPr>
        <w:t>. With the sample size we expected (</w:t>
      </w:r>
      <w:r w:rsidRPr="001B549E">
        <w:rPr>
          <w:i/>
          <w:noProof/>
          <w:lang w:val="en-GB"/>
        </w:rPr>
        <w:t>n</w:t>
      </w:r>
      <w:r w:rsidRPr="004A447D">
        <w:rPr>
          <w:noProof/>
          <w:lang w:val="en-GB"/>
        </w:rPr>
        <w:t>=140), we would have had over 95% power to detect an effect of d=0.6 (slightly smaller than t</w:t>
      </w:r>
      <w:r w:rsidR="00640B62">
        <w:rPr>
          <w:noProof/>
          <w:lang w:val="en-GB"/>
        </w:rPr>
        <w:t xml:space="preserve">he one discovered </w:t>
      </w:r>
      <w:r w:rsidR="00A617B6">
        <w:rPr>
          <w:noProof/>
          <w:lang w:val="en-GB"/>
        </w:rPr>
        <w:t xml:space="preserve">in </w:t>
      </w:r>
      <w:r w:rsidR="009B5E82">
        <w:rPr>
          <w:noProof/>
          <w:lang w:val="en-GB"/>
        </w:rPr>
        <w:t xml:space="preserve">the </w:t>
      </w:r>
      <w:del w:id="71" w:author="Heino, Matti T J" w:date="2018-07-31T16:14:00Z">
        <w:r w:rsidR="009B5E82" w:rsidDel="000F18A9">
          <w:rPr>
            <w:noProof/>
            <w:lang w:val="en-GB"/>
          </w:rPr>
          <w:delText>LBC</w:delText>
        </w:r>
      </w:del>
      <w:ins w:id="72" w:author="Heino, Matti T J" w:date="2018-07-31T16:14:00Z">
        <w:r w:rsidR="000F18A9">
          <w:rPr>
            <w:noProof/>
            <w:lang w:val="en-GB"/>
          </w:rPr>
          <w:t>Langer, Blank and Chanowitz</w:t>
        </w:r>
      </w:ins>
      <w:r w:rsidR="009B5E82">
        <w:rPr>
          <w:noProof/>
          <w:lang w:val="en-GB"/>
        </w:rPr>
        <w:t xml:space="preserve"> replication </w:t>
      </w:r>
      <w:r w:rsidRPr="004A447D">
        <w:rPr>
          <w:noProof/>
          <w:lang w:val="en-GB"/>
        </w:rPr>
        <w:fldChar w:fldCharType="begin"/>
      </w:r>
      <w:r w:rsidR="00327DF5">
        <w:rPr>
          <w:noProof/>
          <w:lang w:val="en-GB"/>
        </w:rPr>
        <w:instrText xml:space="preserve"> ADDIN ZOTERO_ITEM CSL_CITATION {"citationID":"14t1v0mhs","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4A447D">
        <w:rPr>
          <w:noProof/>
          <w:lang w:val="en-GB"/>
        </w:rPr>
        <w:fldChar w:fldCharType="separate"/>
      </w:r>
      <w:r w:rsidR="00327DF5" w:rsidRPr="00327DF5">
        <w:rPr>
          <w:lang w:val="en-US"/>
        </w:rPr>
        <w:t>[20]</w:t>
      </w:r>
      <w:r w:rsidRPr="004A447D">
        <w:rPr>
          <w:noProof/>
          <w:lang w:val="en-GB"/>
        </w:rPr>
        <w:fldChar w:fldCharType="end"/>
      </w:r>
      <w:r w:rsidRPr="004A447D">
        <w:rPr>
          <w:noProof/>
          <w:lang w:val="en-GB"/>
        </w:rPr>
        <w:t xml:space="preserve">). We </w:t>
      </w:r>
      <w:r w:rsidR="006115CD">
        <w:rPr>
          <w:noProof/>
          <w:lang w:val="en-GB"/>
        </w:rPr>
        <w:t xml:space="preserve">had </w:t>
      </w:r>
      <w:r w:rsidRPr="004A447D">
        <w:rPr>
          <w:noProof/>
          <w:lang w:val="en-GB"/>
        </w:rPr>
        <w:t xml:space="preserve">then </w:t>
      </w:r>
      <w:r w:rsidR="006115CD">
        <w:rPr>
          <w:noProof/>
          <w:lang w:val="en-GB"/>
        </w:rPr>
        <w:t xml:space="preserve">planned to </w:t>
      </w:r>
      <w:r w:rsidRPr="004A447D">
        <w:rPr>
          <w:noProof/>
          <w:lang w:val="en-GB"/>
        </w:rPr>
        <w:t>pit the more successful message type against a third message in the second wave.</w:t>
      </w:r>
      <w:r w:rsidR="006115CD">
        <w:rPr>
          <w:noProof/>
          <w:lang w:val="en-GB"/>
        </w:rPr>
        <w:t xml:space="preserve"> </w:t>
      </w:r>
      <w:r w:rsidRPr="004A447D">
        <w:rPr>
          <w:noProof/>
          <w:lang w:val="en-GB"/>
        </w:rPr>
        <w:t>Instead of going forward with the plan of using a third message, we made the decision to gather another wave of participants with the same message types after the data from the first wave was analysed</w:t>
      </w:r>
      <w:r w:rsidR="00A617B6">
        <w:rPr>
          <w:noProof/>
          <w:lang w:val="en-GB"/>
        </w:rPr>
        <w:t>. This was due to the fact that</w:t>
      </w:r>
      <w:r w:rsidR="006115CD">
        <w:rPr>
          <w:noProof/>
          <w:lang w:val="en-GB"/>
        </w:rPr>
        <w:t>,</w:t>
      </w:r>
      <w:r w:rsidRPr="004A447D">
        <w:rPr>
          <w:noProof/>
          <w:lang w:val="en-GB"/>
        </w:rPr>
        <w:t xml:space="preserve"> contrary to </w:t>
      </w:r>
      <w:r w:rsidR="006115CD">
        <w:rPr>
          <w:noProof/>
          <w:lang w:val="en-GB"/>
        </w:rPr>
        <w:t xml:space="preserve">our </w:t>
      </w:r>
      <w:r w:rsidRPr="004A447D">
        <w:rPr>
          <w:noProof/>
          <w:lang w:val="en-GB"/>
        </w:rPr>
        <w:t>expectation</w:t>
      </w:r>
      <w:r w:rsidR="006115CD">
        <w:rPr>
          <w:noProof/>
          <w:lang w:val="en-GB"/>
        </w:rPr>
        <w:t>s</w:t>
      </w:r>
      <w:r w:rsidRPr="004A447D">
        <w:rPr>
          <w:noProof/>
          <w:lang w:val="en-GB"/>
        </w:rPr>
        <w:t>, no difference between the two messages was detected. This is important to note</w:t>
      </w:r>
      <w:r w:rsidR="006115CD">
        <w:rPr>
          <w:noProof/>
          <w:lang w:val="en-GB"/>
        </w:rPr>
        <w:t xml:space="preserve">, as </w:t>
      </w:r>
      <w:r w:rsidRPr="004A447D">
        <w:rPr>
          <w:noProof/>
          <w:lang w:val="en-GB"/>
        </w:rPr>
        <w:t xml:space="preserve">it means we can no </w:t>
      </w:r>
      <w:r w:rsidR="006115CD">
        <w:rPr>
          <w:noProof/>
          <w:lang w:val="en-GB"/>
        </w:rPr>
        <w:t>longer</w:t>
      </w:r>
      <w:r w:rsidR="006115CD" w:rsidRPr="004A447D">
        <w:rPr>
          <w:noProof/>
          <w:lang w:val="en-GB"/>
        </w:rPr>
        <w:t xml:space="preserve"> </w:t>
      </w:r>
      <w:r w:rsidRPr="004A447D">
        <w:rPr>
          <w:noProof/>
          <w:lang w:val="en-GB"/>
        </w:rPr>
        <w:t xml:space="preserve">rely on a long-term error rate of 5% </w:t>
      </w:r>
      <w:r w:rsidRPr="004A447D">
        <w:rPr>
          <w:noProof/>
          <w:lang w:val="en-GB"/>
        </w:rPr>
        <w:fldChar w:fldCharType="begin"/>
      </w:r>
      <w:ins w:id="73" w:author="Heino, Matti T J" w:date="2018-08-05T23:08:00Z">
        <w:r w:rsidR="00652E1F">
          <w:rPr>
            <w:noProof/>
            <w:lang w:val="en-GB"/>
          </w:rPr>
          <w:instrText xml:space="preserve"> ADDIN ZOTERO_ITEM CSL_CITATION {"citationID":"16nv0er26f","properties":{"formattedCitation":"[36]","plainCitation":"[36]"},"citationItems":[{"id":413,"uris":["http://zotero.org/users/2425957/items/SSKFN6EP"],"uri":["http://zotero.org/users/2425957/items/SSKFN6EP"],"itemData":{"id":413,"type":"book","title":"Understanding Psychology as a Science: An Introduction to Scientific and Statistical Inference","publisher":"Palgrave Macmillan","number-of-pages":"185","source":"Google Books","abstract":"What makes psychology a science?What is the logic underlying psychological research? In this groundbreaking book Zoltán Dienes introduces students to key issues in the philosophy of science and statistics that have a direct and vital bearing on the practice of research in psychology. The book is organised around the influential thinkers and conceptual debates which pervade psychological research and teaching but until now have not been made accessible to students. In a clear and fluid style, Dienes takes the reader on a compelling tour of the ideas of: - Popper- Kuhn&amp; Lakatos- Neyman&amp; Pearson- Bayes- Fisher&amp; RoyallFeaturing examples drawn from extensive teaching experience to ground the ideas firmly in psychological science, the book is an ideal companion to courses and modules in psychological research methods and also to those covering conceptual and historical issues.","ISBN":"978-1-137-09605-0","shortTitle":"Understanding Psychology as a Science","language":"en","author":[{"family":"Dienes","given":"Zoltan"}],"issued":{"date-parts":[["2008",2,28]]}}}],"schema":"https://github.com/citation-style-language/schema/raw/master/csl-citation.json"} </w:instrText>
        </w:r>
      </w:ins>
      <w:del w:id="74" w:author="Heino, Matti T J" w:date="2018-08-05T23:07:00Z">
        <w:r w:rsidR="00786C9F" w:rsidDel="00652E1F">
          <w:rPr>
            <w:noProof/>
            <w:lang w:val="en-GB"/>
          </w:rPr>
          <w:delInstrText xml:space="preserve"> ADDIN ZOTERO_ITEM CSL_CITATION {"citationID":"16nv0er26f","properties":{"formattedCitation":"[33]","plainCitation":"[33]"},"citationItems":[{"id":413,"uris":["http://zotero.org/users/2425957/items/SSKFN6EP"],"uri":["http://zotero.org/users/2425957/items/SSKFN6EP"],"itemData":{"id":413,"type":"book","title":"Understanding Psychology as a Science: An Introduction to Scientific and Statistical Inference","publisher":"Palgrave Macmillan","number-of-pages":"185","source":"Google Books","abstract":"What makes psychology a science?What is the logic underlying psychological research? In this groundbreaking book Zoltán Dienes introduces students to key issues in the philosophy of science and statistics that have a direct and vital bearing on the practice of research in psychology. The book is organised around the influential thinkers and conceptual debates which pervade psychological research and teaching but until now have not been made accessible to students. In a clear and fluid style, Dienes takes the reader on a compelling tour of the ideas of: - Popper- Kuhn&amp; Lakatos- Neyman&amp; Pearson- Bayes- Fisher&amp; RoyallFeaturing examples drawn from extensive teaching experience to ground the ideas firmly in psychological science, the book is an ideal companion to courses and modules in psychological research methods and also to those covering conceptual and historical issues.","ISBN":"978-1-137-09605-0","shortTitle":"Understanding Psychology as a Science","language":"en","author":[{"family":"Dienes","given":"Zoltan"}],"issued":{"date-parts":[["2008",2,28]]}}}],"schema":"https://github.com/citation-style-language/schema/raw/master/csl-citation.json"} </w:delInstrText>
        </w:r>
      </w:del>
      <w:r w:rsidRPr="004A447D">
        <w:rPr>
          <w:noProof/>
          <w:lang w:val="en-GB"/>
        </w:rPr>
        <w:fldChar w:fldCharType="separate"/>
      </w:r>
      <w:ins w:id="75" w:author="Heino, Matti T J" w:date="2018-08-05T23:08:00Z">
        <w:r w:rsidR="00652E1F" w:rsidRPr="00652E1F">
          <w:rPr>
            <w:lang w:val="en-US"/>
          </w:rPr>
          <w:t>[36]</w:t>
        </w:r>
      </w:ins>
      <w:del w:id="76" w:author="Heino, Matti T J" w:date="2018-08-05T23:08:00Z">
        <w:r w:rsidR="00786C9F" w:rsidRPr="00652E1F" w:rsidDel="00652E1F">
          <w:rPr>
            <w:lang w:val="en-US"/>
          </w:rPr>
          <w:delText>[33]</w:delText>
        </w:r>
      </w:del>
      <w:r w:rsidRPr="004A447D">
        <w:rPr>
          <w:noProof/>
          <w:lang w:val="en-GB"/>
        </w:rPr>
        <w:fldChar w:fldCharType="end"/>
      </w:r>
      <w:r w:rsidRPr="004A447D">
        <w:rPr>
          <w:noProof/>
          <w:lang w:val="en-GB"/>
        </w:rPr>
        <w:t xml:space="preserve"> and—as p-values depend on the sampling distribution—default p-values from common statistical programs no longer apply </w:t>
      </w:r>
      <w:r w:rsidRPr="004A447D">
        <w:rPr>
          <w:noProof/>
          <w:lang w:val="en-GB"/>
        </w:rPr>
        <w:fldChar w:fldCharType="begin"/>
      </w:r>
      <w:ins w:id="77" w:author="Heino, Matti T J" w:date="2018-08-05T23:08:00Z">
        <w:r w:rsidR="00652E1F">
          <w:rPr>
            <w:noProof/>
            <w:lang w:val="en-GB"/>
          </w:rPr>
          <w:instrText xml:space="preserve"> ADDIN ZOTERO_ITEM CSL_CITATION {"citationID":"1AWOucEc","properties":{"formattedCitation":"[37]","plainCitation":"[37]"},"citationItems":[{"id":434,"uris":["http://zotero.org/users/2425957/items/4NPHT43Z"],"uri":["http://zotero.org/users/2425957/items/4NPHT43Z"],"itemData":{"id":434,"type":"article-journal","title":"A practical solution to the pervasive problems of p values","container-title":"Psychonomic Bulletin &amp; Review","page":"779-804","volume":"14","issue":"5","source":"link.springer.com","abstract":"In the field of psychology, the practice ofp value null-hypothesis testing is as widespread as ever. Despite this popularity, or perhaps because of it, most psychologists are not aware of the statistical peculiarities of thep value procedure. In particular,p values are based on data that were never observed, and these hypothetical data are themselves influenced by subjective intentions. Moreover,p values do not quantify statistical evidence. This article reviews thesep value problems and illustrates each problem with concrete examples. The three problems are familiar to statisticians but may be new to psychologists. A practical solution to thesep value problems is to adopt a model selection perspective and use the Bayesian information criterion (BIC) for statistical inference (Raftery, 1995). The BIC provides an approximation to a Bayesian hypothesis test, does not require the specification of priors, and can be easily calculated from SPSS output.","DOI":"10.3758/BF03194105","ISSN":"1069-9384, 1531-5320","journalAbbreviation":"Psychonomic Bulletin &amp; Review","language":"en","author":[{"family":"Wagenmakers","given":"Eric-Jan"}],"issued":{"date-parts":[["2007",10]]}}}],"schema":"https://github.com/citation-style-language/schema/raw/master/csl-citation.json"} </w:instrText>
        </w:r>
      </w:ins>
      <w:del w:id="78" w:author="Heino, Matti T J" w:date="2018-08-05T23:07:00Z">
        <w:r w:rsidR="00786C9F" w:rsidDel="00652E1F">
          <w:rPr>
            <w:noProof/>
            <w:lang w:val="en-GB"/>
          </w:rPr>
          <w:delInstrText xml:space="preserve"> ADDIN ZOTERO_ITEM CSL_CITATION {"citationID":"1AWOucEc","properties":{"formattedCitation":"[34]","plainCitation":"[34]"},"citationItems":[{"id":434,"uris":["http://zotero.org/users/2425957/items/4NPHT43Z"],"uri":["http://zotero.org/users/2425957/items/4NPHT43Z"],"itemData":{"id":434,"type":"article-journal","title":"A practical solution to the pervasive problems of p values","container-title":"Psychonomic Bulletin &amp; Review","page":"779-804","volume":"14","issue":"5","source":"link.springer.com","abstract":"In the field of psychology, the practice ofp value null-hypothesis testing is as widespread as ever. Despite this popularity, or perhaps because of it, most psychologists are not aware of the statistical peculiarities of thep value procedure. In particular,p values are based on data that were never observed, and these hypothetical data are themselves influenced by subjective intentions. Moreover,p values do not quantify statistical evidence. This article reviews thesep value problems and illustrates each problem with concrete examples. The three problems are familiar to statisticians but may be new to psychologists. A practical solution to thesep value problems is to adopt a model selection perspective and use the Bayesian information criterion (BIC) for statistical inference (Raftery, 1995). The BIC provides an approximation to a Bayesian hypothesis test, does not require the specification of priors, and can be easily calculated from SPSS output.","DOI":"10.3758/BF03194105","ISSN":"1069-9384, 1531-5320","journalAbbreviation":"Psychonomic Bulletin &amp; Review","language":"en","author":[{"family":"Wagenmakers","given":"Eric-Jan"}],"issued":{"date-parts":[["2007",10]]}}}],"schema":"https://github.com/citation-style-language/schema/raw/master/csl-citation.json"} </w:delInstrText>
        </w:r>
      </w:del>
      <w:r w:rsidRPr="004A447D">
        <w:rPr>
          <w:noProof/>
          <w:lang w:val="en-GB"/>
        </w:rPr>
        <w:fldChar w:fldCharType="separate"/>
      </w:r>
      <w:ins w:id="79" w:author="Heino, Matti T J" w:date="2018-08-05T23:08:00Z">
        <w:r w:rsidR="00652E1F" w:rsidRPr="00652E1F">
          <w:rPr>
            <w:lang w:val="en-US"/>
          </w:rPr>
          <w:t>[37]</w:t>
        </w:r>
      </w:ins>
      <w:del w:id="80" w:author="Heino, Matti T J" w:date="2018-08-05T23:08:00Z">
        <w:r w:rsidR="00786C9F" w:rsidRPr="00652E1F" w:rsidDel="00652E1F">
          <w:rPr>
            <w:lang w:val="en-US"/>
          </w:rPr>
          <w:delText>[34]</w:delText>
        </w:r>
      </w:del>
      <w:r w:rsidRPr="004A447D">
        <w:rPr>
          <w:noProof/>
          <w:lang w:val="en-GB"/>
        </w:rPr>
        <w:fldChar w:fldCharType="end"/>
      </w:r>
      <w:r w:rsidR="00640B62">
        <w:rPr>
          <w:noProof/>
          <w:lang w:val="en-GB"/>
        </w:rPr>
        <w:t>.</w:t>
      </w:r>
    </w:p>
    <w:p w14:paraId="295B82FF" w14:textId="478B297C" w:rsidR="005D0AA7" w:rsidRPr="00140361" w:rsidRDefault="00140361" w:rsidP="005D0AA7">
      <w:pPr>
        <w:rPr>
          <w:rStyle w:val="abstract"/>
          <w:noProof/>
          <w:szCs w:val="24"/>
          <w:lang w:val="en-GB"/>
        </w:rPr>
      </w:pPr>
      <w:r w:rsidRPr="004A447D">
        <w:rPr>
          <w:noProof/>
          <w:lang w:val="en-GB"/>
        </w:rPr>
        <w:t xml:space="preserve">To address the issue of inadequate reporting in the sciences </w:t>
      </w:r>
      <w:r w:rsidRPr="004A447D">
        <w:rPr>
          <w:noProof/>
          <w:lang w:val="en-GB"/>
        </w:rPr>
        <w:fldChar w:fldCharType="begin"/>
      </w:r>
      <w:ins w:id="81" w:author="Heino, Matti T J" w:date="2018-08-05T23:08:00Z">
        <w:r w:rsidR="00652E1F">
          <w:rPr>
            <w:noProof/>
            <w:lang w:val="en-GB"/>
          </w:rPr>
          <w:instrText xml:space="preserve"> ADDIN ZOTERO_ITEM CSL_CITATION {"citationID":"6ca4fgcrq","properties":{"formattedCitation":"[38]","plainCitation":"[38]"},"citationItems":[{"id":412,"uris":["http://zotero.org/users/2425957/items/DDJI3SKA"],"uri":["http://zotero.org/users/2425957/items/DDJI3SKA"],"itemData":{"id":412,"type":"article-journal","title":"Only Reporting Guidelines Can Save (Soft) Science","container-title":"European Journal of Personality","page":"120-144","volume":"27","issue":"2","source":"Wiley Online Library","DOI":"10.1002/per.1920","ISSN":"1099-0984","journalAbbreviation":"Eur. J. Pers.","language":"en","author":[{"family":"Fanelli","given":"Daniele"}],"issued":{"date-parts":[["2013",3,1]]}}}],"schema":"https://github.com/citation-style-language/schema/raw/master/csl-citation.json"} </w:instrText>
        </w:r>
      </w:ins>
      <w:del w:id="82" w:author="Heino, Matti T J" w:date="2018-08-05T23:07:00Z">
        <w:r w:rsidR="00786C9F" w:rsidDel="00652E1F">
          <w:rPr>
            <w:noProof/>
            <w:lang w:val="en-GB"/>
          </w:rPr>
          <w:delInstrText xml:space="preserve"> ADDIN ZOTERO_ITEM CSL_CITATION {"citationID":"6ca4fgcrq","properties":{"formattedCitation":"[35]","plainCitation":"[35]"},"citationItems":[{"id":412,"uris":["http://zotero.org/users/2425957/items/DDJI3SKA"],"uri":["http://zotero.org/users/2425957/items/DDJI3SKA"],"itemData":{"id":412,"type":"article-journal","title":"Only Reporting Guidelines Can Save (Soft) Science","container-title":"European Journal of Personality","page":"120-144","volume":"27","issue":"2","source":"Wiley Online Library","DOI":"10.1002/per.1920","ISSN":"1099-0984","journalAbbreviation":"Eur. J. Pers.","language":"en","author":[{"family":"Fanelli","given":"Daniele"}],"issued":{"date-parts":[["2013",3,1]]}}}],"schema":"https://github.com/citation-style-language/schema/raw/master/csl-citation.json"} </w:delInstrText>
        </w:r>
      </w:del>
      <w:r w:rsidRPr="004A447D">
        <w:rPr>
          <w:noProof/>
          <w:lang w:val="en-GB"/>
        </w:rPr>
        <w:fldChar w:fldCharType="separate"/>
      </w:r>
      <w:ins w:id="83" w:author="Heino, Matti T J" w:date="2018-08-05T23:08:00Z">
        <w:r w:rsidR="00652E1F" w:rsidRPr="00652E1F">
          <w:rPr>
            <w:lang w:val="en-US"/>
          </w:rPr>
          <w:t>[38]</w:t>
        </w:r>
      </w:ins>
      <w:del w:id="84" w:author="Heino, Matti T J" w:date="2018-08-05T23:08:00Z">
        <w:r w:rsidR="00786C9F" w:rsidRPr="00652E1F" w:rsidDel="00652E1F">
          <w:rPr>
            <w:lang w:val="en-US"/>
          </w:rPr>
          <w:delText>[35]</w:delText>
        </w:r>
      </w:del>
      <w:r w:rsidRPr="004A447D">
        <w:rPr>
          <w:noProof/>
          <w:lang w:val="en-GB"/>
        </w:rPr>
        <w:fldChar w:fldCharType="end"/>
      </w:r>
      <w:r w:rsidRPr="004A447D">
        <w:rPr>
          <w:noProof/>
          <w:lang w:val="en-GB"/>
        </w:rPr>
        <w:t xml:space="preserve">, the current report </w:t>
      </w:r>
      <w:r>
        <w:rPr>
          <w:noProof/>
          <w:lang w:val="en-GB"/>
        </w:rPr>
        <w:t>complies with</w:t>
      </w:r>
      <w:r w:rsidRPr="004A447D">
        <w:rPr>
          <w:noProof/>
          <w:lang w:val="en-GB"/>
        </w:rPr>
        <w:t xml:space="preserve"> the </w:t>
      </w:r>
      <w:r w:rsidRPr="004A447D">
        <w:rPr>
          <w:rStyle w:val="abstract"/>
          <w:noProof/>
          <w:lang w:val="en-GB"/>
        </w:rPr>
        <w:t xml:space="preserve">Consolidated Standards of Reporting Trials (CONSORT) </w:t>
      </w:r>
      <w:r w:rsidRPr="004A447D">
        <w:rPr>
          <w:rStyle w:val="abstract"/>
          <w:noProof/>
          <w:lang w:val="en-GB"/>
        </w:rPr>
        <w:lastRenderedPageBreak/>
        <w:t xml:space="preserve">statement </w:t>
      </w:r>
      <w:r w:rsidRPr="004A447D">
        <w:rPr>
          <w:rStyle w:val="abstract"/>
          <w:noProof/>
          <w:lang w:val="en-GB"/>
        </w:rPr>
        <w:fldChar w:fldCharType="begin"/>
      </w:r>
      <w:ins w:id="85" w:author="Heino, Matti T J" w:date="2018-08-05T23:08:00Z">
        <w:r w:rsidR="00652E1F">
          <w:rPr>
            <w:rStyle w:val="abstract"/>
            <w:noProof/>
            <w:lang w:val="en-GB"/>
          </w:rPr>
          <w:instrText xml:space="preserve"> ADDIN ZOTERO_ITEM CSL_CITATION {"citationID":"4lovmljpk","properties":{"formattedCitation":"[39]","plainCitation":"[39]"},"citationItems":[{"id":419,"uris":["http://zotero.org/users/2425957/items/XUNHSCB3"],"uri":["http://zotero.org/users/2425957/items/XUNHSCB3"],"itemData":{"id":419,"type":"article-journal","title":"Extending the CONSORT Statement to Randomized Trials of Nonpharmacologic Treatment: Explanation and Elaboration","container-title":"Annals of Internal Medicine","page":"295-309","volume":"148","issue":"4","source":"Silverchair","abstract":"Adequate reporting of randomized, controlled trials (RCTs) is necessary to allow accurate critical appraisal of the validity and applicability of the results. The CONSORT (Consolidated Standards of Reporting Trials) Statement, a 22-item checklist and flow diagram, is intended to address this problem by improving the reporting of RCTs. However, some specific issues that apply to trials of nonpharmacologic treatments (for example, surgery, technical interventions, devices, rehabilitation, psychotherapy, and behavioral intervention) are not specifically addressed in the CONSORT Statement. Furthermore, considerable evidence suggests that the reporting of nonpharmacologic trials still needs improvement. Therefore, the CONSORT group developed an extension of the CONSORT Statement for trials assessing nonpharmacologic treatments. A consensus meeting of 33 experts was organized in Paris, France, in February 2006, to develop an extension of the CONSORT Statement for trials of nonpharmacologic treatments. The participants extended 11 items from the CONSORT Statement, added 1 item, and developed a modified flow diagram.To allow adequate understanding and implementation of the CONSORT extension, the CONSORT group developed this elaboration and explanation document from a review of the literature to provide examples of adequate reporting. This extension, in conjunction with the main CONSORT Statement and other CONSORT extensions, should help to improve the reporting of RCTs performed in this field.","DOI":"10.7326/0003-4819-148-4-200802190-00008","ISSN":"0003-4819","shortTitle":"Extending the CONSORT Statement to Randomized Trials of Nonpharmacologic Treatment","journalAbbreviation":"Ann Intern Med","author":[{"family":"Boutron","given":"Isabelle"},{"family":"Moher","given":"David"},{"family":"Altman","given":"Douglas G."},{"family":"Schulz","given":"Kenneth F."},{"family":"Ravaud","given":"Philippe"}],"issued":{"date-parts":[["2008",2,19]]}}}],"schema":"https://github.com/citation-style-language/schema/raw/master/csl-citation.json"} </w:instrText>
        </w:r>
      </w:ins>
      <w:del w:id="86" w:author="Heino, Matti T J" w:date="2018-08-05T23:07:00Z">
        <w:r w:rsidR="00786C9F" w:rsidDel="00652E1F">
          <w:rPr>
            <w:rStyle w:val="abstract"/>
            <w:noProof/>
            <w:lang w:val="en-GB"/>
          </w:rPr>
          <w:delInstrText xml:space="preserve"> ADDIN ZOTERO_ITEM CSL_CITATION {"citationID":"4lovmljpk","properties":{"formattedCitation":"[36]","plainCitation":"[36]"},"citationItems":[{"id":419,"uris":["http://zotero.org/users/2425957/items/XUNHSCB3"],"uri":["http://zotero.org/users/2425957/items/XUNHSCB3"],"itemData":{"id":419,"type":"article-journal","title":"Extending the CONSORT Statement to Randomized Trials of Nonpharmacologic Treatment: Explanation and Elaboration","container-title":"Annals of Internal Medicine","page":"295-309","volume":"148","issue":"4","source":"Silverchair","abstract":"Adequate reporting of randomized, controlled trials (RCTs) is necessary to allow accurate critical appraisal of the validity and applicability of the results. The CONSORT (Consolidated Standards of Reporting Trials) Statement, a 22-item checklist and flow diagram, is intended to address this problem by improving the reporting of RCTs. However, some specific issues that apply to trials of nonpharmacologic treatments (for example, surgery, technical interventions, devices, rehabilitation, psychotherapy, and behavioral intervention) are not specifically addressed in the CONSORT Statement. Furthermore, considerable evidence suggests that the reporting of nonpharmacologic trials still needs improvement. Therefore, the CONSORT group developed an extension of the CONSORT Statement for trials assessing nonpharmacologic treatments. A consensus meeting of 33 experts was organized in Paris, France, in February 2006, to develop an extension of the CONSORT Statement for trials of nonpharmacologic treatments. The participants extended 11 items from the CONSORT Statement, added 1 item, and developed a modified flow diagram.To allow adequate understanding and implementation of the CONSORT extension, the CONSORT group developed this elaboration and explanation document from a review of the literature to provide examples of adequate reporting. This extension, in conjunction with the main CONSORT Statement and other CONSORT extensions, should help to improve the reporting of RCTs performed in this field.","DOI":"10.7326/0003-4819-148-4-200802190-00008","ISSN":"0003-4819","shortTitle":"Extending the CONSORT Statement to Randomized Trials of Nonpharmacologic Treatment","journalAbbreviation":"Ann Intern Med","author":[{"family":"Boutron","given":"Isabelle"},{"family":"Moher","given":"David"},{"family":"Altman","given":"Douglas G."},{"family":"Schulz","given":"Kenneth F."},{"family":"Ravaud","given":"Philippe"}],"issued":{"date-parts":[["2008",2,19]]}}}],"schema":"https://github.com/citation-style-language/schema/raw/master/csl-citation.json"} </w:delInstrText>
        </w:r>
      </w:del>
      <w:r w:rsidRPr="004A447D">
        <w:rPr>
          <w:rStyle w:val="abstract"/>
          <w:noProof/>
          <w:lang w:val="en-GB"/>
        </w:rPr>
        <w:fldChar w:fldCharType="separate"/>
      </w:r>
      <w:ins w:id="87" w:author="Heino, Matti T J" w:date="2018-08-05T23:08:00Z">
        <w:r w:rsidR="00652E1F" w:rsidRPr="00652E1F">
          <w:rPr>
            <w:lang w:val="en-US"/>
          </w:rPr>
          <w:t>[39]</w:t>
        </w:r>
      </w:ins>
      <w:del w:id="88" w:author="Heino, Matti T J" w:date="2018-08-05T23:08:00Z">
        <w:r w:rsidR="00786C9F" w:rsidRPr="00652E1F" w:rsidDel="00652E1F">
          <w:rPr>
            <w:lang w:val="en-US"/>
          </w:rPr>
          <w:delText>[36]</w:delText>
        </w:r>
      </w:del>
      <w:r w:rsidRPr="004A447D">
        <w:rPr>
          <w:rStyle w:val="abstract"/>
          <w:noProof/>
          <w:lang w:val="en-GB"/>
        </w:rPr>
        <w:fldChar w:fldCharType="end"/>
      </w:r>
      <w:r w:rsidRPr="004A447D">
        <w:rPr>
          <w:rStyle w:val="abstract"/>
          <w:noProof/>
          <w:lang w:val="en-GB"/>
        </w:rPr>
        <w:t>.</w:t>
      </w:r>
      <w:r>
        <w:rPr>
          <w:rStyle w:val="abstract"/>
          <w:noProof/>
          <w:szCs w:val="24"/>
          <w:lang w:val="en-GB"/>
        </w:rPr>
        <w:t xml:space="preserve"> </w:t>
      </w:r>
      <w:r w:rsidR="005D0AA7" w:rsidRPr="004A447D">
        <w:rPr>
          <w:rStyle w:val="abstract"/>
          <w:noProof/>
          <w:lang w:val="en-GB"/>
        </w:rPr>
        <w:t>C</w:t>
      </w:r>
      <w:r>
        <w:rPr>
          <w:rStyle w:val="abstract"/>
          <w:noProof/>
          <w:lang w:val="en-GB"/>
        </w:rPr>
        <w:t>ontributor roles are clarified in</w:t>
      </w:r>
      <w:r w:rsidR="005D0AA7" w:rsidRPr="004A447D">
        <w:rPr>
          <w:rStyle w:val="abstract"/>
          <w:noProof/>
          <w:lang w:val="en-GB"/>
        </w:rPr>
        <w:t xml:space="preserve"> </w:t>
      </w:r>
      <w:r w:rsidRPr="004A447D">
        <w:rPr>
          <w:rStyle w:val="abstract"/>
          <w:noProof/>
          <w:lang w:val="en-GB"/>
        </w:rPr>
        <w:t>Appendix 1</w:t>
      </w:r>
      <w:r>
        <w:rPr>
          <w:rStyle w:val="abstract"/>
          <w:noProof/>
          <w:lang w:val="en-GB"/>
        </w:rPr>
        <w:t xml:space="preserve">, </w:t>
      </w:r>
      <w:r w:rsidR="005D0AA7" w:rsidRPr="004A447D">
        <w:rPr>
          <w:rStyle w:val="abstract"/>
          <w:noProof/>
          <w:lang w:val="en-GB"/>
        </w:rPr>
        <w:t xml:space="preserve">according to </w:t>
      </w:r>
      <w:r>
        <w:rPr>
          <w:rStyle w:val="abstract"/>
          <w:noProof/>
          <w:lang w:val="en-GB"/>
        </w:rPr>
        <w:t xml:space="preserve">a </w:t>
      </w:r>
      <w:r w:rsidR="005D0AA7" w:rsidRPr="004A447D">
        <w:rPr>
          <w:rStyle w:val="abstract"/>
          <w:noProof/>
          <w:lang w:val="en-GB"/>
        </w:rPr>
        <w:t xml:space="preserve">taxonomy </w:t>
      </w:r>
      <w:r>
        <w:rPr>
          <w:rStyle w:val="abstract"/>
          <w:noProof/>
          <w:lang w:val="en-GB"/>
        </w:rPr>
        <w:t>for th</w:t>
      </w:r>
      <w:r w:rsidR="006C3807">
        <w:rPr>
          <w:rStyle w:val="abstract"/>
          <w:noProof/>
          <w:lang w:val="en-GB"/>
        </w:rPr>
        <w:t>is</w:t>
      </w:r>
      <w:r>
        <w:rPr>
          <w:rStyle w:val="abstract"/>
          <w:noProof/>
          <w:lang w:val="en-GB"/>
        </w:rPr>
        <w:t xml:space="preserve"> purpose </w:t>
      </w:r>
      <w:r w:rsidR="005D0AA7" w:rsidRPr="004A447D">
        <w:rPr>
          <w:rStyle w:val="abstract"/>
          <w:noProof/>
          <w:lang w:val="en-GB"/>
        </w:rPr>
        <w:fldChar w:fldCharType="begin"/>
      </w:r>
      <w:ins w:id="89" w:author="Heino, Matti T J" w:date="2018-08-05T23:08:00Z">
        <w:r w:rsidR="00652E1F">
          <w:rPr>
            <w:rStyle w:val="abstract"/>
            <w:noProof/>
            <w:lang w:val="en-GB"/>
          </w:rPr>
          <w:instrText xml:space="preserve"> ADDIN ZOTERO_ITEM CSL_CITATION {"citationID":"278hkq34jb","properties":{"formattedCitation":"[40]","plainCitation":"[40]"},"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ins>
      <w:del w:id="90" w:author="Heino, Matti T J" w:date="2018-08-05T23:07:00Z">
        <w:r w:rsidR="00786C9F" w:rsidDel="00652E1F">
          <w:rPr>
            <w:rStyle w:val="abstract"/>
            <w:noProof/>
            <w:lang w:val="en-GB"/>
          </w:rPr>
          <w:delInstrText xml:space="preserve"> ADDIN ZOTERO_ITEM CSL_CITATION {"citationID":"278hkq34jb","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delInstrText>
        </w:r>
      </w:del>
      <w:r w:rsidR="005D0AA7" w:rsidRPr="004A447D">
        <w:rPr>
          <w:rStyle w:val="abstract"/>
          <w:noProof/>
          <w:lang w:val="en-GB"/>
        </w:rPr>
        <w:fldChar w:fldCharType="separate"/>
      </w:r>
      <w:ins w:id="91" w:author="Heino, Matti T J" w:date="2018-08-05T23:08:00Z">
        <w:r w:rsidR="00652E1F" w:rsidRPr="00652E1F">
          <w:rPr>
            <w:lang w:val="en-US"/>
          </w:rPr>
          <w:t>[40]</w:t>
        </w:r>
      </w:ins>
      <w:del w:id="92" w:author="Heino, Matti T J" w:date="2018-08-05T23:08:00Z">
        <w:r w:rsidR="00786C9F" w:rsidRPr="00652E1F" w:rsidDel="00652E1F">
          <w:rPr>
            <w:lang w:val="en-US"/>
          </w:rPr>
          <w:delText>[37]</w:delText>
        </w:r>
      </w:del>
      <w:r w:rsidR="005D0AA7" w:rsidRPr="004A447D">
        <w:rPr>
          <w:rStyle w:val="abstract"/>
          <w:noProof/>
          <w:lang w:val="en-GB"/>
        </w:rPr>
        <w:fldChar w:fldCharType="end"/>
      </w:r>
      <w:r w:rsidR="005D0AA7" w:rsidRPr="004A447D">
        <w:rPr>
          <w:rStyle w:val="abstract"/>
          <w:noProof/>
          <w:lang w:val="en-GB"/>
        </w:rPr>
        <w:t>.</w:t>
      </w:r>
    </w:p>
    <w:p w14:paraId="36BD4C20" w14:textId="77777777" w:rsidR="00134532" w:rsidRPr="004A447D" w:rsidRDefault="00AF5979" w:rsidP="009C040A">
      <w:pPr>
        <w:pStyle w:val="Heading2"/>
        <w:rPr>
          <w:noProof/>
          <w:lang w:val="en-GB"/>
        </w:rPr>
      </w:pPr>
      <w:bookmarkStart w:id="93" w:name="_Toc449907547"/>
      <w:r w:rsidRPr="004A447D">
        <w:rPr>
          <w:noProof/>
          <w:lang w:val="en-GB"/>
        </w:rPr>
        <w:t>Outcomes</w:t>
      </w:r>
      <w:bookmarkEnd w:id="93"/>
    </w:p>
    <w:p w14:paraId="171E3926" w14:textId="2B18D993" w:rsidR="00134532" w:rsidRPr="004A447D" w:rsidRDefault="00134532" w:rsidP="009C040A">
      <w:pPr>
        <w:pStyle w:val="Heading3"/>
        <w:rPr>
          <w:noProof/>
          <w:lang w:val="en-GB"/>
        </w:rPr>
      </w:pPr>
      <w:bookmarkStart w:id="94" w:name="_Toc449907548"/>
      <w:r w:rsidRPr="004A447D">
        <w:rPr>
          <w:noProof/>
          <w:lang w:val="en-GB"/>
        </w:rPr>
        <w:t>Primary outcome measures</w:t>
      </w:r>
      <w:bookmarkEnd w:id="94"/>
    </w:p>
    <w:p w14:paraId="49C5DEDD" w14:textId="0D39FA60" w:rsidR="00FA0493" w:rsidRDefault="006115CD" w:rsidP="00FA0493">
      <w:pPr>
        <w:rPr>
          <w:noProof/>
          <w:lang w:val="en-GB"/>
        </w:rPr>
      </w:pPr>
      <w:r>
        <w:rPr>
          <w:noProof/>
          <w:lang w:val="en-GB"/>
        </w:rPr>
        <w:t>P</w:t>
      </w:r>
      <w:r w:rsidR="006B790A" w:rsidRPr="004A447D">
        <w:rPr>
          <w:noProof/>
          <w:lang w:val="en-GB"/>
        </w:rPr>
        <w:t xml:space="preserve">rimary outcome measures were 1) accelerometer wear time minutes and 2) days </w:t>
      </w:r>
      <w:r>
        <w:rPr>
          <w:noProof/>
          <w:lang w:val="en-GB"/>
        </w:rPr>
        <w:t>with</w:t>
      </w:r>
      <w:r w:rsidRPr="004A447D">
        <w:rPr>
          <w:noProof/>
          <w:lang w:val="en-GB"/>
        </w:rPr>
        <w:t xml:space="preserve"> </w:t>
      </w:r>
      <w:r w:rsidR="006B790A" w:rsidRPr="004A447D">
        <w:rPr>
          <w:noProof/>
          <w:lang w:val="en-GB"/>
        </w:rPr>
        <w:t>≥ 10 hours of valid accelerometer data</w:t>
      </w:r>
      <w:r w:rsidR="00D1264C">
        <w:rPr>
          <w:noProof/>
          <w:lang w:val="en-GB"/>
        </w:rPr>
        <w:t>.</w:t>
      </w:r>
      <w:r w:rsidR="006B790A" w:rsidRPr="004A447D">
        <w:rPr>
          <w:noProof/>
          <w:lang w:val="en-GB"/>
        </w:rPr>
        <w:t xml:space="preserve"> </w:t>
      </w:r>
      <w:r w:rsidR="00D1264C" w:rsidRPr="00D1264C">
        <w:rPr>
          <w:noProof/>
          <w:lang w:val="en-GB"/>
        </w:rPr>
        <w:t>As this trial was conducted within a larger trial, several other measures were collected and are liste</w:t>
      </w:r>
      <w:r w:rsidR="00B5498E">
        <w:rPr>
          <w:noProof/>
          <w:lang w:val="en-GB"/>
        </w:rPr>
        <w:t xml:space="preserve">d in the Let’s Move It protocol </w:t>
      </w:r>
      <w:r w:rsidR="00B5498E">
        <w:rPr>
          <w:noProof/>
          <w:lang w:val="en-GB"/>
        </w:rPr>
        <w:fldChar w:fldCharType="begin"/>
      </w:r>
      <w:r w:rsidR="00327DF5">
        <w:rPr>
          <w:noProof/>
          <w:lang w:val="en-GB"/>
        </w:rPr>
        <w:instrText xml:space="preserve"> ADDIN ZOTERO_ITEM CSL_CITATION {"citationID":"2q7oginofo","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B5498E">
        <w:rPr>
          <w:noProof/>
          <w:lang w:val="en-GB"/>
        </w:rPr>
        <w:fldChar w:fldCharType="separate"/>
      </w:r>
      <w:r w:rsidR="00327DF5" w:rsidRPr="00327DF5">
        <w:rPr>
          <w:lang w:val="en-US"/>
        </w:rPr>
        <w:t>[29]</w:t>
      </w:r>
      <w:r w:rsidR="00B5498E">
        <w:rPr>
          <w:noProof/>
          <w:lang w:val="en-GB"/>
        </w:rPr>
        <w:fldChar w:fldCharType="end"/>
      </w:r>
      <w:r w:rsidR="00B5498E">
        <w:rPr>
          <w:noProof/>
          <w:lang w:val="en-GB"/>
        </w:rPr>
        <w:t>.</w:t>
      </w:r>
      <w:r w:rsidR="00FA0493">
        <w:rPr>
          <w:noProof/>
          <w:lang w:val="en-GB"/>
        </w:rPr>
        <w:t xml:space="preserve"> </w:t>
      </w:r>
      <w:r w:rsidR="00FA0493" w:rsidRPr="004A447D">
        <w:rPr>
          <w:noProof/>
          <w:lang w:val="en-GB"/>
        </w:rPr>
        <w:t xml:space="preserve">The main trial used a 3-axis accelerometer with </w:t>
      </w:r>
      <w:r w:rsidR="00FA0493">
        <w:rPr>
          <w:noProof/>
          <w:lang w:val="en-GB"/>
        </w:rPr>
        <w:t xml:space="preserve">a </w:t>
      </w:r>
      <w:r w:rsidR="00FA0493" w:rsidRPr="004A447D">
        <w:rPr>
          <w:noProof/>
          <w:lang w:val="en-GB"/>
        </w:rPr>
        <w:t>2GB internal memory (Hookie Meter v2.0, Hookie Technologies Ltd, Espoo, Finland</w:t>
      </w:r>
      <w:r w:rsidR="00FA0493">
        <w:rPr>
          <w:noProof/>
          <w:lang w:val="en-GB"/>
        </w:rPr>
        <w:t>)</w:t>
      </w:r>
      <w:r w:rsidR="00FA0493" w:rsidRPr="004A447D">
        <w:rPr>
          <w:noProof/>
          <w:lang w:val="en-GB"/>
        </w:rPr>
        <w:t xml:space="preserve">. The activity data was registered </w:t>
      </w:r>
      <w:r w:rsidR="00FA0493">
        <w:rPr>
          <w:noProof/>
          <w:lang w:val="en-GB"/>
        </w:rPr>
        <w:t>using</w:t>
      </w:r>
      <w:r w:rsidR="00FA0493" w:rsidRPr="004A447D">
        <w:rPr>
          <w:noProof/>
          <w:lang w:val="en-GB"/>
        </w:rPr>
        <w:t xml:space="preserve"> raw data </w:t>
      </w:r>
      <w:r w:rsidR="00FA0493">
        <w:rPr>
          <w:noProof/>
          <w:lang w:val="en-GB"/>
        </w:rPr>
        <w:t>and a</w:t>
      </w:r>
      <w:r w:rsidR="00FA0493" w:rsidRPr="004A447D">
        <w:rPr>
          <w:noProof/>
          <w:lang w:val="en-GB"/>
        </w:rPr>
        <w:t xml:space="preserve"> 100 Hz sampl</w:t>
      </w:r>
      <w:r w:rsidR="00FA0493">
        <w:rPr>
          <w:noProof/>
          <w:lang w:val="en-GB"/>
        </w:rPr>
        <w:t>ing</w:t>
      </w:r>
      <w:r w:rsidR="00FA0493" w:rsidRPr="004A447D">
        <w:rPr>
          <w:noProof/>
          <w:lang w:val="en-GB"/>
        </w:rPr>
        <w:t xml:space="preserve"> rate.</w:t>
      </w:r>
    </w:p>
    <w:p w14:paraId="7D833241" w14:textId="01ED8E0E" w:rsidR="006B790A" w:rsidRDefault="006B790A" w:rsidP="006B790A">
      <w:pPr>
        <w:rPr>
          <w:noProof/>
          <w:lang w:val="en-GB"/>
        </w:rPr>
      </w:pPr>
    </w:p>
    <w:p w14:paraId="78F8582A" w14:textId="77777777" w:rsidR="00FA0493" w:rsidRPr="004A447D" w:rsidRDefault="00FA0493" w:rsidP="006B790A">
      <w:pPr>
        <w:rPr>
          <w:noProof/>
          <w:lang w:val="en-GB"/>
        </w:rPr>
      </w:pPr>
    </w:p>
    <w:p w14:paraId="2D2BE472" w14:textId="77777777" w:rsidR="00134532" w:rsidRPr="004A447D" w:rsidRDefault="006B790A" w:rsidP="009C040A">
      <w:pPr>
        <w:pStyle w:val="Heading3"/>
        <w:rPr>
          <w:noProof/>
          <w:lang w:val="en-GB"/>
        </w:rPr>
      </w:pPr>
      <w:bookmarkStart w:id="95" w:name="_Toc449907549"/>
      <w:r w:rsidRPr="004A447D">
        <w:rPr>
          <w:noProof/>
          <w:lang w:val="en-GB"/>
        </w:rPr>
        <w:t>I</w:t>
      </w:r>
      <w:r w:rsidR="00134532" w:rsidRPr="004A447D">
        <w:rPr>
          <w:noProof/>
          <w:lang w:val="en-GB"/>
        </w:rPr>
        <w:t>mplementation</w:t>
      </w:r>
      <w:r w:rsidRPr="004A447D">
        <w:rPr>
          <w:noProof/>
          <w:lang w:val="en-GB"/>
        </w:rPr>
        <w:t xml:space="preserve"> assessment measures</w:t>
      </w:r>
      <w:bookmarkEnd w:id="95"/>
    </w:p>
    <w:p w14:paraId="766045E3" w14:textId="3E53F63B" w:rsidR="00B5498E" w:rsidRDefault="00D73346" w:rsidP="00134532">
      <w:pPr>
        <w:rPr>
          <w:noProof/>
          <w:lang w:val="en-GB"/>
        </w:rPr>
      </w:pPr>
      <w:r w:rsidRPr="004A447D">
        <w:rPr>
          <w:noProof/>
          <w:lang w:val="en-GB"/>
        </w:rPr>
        <w:t>A one-page</w:t>
      </w:r>
      <w:r w:rsidR="00134532" w:rsidRPr="004A447D">
        <w:rPr>
          <w:noProof/>
          <w:lang w:val="en-GB"/>
        </w:rPr>
        <w:t xml:space="preserve"> questionnaire </w:t>
      </w:r>
      <w:r w:rsidR="002A4C38" w:rsidRPr="004A447D">
        <w:rPr>
          <w:noProof/>
          <w:lang w:val="en-GB"/>
        </w:rPr>
        <w:t xml:space="preserve">(Appendix </w:t>
      </w:r>
      <w:del w:id="96" w:author="Heino, Matti T J" w:date="2018-08-08T15:44:00Z">
        <w:r w:rsidR="002A4C38" w:rsidRPr="004A447D" w:rsidDel="00BD0BF4">
          <w:rPr>
            <w:noProof/>
            <w:lang w:val="en-GB"/>
          </w:rPr>
          <w:delText>3</w:delText>
        </w:r>
      </w:del>
      <w:ins w:id="97" w:author="Heino, Matti T J" w:date="2018-08-08T15:44:00Z">
        <w:r w:rsidR="00BD0BF4">
          <w:rPr>
            <w:noProof/>
            <w:lang w:val="en-GB"/>
          </w:rPr>
          <w:t>2</w:t>
        </w:r>
      </w:ins>
      <w:ins w:id="98" w:author="Heino, Matti T J" w:date="2018-08-01T14:25:00Z">
        <w:r w:rsidR="00DB4831">
          <w:rPr>
            <w:noProof/>
            <w:lang w:val="en-GB"/>
          </w:rPr>
          <w:t xml:space="preserve">; translation in Appendix </w:t>
        </w:r>
        <w:r w:rsidR="00BD0BF4">
          <w:rPr>
            <w:noProof/>
            <w:lang w:val="en-GB"/>
          </w:rPr>
          <w:t>3</w:t>
        </w:r>
      </w:ins>
      <w:r w:rsidR="002A4C38" w:rsidRPr="004A447D">
        <w:rPr>
          <w:noProof/>
          <w:lang w:val="en-GB"/>
        </w:rPr>
        <w:t xml:space="preserve">) </w:t>
      </w:r>
      <w:r w:rsidRPr="004A447D">
        <w:rPr>
          <w:noProof/>
          <w:lang w:val="en-GB"/>
        </w:rPr>
        <w:t xml:space="preserve">was used </w:t>
      </w:r>
      <w:r w:rsidR="00134532" w:rsidRPr="004A447D">
        <w:rPr>
          <w:noProof/>
          <w:lang w:val="en-GB"/>
        </w:rPr>
        <w:t>to gain additional insight into the</w:t>
      </w:r>
      <w:r w:rsidR="002A4C38" w:rsidRPr="004A447D">
        <w:rPr>
          <w:noProof/>
          <w:lang w:val="en-GB"/>
        </w:rPr>
        <w:t xml:space="preserve"> </w:t>
      </w:r>
      <w:r w:rsidR="00B5498E">
        <w:rPr>
          <w:noProof/>
          <w:lang w:val="en-GB"/>
        </w:rPr>
        <w:t>reception</w:t>
      </w:r>
      <w:r w:rsidR="00134532" w:rsidRPr="004A447D">
        <w:rPr>
          <w:noProof/>
          <w:lang w:val="en-GB"/>
        </w:rPr>
        <w:t xml:space="preserve"> of the messages.</w:t>
      </w:r>
      <w:ins w:id="99" w:author="Heino, Matti T J" w:date="2018-08-01T14:08:00Z">
        <w:r w:rsidR="00F9713C">
          <w:rPr>
            <w:noProof/>
            <w:lang w:val="en-GB"/>
          </w:rPr>
          <w:t xml:space="preserve"> </w:t>
        </w:r>
      </w:ins>
    </w:p>
    <w:p w14:paraId="5F06FFA2" w14:textId="717B8CA6" w:rsidR="00134532" w:rsidRPr="004A447D" w:rsidRDefault="000C54F4" w:rsidP="00134532">
      <w:pPr>
        <w:rPr>
          <w:noProof/>
          <w:lang w:val="en-GB"/>
        </w:rPr>
      </w:pPr>
      <w:r w:rsidRPr="004A447D">
        <w:rPr>
          <w:b/>
          <w:noProof/>
          <w:lang w:val="en-GB"/>
        </w:rPr>
        <w:t>Self-reported message receipt</w:t>
      </w:r>
      <w:r w:rsidR="00134532" w:rsidRPr="004A447D">
        <w:rPr>
          <w:b/>
          <w:noProof/>
          <w:lang w:val="en-GB"/>
        </w:rPr>
        <w:t>.</w:t>
      </w:r>
      <w:r w:rsidR="00134532" w:rsidRPr="004A447D">
        <w:rPr>
          <w:noProof/>
          <w:lang w:val="en-GB"/>
        </w:rPr>
        <w:t xml:space="preserve"> As we could not gather objective log data on the number of messages opened, we asked participants to assess on how many mornings they </w:t>
      </w:r>
      <w:r w:rsidR="006C4C25">
        <w:rPr>
          <w:noProof/>
          <w:lang w:val="en-GB"/>
        </w:rPr>
        <w:t>had</w:t>
      </w:r>
      <w:r w:rsidR="00134532" w:rsidRPr="004A447D">
        <w:rPr>
          <w:noProof/>
          <w:lang w:val="en-GB"/>
        </w:rPr>
        <w:t xml:space="preserve"> opened and read the SMS. Response options were</w:t>
      </w:r>
      <w:r w:rsidR="006115CD">
        <w:rPr>
          <w:noProof/>
          <w:lang w:val="en-GB"/>
        </w:rPr>
        <w:t>:</w:t>
      </w:r>
      <w:r w:rsidR="00134532" w:rsidRPr="004A447D">
        <w:rPr>
          <w:noProof/>
          <w:lang w:val="en-GB"/>
        </w:rPr>
        <w:t xml:space="preserve"> Not on a single morning, On </w:t>
      </w:r>
      <w:r w:rsidR="006115CD">
        <w:rPr>
          <w:noProof/>
          <w:lang w:val="en-GB"/>
        </w:rPr>
        <w:t>1</w:t>
      </w:r>
      <w:r w:rsidR="00134532" w:rsidRPr="004A447D">
        <w:rPr>
          <w:noProof/>
          <w:lang w:val="en-GB"/>
        </w:rPr>
        <w:t xml:space="preserve"> morning, On 2</w:t>
      </w:r>
      <w:r w:rsidR="008040F8">
        <w:rPr>
          <w:noProof/>
          <w:lang w:val="en-GB"/>
        </w:rPr>
        <w:t>–</w:t>
      </w:r>
      <w:r w:rsidR="00134532" w:rsidRPr="004A447D">
        <w:rPr>
          <w:noProof/>
          <w:lang w:val="en-GB"/>
        </w:rPr>
        <w:t>3 mornings, On 4</w:t>
      </w:r>
      <w:r w:rsidR="008040F8">
        <w:rPr>
          <w:noProof/>
          <w:lang w:val="en-GB"/>
        </w:rPr>
        <w:t>–</w:t>
      </w:r>
      <w:r w:rsidR="00134532" w:rsidRPr="004A447D">
        <w:rPr>
          <w:noProof/>
          <w:lang w:val="en-GB"/>
        </w:rPr>
        <w:t>5 mornings and Every morning.</w:t>
      </w:r>
    </w:p>
    <w:p w14:paraId="2A89C557" w14:textId="45A7C6DF" w:rsidR="00134532" w:rsidRPr="004A447D" w:rsidRDefault="00265363" w:rsidP="00134532">
      <w:pPr>
        <w:rPr>
          <w:b/>
          <w:noProof/>
          <w:lang w:val="en-GB"/>
        </w:rPr>
      </w:pPr>
      <w:r w:rsidRPr="004A447D">
        <w:rPr>
          <w:b/>
          <w:noProof/>
          <w:lang w:val="en-GB"/>
        </w:rPr>
        <w:t>Manipulation and contamination check</w:t>
      </w:r>
      <w:r w:rsidR="00134532" w:rsidRPr="004A447D">
        <w:rPr>
          <w:b/>
          <w:noProof/>
          <w:lang w:val="en-GB"/>
        </w:rPr>
        <w:t xml:space="preserve">. </w:t>
      </w:r>
      <w:r w:rsidR="00134532" w:rsidRPr="004A447D">
        <w:rPr>
          <w:noProof/>
          <w:lang w:val="en-GB"/>
        </w:rPr>
        <w:t>As participants were randomised in</w:t>
      </w:r>
      <w:r w:rsidR="006115CD">
        <w:rPr>
          <w:noProof/>
          <w:lang w:val="en-GB"/>
        </w:rPr>
        <w:t>dividually, as opposed to</w:t>
      </w:r>
      <w:r w:rsidR="00134532" w:rsidRPr="004A447D">
        <w:rPr>
          <w:noProof/>
          <w:lang w:val="en-GB"/>
        </w:rPr>
        <w:t xml:space="preserve"> clusters</w:t>
      </w:r>
      <w:r w:rsidR="00643B97">
        <w:rPr>
          <w:noProof/>
          <w:lang w:val="en-GB"/>
        </w:rPr>
        <w:t xml:space="preserve"> </w:t>
      </w:r>
      <w:r w:rsidR="006115CD">
        <w:rPr>
          <w:noProof/>
          <w:lang w:val="en-GB"/>
        </w:rPr>
        <w:t>at</w:t>
      </w:r>
      <w:r w:rsidR="00643B97">
        <w:rPr>
          <w:noProof/>
          <w:lang w:val="en-GB"/>
        </w:rPr>
        <w:t xml:space="preserve"> school class</w:t>
      </w:r>
      <w:r w:rsidR="006115CD">
        <w:rPr>
          <w:noProof/>
          <w:lang w:val="en-GB"/>
        </w:rPr>
        <w:t xml:space="preserve"> level</w:t>
      </w:r>
      <w:r w:rsidR="00134532" w:rsidRPr="004A447D">
        <w:rPr>
          <w:noProof/>
          <w:lang w:val="en-GB"/>
        </w:rPr>
        <w:t>, discuss</w:t>
      </w:r>
      <w:r w:rsidR="006115CD">
        <w:rPr>
          <w:noProof/>
          <w:lang w:val="en-GB"/>
        </w:rPr>
        <w:t>ing</w:t>
      </w:r>
      <w:r w:rsidR="00134532" w:rsidRPr="004A447D">
        <w:rPr>
          <w:noProof/>
          <w:lang w:val="en-GB"/>
        </w:rPr>
        <w:t xml:space="preserve"> the </w:t>
      </w:r>
      <w:r w:rsidR="006115CD">
        <w:rPr>
          <w:noProof/>
          <w:lang w:val="en-GB"/>
        </w:rPr>
        <w:t xml:space="preserve">SMS </w:t>
      </w:r>
      <w:r w:rsidR="00134532" w:rsidRPr="004A447D">
        <w:rPr>
          <w:noProof/>
          <w:lang w:val="en-GB"/>
        </w:rPr>
        <w:lastRenderedPageBreak/>
        <w:t xml:space="preserve">messages with their </w:t>
      </w:r>
      <w:r w:rsidR="00643B97">
        <w:rPr>
          <w:noProof/>
          <w:lang w:val="en-GB"/>
        </w:rPr>
        <w:t>classmates</w:t>
      </w:r>
      <w:r w:rsidR="006115CD">
        <w:rPr>
          <w:noProof/>
          <w:lang w:val="en-GB"/>
        </w:rPr>
        <w:t xml:space="preserve"> could have led to students</w:t>
      </w:r>
      <w:r w:rsidR="00134532" w:rsidRPr="004A447D">
        <w:rPr>
          <w:noProof/>
          <w:lang w:val="en-GB"/>
        </w:rPr>
        <w:t xml:space="preserve"> finding out</w:t>
      </w:r>
      <w:r w:rsidR="006115CD">
        <w:rPr>
          <w:noProof/>
          <w:lang w:val="en-GB"/>
        </w:rPr>
        <w:t xml:space="preserve"> that</w:t>
      </w:r>
      <w:r w:rsidR="00134532" w:rsidRPr="004A447D">
        <w:rPr>
          <w:noProof/>
          <w:lang w:val="en-GB"/>
        </w:rPr>
        <w:t xml:space="preserve"> not everyone received the same message</w:t>
      </w:r>
      <w:r w:rsidR="006115CD">
        <w:rPr>
          <w:noProof/>
          <w:lang w:val="en-GB"/>
        </w:rPr>
        <w:t>s, and perhaps also reveal the study hypotheses</w:t>
      </w:r>
      <w:r w:rsidR="00134532" w:rsidRPr="004A447D">
        <w:rPr>
          <w:noProof/>
          <w:lang w:val="en-GB"/>
        </w:rPr>
        <w:t>. We attempted to gauge the extent of this by asking them how often they had discussed the messages with peers. Response options were Not once, Once, 2</w:t>
      </w:r>
      <w:r w:rsidR="008040F8">
        <w:rPr>
          <w:noProof/>
          <w:lang w:val="en-GB"/>
        </w:rPr>
        <w:t>–</w:t>
      </w:r>
      <w:r w:rsidR="00134532" w:rsidRPr="004A447D">
        <w:rPr>
          <w:noProof/>
          <w:lang w:val="en-GB"/>
        </w:rPr>
        <w:t>3 times, 4</w:t>
      </w:r>
      <w:r w:rsidR="008040F8">
        <w:rPr>
          <w:noProof/>
          <w:lang w:val="en-GB"/>
        </w:rPr>
        <w:t>–</w:t>
      </w:r>
      <w:r w:rsidR="00134532" w:rsidRPr="004A447D">
        <w:rPr>
          <w:noProof/>
          <w:lang w:val="en-GB"/>
        </w:rPr>
        <w:t>5 times and More often.</w:t>
      </w:r>
    </w:p>
    <w:p w14:paraId="02646C22" w14:textId="3739A9D9" w:rsidR="00A57787" w:rsidRPr="004A447D" w:rsidRDefault="00134532" w:rsidP="00051C16">
      <w:pPr>
        <w:rPr>
          <w:noProof/>
          <w:lang w:val="en-GB"/>
        </w:rPr>
      </w:pPr>
      <w:r w:rsidRPr="004A447D">
        <w:rPr>
          <w:b/>
          <w:noProof/>
          <w:lang w:val="en-GB"/>
        </w:rPr>
        <w:t>Acceptability</w:t>
      </w:r>
      <w:r w:rsidR="000C54F4" w:rsidRPr="004A447D">
        <w:rPr>
          <w:b/>
          <w:noProof/>
          <w:lang w:val="en-GB"/>
        </w:rPr>
        <w:t xml:space="preserve"> of SMS message content</w:t>
      </w:r>
      <w:r w:rsidRPr="004A447D">
        <w:rPr>
          <w:noProof/>
          <w:lang w:val="en-GB"/>
        </w:rPr>
        <w:t xml:space="preserve"> was assessed by asking the participants, how much they agree with the statement “I was satisfied with the content of the messages”. Response options again had a 5-point scale: Completely disagree, Somewhat disagree, Do not agree nor disagree, Somewhat agree and Completely agree.</w:t>
      </w:r>
    </w:p>
    <w:p w14:paraId="6194F970" w14:textId="77777777" w:rsidR="00D74EB1" w:rsidRPr="004A447D" w:rsidRDefault="008B7809" w:rsidP="009C040A">
      <w:pPr>
        <w:pStyle w:val="Heading2"/>
        <w:rPr>
          <w:noProof/>
          <w:lang w:val="en-GB"/>
        </w:rPr>
      </w:pPr>
      <w:bookmarkStart w:id="100" w:name="_Toc449907550"/>
      <w:r w:rsidRPr="004A447D">
        <w:rPr>
          <w:noProof/>
          <w:lang w:val="en-GB"/>
        </w:rPr>
        <w:t>Statistical analyses</w:t>
      </w:r>
      <w:bookmarkEnd w:id="100"/>
    </w:p>
    <w:p w14:paraId="1A26541C" w14:textId="60258680" w:rsidR="00CA0CEF" w:rsidRPr="004A447D" w:rsidRDefault="00D74EB1" w:rsidP="00CA0CEF">
      <w:pPr>
        <w:rPr>
          <w:noProof/>
          <w:lang w:val="en-GB"/>
        </w:rPr>
      </w:pPr>
      <w:r w:rsidRPr="004A447D">
        <w:rPr>
          <w:noProof/>
          <w:lang w:val="en-GB"/>
        </w:rPr>
        <w:t>All non-Bayesian analyses were conducted using RStudio</w:t>
      </w:r>
      <w:r w:rsidR="00E97C62" w:rsidRPr="004A447D">
        <w:rPr>
          <w:noProof/>
          <w:lang w:val="en-GB"/>
        </w:rPr>
        <w:t xml:space="preserve"> running R</w:t>
      </w:r>
      <w:r w:rsidRPr="004A447D">
        <w:rPr>
          <w:noProof/>
          <w:lang w:val="en-GB"/>
        </w:rPr>
        <w:t xml:space="preserve"> </w:t>
      </w:r>
      <w:r w:rsidRPr="004A447D">
        <w:rPr>
          <w:noProof/>
          <w:lang w:val="en-GB"/>
        </w:rPr>
        <w:fldChar w:fldCharType="begin"/>
      </w:r>
      <w:ins w:id="101" w:author="Heino, Matti T J" w:date="2018-08-05T23:08:00Z">
        <w:r w:rsidR="00652E1F">
          <w:rPr>
            <w:noProof/>
            <w:lang w:val="en-GB"/>
          </w:rPr>
          <w:instrText xml:space="preserve"> ADDIN ZOTERO_ITEM CSL_CITATION {"citationID":"21ebc7ok6q","properties":{"formattedCitation":"[41, 42]","plainCitation":"[41, 42]"},"citationItems":[{"id":333,"uris":["http://zotero.org/users/2425957/items/92N9IA46"],"uri":["http://zotero.org/users/2425957/items/92N9IA46"],"itemData":{"id":333,"type":"book","title":"R: A Language and Environment for Statistical Computing","publisher":"R Foundation for Statistical Computing","publisher-place":"Vienna, Austria","version":"3.1.1","event-place":"Vienna, Austria","author":[{"literal":"R Core Team"}],"issued":{"date-parts":[["2015"]]}}},{"id":334,"uris":["http://zotero.org/users/2425957/items/32A29DVA"],"uri":["http://zotero.org/users/2425957/items/32A29DVA"],"itemData":{"id":334,"type":"book","title":"RStudio: Integrated Development Environment for R","publisher":"RStudio, Inc.","publisher-place":"Boston, MA","version":"0.99.491","event-place":"Boston, MA","URL":"http://www.rstudio.com/","author":[{"literal":"RStudio Team"}],"issued":{"date-parts":[["2015"]]}}}],"schema":"https://github.com/citation-style-language/schema/raw/master/csl-citation.json"} </w:instrText>
        </w:r>
      </w:ins>
      <w:del w:id="102" w:author="Heino, Matti T J" w:date="2018-08-05T23:07:00Z">
        <w:r w:rsidR="000C6DC3" w:rsidDel="00652E1F">
          <w:rPr>
            <w:noProof/>
            <w:lang w:val="en-GB"/>
          </w:rPr>
          <w:delInstrText xml:space="preserve"> ADDIN ZOTERO_ITEM CSL_CITATION {"citationID":"21ebc7ok6q","properties":{"formattedCitation":"[38, 39]","plainCitation":"[38, 39]"},"citationItems":[{"id":333,"uris":["http://zotero.org/users/2425957/items/92N9IA46"],"uri":["http://zotero.org/users/2425957/items/92N9IA46"],"itemData":{"id":333,"type":"book","title":"R: A Language and Environment for Statistical Computing","publisher":"R Foundation for Statistical Computing","publisher-place":"Vienna, Austria","version":"3.1.1","event-place":"Vienna, Austria","author":[{"literal":"R Core Team"}],"issued":{"date-parts":[["2015"]]}}},{"id":334,"uris":["http://zotero.org/users/2425957/items/32A29DVA"],"uri":["http://zotero.org/users/2425957/items/32A29DVA"],"itemData":{"id":334,"type":"book","title":"RStudio: Integrated Development Environment for R","publisher":"RStudio, Inc.","publisher-place":"Boston, MA","version":"0.99.491","event-place":"Boston, MA","URL":"http://www.rstudio.com/","author":[{"literal":"RStudio Team"}],"issued":{"date-parts":[["2015"]]}}}],"schema":"https://github.com/citation-style-language/schema/raw/master/csl-citation.json"} </w:delInstrText>
        </w:r>
      </w:del>
      <w:r w:rsidRPr="004A447D">
        <w:rPr>
          <w:noProof/>
          <w:lang w:val="en-GB"/>
        </w:rPr>
        <w:fldChar w:fldCharType="separate"/>
      </w:r>
      <w:ins w:id="103" w:author="Heino, Matti T J" w:date="2018-08-05T23:08:00Z">
        <w:r w:rsidR="00652E1F" w:rsidRPr="00652E1F">
          <w:rPr>
            <w:lang w:val="en-US"/>
          </w:rPr>
          <w:t>[41, 42]</w:t>
        </w:r>
      </w:ins>
      <w:del w:id="104" w:author="Heino, Matti T J" w:date="2018-08-05T23:08:00Z">
        <w:r w:rsidR="000C6DC3" w:rsidRPr="00652E1F" w:rsidDel="00652E1F">
          <w:rPr>
            <w:lang w:val="en-US"/>
          </w:rPr>
          <w:delText>[38, 39]</w:delText>
        </w:r>
      </w:del>
      <w:r w:rsidRPr="004A447D">
        <w:rPr>
          <w:noProof/>
          <w:lang w:val="en-GB"/>
        </w:rPr>
        <w:fldChar w:fldCharType="end"/>
      </w:r>
      <w:r w:rsidRPr="004A447D">
        <w:rPr>
          <w:noProof/>
          <w:lang w:val="en-GB"/>
        </w:rPr>
        <w:t>.</w:t>
      </w:r>
      <w:r w:rsidR="00E97C62" w:rsidRPr="004A447D">
        <w:rPr>
          <w:noProof/>
          <w:lang w:val="en-GB"/>
        </w:rPr>
        <w:t xml:space="preserve"> Plots were drawn using R package</w:t>
      </w:r>
      <w:r w:rsidR="00B31BDD">
        <w:rPr>
          <w:noProof/>
          <w:lang w:val="en-GB"/>
        </w:rPr>
        <w:t>s</w:t>
      </w:r>
      <w:r w:rsidR="00E97C62" w:rsidRPr="004A447D">
        <w:rPr>
          <w:noProof/>
          <w:lang w:val="en-GB"/>
        </w:rPr>
        <w:t xml:space="preserve"> ‘ggplot2’ </w:t>
      </w:r>
      <w:r w:rsidR="006572A1" w:rsidRPr="004A447D">
        <w:rPr>
          <w:noProof/>
          <w:lang w:val="en-GB"/>
        </w:rPr>
        <w:fldChar w:fldCharType="begin"/>
      </w:r>
      <w:ins w:id="105" w:author="Heino, Matti T J" w:date="2018-08-05T23:08:00Z">
        <w:r w:rsidR="00652E1F">
          <w:rPr>
            <w:noProof/>
            <w:lang w:val="en-GB"/>
          </w:rPr>
          <w:instrText xml:space="preserve"> ADDIN ZOTERO_ITEM CSL_CITATION {"citationID":"1n98aut44e","properties":{"formattedCitation":"[43]","plainCitation":"[43]"},"citationItems":[{"id":332,"uris":["http://zotero.org/users/2425957/items/22NITU7F"],"uri":["http://zotero.org/users/2425957/items/22NITU7F"],"itemData":{"id":332,"type":"book","title":"ggplot2: Elegant Graphics for Data Analysis","publisher":"Springer-Verlag New York","URL":"http://ggplot2.org","ISBN":"978-0-387-98140-6","author":[{"family":"Wickham","given":"Hadley"}],"issued":{"date-parts":[["2009"]]}}}],"schema":"https://github.com/citation-style-language/schema/raw/master/csl-citation.json"} </w:instrText>
        </w:r>
      </w:ins>
      <w:del w:id="106" w:author="Heino, Matti T J" w:date="2018-08-05T23:07:00Z">
        <w:r w:rsidR="00786C9F" w:rsidDel="00652E1F">
          <w:rPr>
            <w:noProof/>
            <w:lang w:val="en-GB"/>
          </w:rPr>
          <w:delInstrText xml:space="preserve"> ADDIN ZOTERO_ITEM CSL_CITATION {"citationID":"1n98aut44e","properties":{"formattedCitation":"[40]","plainCitation":"[40]"},"citationItems":[{"id":332,"uris":["http://zotero.org/users/2425957/items/22NITU7F"],"uri":["http://zotero.org/users/2425957/items/22NITU7F"],"itemData":{"id":332,"type":"book","title":"ggplot2: Elegant Graphics for Data Analysis","publisher":"Springer-Verlag New York","URL":"http://ggplot2.org","ISBN":"978-0-387-98140-6","author":[{"family":"Wickham","given":"Hadley"}],"issued":{"date-parts":[["2009"]]}}}],"schema":"https://github.com/citation-style-language/schema/raw/master/csl-citation.json"} </w:delInstrText>
        </w:r>
      </w:del>
      <w:r w:rsidR="006572A1" w:rsidRPr="004A447D">
        <w:rPr>
          <w:noProof/>
          <w:lang w:val="en-GB"/>
        </w:rPr>
        <w:fldChar w:fldCharType="separate"/>
      </w:r>
      <w:ins w:id="107" w:author="Heino, Matti T J" w:date="2018-08-05T23:08:00Z">
        <w:r w:rsidR="00652E1F" w:rsidRPr="00652E1F">
          <w:rPr>
            <w:lang w:val="en-US"/>
          </w:rPr>
          <w:t>[43]</w:t>
        </w:r>
      </w:ins>
      <w:del w:id="108" w:author="Heino, Matti T J" w:date="2018-08-05T23:08:00Z">
        <w:r w:rsidR="00786C9F" w:rsidRPr="00652E1F" w:rsidDel="00652E1F">
          <w:rPr>
            <w:lang w:val="en-US"/>
          </w:rPr>
          <w:delText>[40]</w:delText>
        </w:r>
      </w:del>
      <w:r w:rsidR="006572A1" w:rsidRPr="004A447D">
        <w:rPr>
          <w:noProof/>
          <w:lang w:val="en-GB"/>
        </w:rPr>
        <w:fldChar w:fldCharType="end"/>
      </w:r>
      <w:r w:rsidR="00C71CDE">
        <w:rPr>
          <w:noProof/>
          <w:lang w:val="en-GB"/>
        </w:rPr>
        <w:t xml:space="preserve"> and</w:t>
      </w:r>
      <w:r w:rsidR="00B31BDD">
        <w:rPr>
          <w:noProof/>
          <w:lang w:val="en-GB"/>
        </w:rPr>
        <w:t xml:space="preserve"> </w:t>
      </w:r>
      <w:r w:rsidR="001A3902">
        <w:rPr>
          <w:noProof/>
          <w:lang w:val="en-GB"/>
        </w:rPr>
        <w:t>‘</w:t>
      </w:r>
      <w:r w:rsidR="001A3902" w:rsidRPr="00C71CDE">
        <w:rPr>
          <w:noProof/>
          <w:lang w:val="en-GB"/>
        </w:rPr>
        <w:t xml:space="preserve">yarrr’ </w:t>
      </w:r>
      <w:r w:rsidR="001A3902" w:rsidRPr="00C71CDE">
        <w:rPr>
          <w:noProof/>
          <w:lang w:val="en-GB"/>
        </w:rPr>
        <w:fldChar w:fldCharType="begin"/>
      </w:r>
      <w:ins w:id="109" w:author="Heino, Matti T J" w:date="2018-08-05T23:08:00Z">
        <w:r w:rsidR="00652E1F">
          <w:rPr>
            <w:noProof/>
            <w:lang w:val="en-GB"/>
          </w:rPr>
          <w:instrText xml:space="preserve"> ADDIN ZOTERO_ITEM CSL_CITATION {"citationID":"2qct00s99n","properties":{"formattedCitation":"[44]","plainCitation":"[44]"},"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ins>
      <w:del w:id="110" w:author="Heino, Matti T J" w:date="2018-08-05T23:07:00Z">
        <w:r w:rsidR="00786C9F" w:rsidDel="00652E1F">
          <w:rPr>
            <w:noProof/>
            <w:lang w:val="en-GB"/>
          </w:rPr>
          <w:delInstrText xml:space="preserve"> ADDIN ZOTERO_ITEM CSL_CITATION {"citationID":"2qct00s99n","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delInstrText>
        </w:r>
      </w:del>
      <w:r w:rsidR="001A3902" w:rsidRPr="00C71CDE">
        <w:rPr>
          <w:noProof/>
          <w:lang w:val="en-GB"/>
        </w:rPr>
        <w:fldChar w:fldCharType="separate"/>
      </w:r>
      <w:ins w:id="111" w:author="Heino, Matti T J" w:date="2018-08-05T23:08:00Z">
        <w:r w:rsidR="00652E1F" w:rsidRPr="00652E1F">
          <w:rPr>
            <w:lang w:val="en-US"/>
          </w:rPr>
          <w:t>[44]</w:t>
        </w:r>
      </w:ins>
      <w:del w:id="112" w:author="Heino, Matti T J" w:date="2018-08-05T23:08:00Z">
        <w:r w:rsidR="00786C9F" w:rsidRPr="00652E1F" w:rsidDel="00652E1F">
          <w:rPr>
            <w:lang w:val="en-US"/>
          </w:rPr>
          <w:delText>[41]</w:delText>
        </w:r>
      </w:del>
      <w:r w:rsidR="001A3902" w:rsidRPr="00C71CDE">
        <w:rPr>
          <w:noProof/>
        </w:rPr>
        <w:fldChar w:fldCharType="end"/>
      </w:r>
      <w:r w:rsidR="006572A1" w:rsidRPr="004A447D">
        <w:rPr>
          <w:noProof/>
          <w:lang w:val="en-GB"/>
        </w:rPr>
        <w:t>.</w:t>
      </w:r>
      <w:r w:rsidR="000C039B">
        <w:rPr>
          <w:noProof/>
          <w:lang w:val="en-GB"/>
        </w:rPr>
        <w:t xml:space="preserve"> </w:t>
      </w:r>
      <w:r w:rsidR="00CA0CEF" w:rsidRPr="004A447D">
        <w:rPr>
          <w:noProof/>
          <w:lang w:val="en-GB"/>
        </w:rPr>
        <w:t>Distributions between the reason and succinct groups in the implementation assessment questions wer</w:t>
      </w:r>
      <w:r w:rsidR="006572A1" w:rsidRPr="004A447D">
        <w:rPr>
          <w:noProof/>
          <w:lang w:val="en-GB"/>
        </w:rPr>
        <w:t>e compared using the chi-square</w:t>
      </w:r>
      <w:r w:rsidR="00CA0CEF" w:rsidRPr="004A447D">
        <w:rPr>
          <w:noProof/>
          <w:lang w:val="en-GB"/>
        </w:rPr>
        <w:t xml:space="preserve"> test.</w:t>
      </w:r>
    </w:p>
    <w:p w14:paraId="73FDE47B" w14:textId="43862220" w:rsidR="000A03AF" w:rsidRPr="004A447D" w:rsidRDefault="00B21A09" w:rsidP="000A03AF">
      <w:pPr>
        <w:rPr>
          <w:noProof/>
          <w:lang w:val="en-GB"/>
        </w:rPr>
      </w:pPr>
      <w:r>
        <w:rPr>
          <w:noProof/>
          <w:lang w:val="en-GB"/>
        </w:rPr>
        <w:t xml:space="preserve">Accelometer wear times were analysed </w:t>
      </w:r>
      <w:r w:rsidR="00F1515C">
        <w:rPr>
          <w:noProof/>
          <w:lang w:val="en-GB"/>
        </w:rPr>
        <w:t>using b</w:t>
      </w:r>
      <w:r w:rsidR="00DB3102" w:rsidRPr="004A447D">
        <w:rPr>
          <w:noProof/>
          <w:lang w:val="en-GB"/>
        </w:rPr>
        <w:t xml:space="preserve">ootstrapping </w:t>
      </w:r>
      <w:r w:rsidR="00F1515C">
        <w:rPr>
          <w:noProof/>
          <w:lang w:val="en-GB"/>
        </w:rPr>
        <w:t>methods</w:t>
      </w:r>
      <w:r w:rsidR="00DB3102" w:rsidRPr="004A447D">
        <w:rPr>
          <w:noProof/>
          <w:lang w:val="en-GB"/>
        </w:rPr>
        <w:t>. A</w:t>
      </w:r>
      <w:r w:rsidR="0096028E" w:rsidRPr="004A447D">
        <w:rPr>
          <w:noProof/>
          <w:lang w:val="en-GB"/>
        </w:rPr>
        <w:t xml:space="preserve"> 95%</w:t>
      </w:r>
      <w:r w:rsidR="00DB3102" w:rsidRPr="004A447D">
        <w:rPr>
          <w:noProof/>
          <w:lang w:val="en-GB"/>
        </w:rPr>
        <w:t xml:space="preserve"> bootstrap confidence interval </w:t>
      </w:r>
      <w:r w:rsidR="0096028E" w:rsidRPr="004A447D">
        <w:rPr>
          <w:noProof/>
          <w:lang w:val="en-GB"/>
        </w:rPr>
        <w:t xml:space="preserve">for a mean </w:t>
      </w:r>
      <w:r w:rsidR="00DB3102" w:rsidRPr="004A447D">
        <w:rPr>
          <w:noProof/>
          <w:lang w:val="en-GB"/>
        </w:rPr>
        <w:t xml:space="preserve">can be acquired by resampling observed </w:t>
      </w:r>
      <w:r w:rsidR="0096028E" w:rsidRPr="004A447D">
        <w:rPr>
          <w:noProof/>
          <w:lang w:val="en-GB"/>
        </w:rPr>
        <w:t>data to simulate a sampling distribution, obtaining the values for the 0.025</w:t>
      </w:r>
      <w:r w:rsidR="0096028E" w:rsidRPr="004A447D">
        <w:rPr>
          <w:noProof/>
          <w:vertAlign w:val="superscript"/>
          <w:lang w:val="en-GB"/>
        </w:rPr>
        <w:t>th</w:t>
      </w:r>
      <w:r w:rsidR="0096028E" w:rsidRPr="004A447D">
        <w:rPr>
          <w:noProof/>
          <w:lang w:val="en-GB"/>
        </w:rPr>
        <w:t xml:space="preserve"> and 0.975</w:t>
      </w:r>
      <w:r w:rsidR="0096028E" w:rsidRPr="004A447D">
        <w:rPr>
          <w:noProof/>
          <w:vertAlign w:val="superscript"/>
          <w:lang w:val="en-GB"/>
        </w:rPr>
        <w:t>th</w:t>
      </w:r>
      <w:r w:rsidR="0096028E" w:rsidRPr="004A447D">
        <w:rPr>
          <w:noProof/>
          <w:lang w:val="en-GB"/>
        </w:rPr>
        <w:t xml:space="preserve"> percentiles of resampled means </w:t>
      </w:r>
      <w:r w:rsidR="0096028E" w:rsidRPr="004A447D">
        <w:rPr>
          <w:noProof/>
          <w:lang w:val="en-GB"/>
        </w:rPr>
        <w:fldChar w:fldCharType="begin"/>
      </w:r>
      <w:ins w:id="113" w:author="Heino, Matti T J" w:date="2018-08-05T23:08:00Z">
        <w:r w:rsidR="00652E1F">
          <w:rPr>
            <w:noProof/>
            <w:lang w:val="en-GB"/>
          </w:rPr>
          <w:instrText xml:space="preserve"> ADDIN ZOTERO_ITEM CSL_CITATION {"citationID":"121fl70kpe","properties":{"formattedCitation":"[45]","plainCitation":"[45]"},"citationItems":[{"id":275,"uris":["http://zotero.org/users/2425957/items/6SHRBIMQ"],"uri":["http://zotero.org/users/2425957/items/6SHRBIMQ"],"itemData":{"id":275,"type":"book","title":"Serious stats: A guide to advanced statistics for the behavioral sciences","publisher":"Palgrave Macmillan","publisher-place":"China","event-place":"China","shortTitle":"Serious stats","author":[{"family":"Baguley","given":"Thomas"}],"issued":{"date-parts":[["2012"]]},"accessed":{"date-parts":[["2015",12,7]]}}}],"schema":"https://github.com/citation-style-language/schema/raw/master/csl-citation.json"} </w:instrText>
        </w:r>
      </w:ins>
      <w:del w:id="114" w:author="Heino, Matti T J" w:date="2018-08-05T23:07:00Z">
        <w:r w:rsidR="00786C9F" w:rsidDel="00652E1F">
          <w:rPr>
            <w:noProof/>
            <w:lang w:val="en-GB"/>
          </w:rPr>
          <w:delInstrText xml:space="preserve"> ADDIN ZOTERO_ITEM CSL_CITATION {"citationID":"121fl70kpe","properties":{"formattedCitation":"[42]","plainCitation":"[42]"},"citationItems":[{"id":275,"uris":["http://zotero.org/users/2425957/items/6SHRBIMQ"],"uri":["http://zotero.org/users/2425957/items/6SHRBIMQ"],"itemData":{"id":275,"type":"book","title":"Serious stats: A guide to advanced statistics for the behavioral sciences","publisher":"Palgrave Macmillan","publisher-place":"China","event-place":"China","shortTitle":"Serious stats","author":[{"family":"Baguley","given":"Thomas"}],"issued":{"date-parts":[["2012"]]},"accessed":{"date-parts":[["2015",12,7]]}}}],"schema":"https://github.com/citation-style-language/schema/raw/master/csl-citation.json"} </w:delInstrText>
        </w:r>
      </w:del>
      <w:r w:rsidR="0096028E" w:rsidRPr="004A447D">
        <w:rPr>
          <w:noProof/>
          <w:lang w:val="en-GB"/>
        </w:rPr>
        <w:fldChar w:fldCharType="separate"/>
      </w:r>
      <w:ins w:id="115" w:author="Heino, Matti T J" w:date="2018-08-05T23:08:00Z">
        <w:r w:rsidR="00652E1F" w:rsidRPr="00652E1F">
          <w:rPr>
            <w:lang w:val="en-US"/>
          </w:rPr>
          <w:t>[45]</w:t>
        </w:r>
      </w:ins>
      <w:del w:id="116" w:author="Heino, Matti T J" w:date="2018-08-05T23:08:00Z">
        <w:r w:rsidR="00786C9F" w:rsidRPr="00652E1F" w:rsidDel="00652E1F">
          <w:rPr>
            <w:lang w:val="en-US"/>
          </w:rPr>
          <w:delText>[42]</w:delText>
        </w:r>
      </w:del>
      <w:r w:rsidR="0096028E" w:rsidRPr="004A447D">
        <w:rPr>
          <w:noProof/>
          <w:lang w:val="en-GB"/>
        </w:rPr>
        <w:fldChar w:fldCharType="end"/>
      </w:r>
      <w:r w:rsidR="0096028E" w:rsidRPr="004A447D">
        <w:rPr>
          <w:noProof/>
          <w:lang w:val="en-GB"/>
        </w:rPr>
        <w:t xml:space="preserve">.  </w:t>
      </w:r>
      <w:r w:rsidR="002B1817" w:rsidRPr="004A447D">
        <w:rPr>
          <w:noProof/>
          <w:lang w:val="en-GB"/>
        </w:rPr>
        <w:t>A kernel density plot, boo</w:t>
      </w:r>
      <w:r w:rsidR="005D2A78" w:rsidRPr="004A447D">
        <w:rPr>
          <w:noProof/>
          <w:lang w:val="en-GB"/>
        </w:rPr>
        <w:t>t</w:t>
      </w:r>
      <w:r w:rsidR="002B1817" w:rsidRPr="004A447D">
        <w:rPr>
          <w:noProof/>
          <w:lang w:val="en-GB"/>
        </w:rPr>
        <w:t xml:space="preserve">strap confidence interval and a bootstrap test of equivalence were conducted using </w:t>
      </w:r>
      <w:r w:rsidR="00F13391" w:rsidRPr="004A447D">
        <w:rPr>
          <w:noProof/>
          <w:lang w:val="en-GB"/>
        </w:rPr>
        <w:t xml:space="preserve">R package </w:t>
      </w:r>
      <w:r w:rsidR="00D74EB1" w:rsidRPr="004A447D">
        <w:rPr>
          <w:noProof/>
          <w:lang w:val="en-GB"/>
        </w:rPr>
        <w:t>‘</w:t>
      </w:r>
      <w:r w:rsidR="00F13391" w:rsidRPr="004A447D">
        <w:rPr>
          <w:noProof/>
          <w:lang w:val="en-GB"/>
        </w:rPr>
        <w:t>sm</w:t>
      </w:r>
      <w:r w:rsidR="00D74EB1" w:rsidRPr="004A447D">
        <w:rPr>
          <w:noProof/>
          <w:lang w:val="en-GB"/>
        </w:rPr>
        <w:t>’</w:t>
      </w:r>
      <w:r w:rsidR="00F13391" w:rsidRPr="004A447D">
        <w:rPr>
          <w:noProof/>
          <w:lang w:val="en-GB"/>
        </w:rPr>
        <w:t xml:space="preserve"> </w:t>
      </w:r>
      <w:r w:rsidR="00F13391" w:rsidRPr="004A447D">
        <w:rPr>
          <w:noProof/>
          <w:lang w:val="en-GB"/>
        </w:rPr>
        <w:fldChar w:fldCharType="begin"/>
      </w:r>
      <w:ins w:id="117" w:author="Heino, Matti T J" w:date="2018-08-05T23:08:00Z">
        <w:r w:rsidR="00652E1F">
          <w:rPr>
            <w:noProof/>
            <w:lang w:val="en-GB"/>
          </w:rPr>
          <w:instrText xml:space="preserve"> ADDIN ZOTERO_ITEM CSL_CITATION {"citationID":"2o6go9a2rd","properties":{"formattedCitation":"[46]","plainCitation":"[46]"},"citationItems":[{"id":337,"uris":["http://zotero.org/users/2425957/items/N99RIHMK"],"uri":["http://zotero.org/users/2425957/items/N99RIHMK"],"itemData":{"id":337,"type":"book","title":"R package sm: nonparametric smoothing methods (version 2.2-5.4)","publisher-place":"University of Glasgow, UK and Università di Padova, Italia","event-place":"University of Glasgow, UK and Università di Padova, Italia","URL":"URL http://www.stats.gla.ac.uk/ adrian/sm, http://azzalini.stat.unipd.it/Book_sm","author":[{"family":"Bowman","given":"A. W."},{"family":"Azzalini","given":"A."}],"issued":{"date-parts":[["2014"]]}}}],"schema":"https://github.com/citation-style-language/schema/raw/master/csl-citation.json"} </w:instrText>
        </w:r>
      </w:ins>
      <w:del w:id="118" w:author="Heino, Matti T J" w:date="2018-08-05T23:07:00Z">
        <w:r w:rsidR="00786C9F" w:rsidDel="00652E1F">
          <w:rPr>
            <w:noProof/>
            <w:lang w:val="en-GB"/>
          </w:rPr>
          <w:delInstrText xml:space="preserve"> ADDIN ZOTERO_ITEM CSL_CITATION {"citationID":"2o6go9a2rd","properties":{"formattedCitation":"[43]","plainCitation":"[43]"},"citationItems":[{"id":337,"uris":["http://zotero.org/users/2425957/items/N99RIHMK"],"uri":["http://zotero.org/users/2425957/items/N99RIHMK"],"itemData":{"id":337,"type":"book","title":"R package sm: nonparametric smoothing methods (version 2.2-5.4)","publisher-place":"University of Glasgow, UK and Università di Padova, Italia","event-place":"University of Glasgow, UK and Università di Padova, Italia","URL":"URL http://www.stats.gla.ac.uk/ adrian/sm, http://azzalini.stat.unipd.it/Book_sm","author":[{"family":"Bowman","given":"A. W."},{"family":"Azzalini","given":"A."}],"issued":{"date-parts":[["2014"]]}}}],"schema":"https://github.com/citation-style-language/schema/raw/master/csl-citation.json"} </w:delInstrText>
        </w:r>
      </w:del>
      <w:r w:rsidR="00F13391" w:rsidRPr="004A447D">
        <w:rPr>
          <w:noProof/>
          <w:lang w:val="en-GB"/>
        </w:rPr>
        <w:fldChar w:fldCharType="separate"/>
      </w:r>
      <w:ins w:id="119" w:author="Heino, Matti T J" w:date="2018-08-05T23:08:00Z">
        <w:r w:rsidR="00652E1F" w:rsidRPr="00652E1F">
          <w:rPr>
            <w:lang w:val="en-US"/>
          </w:rPr>
          <w:t>[46]</w:t>
        </w:r>
      </w:ins>
      <w:del w:id="120" w:author="Heino, Matti T J" w:date="2018-08-05T23:08:00Z">
        <w:r w:rsidR="00786C9F" w:rsidRPr="00652E1F" w:rsidDel="00652E1F">
          <w:rPr>
            <w:lang w:val="en-US"/>
          </w:rPr>
          <w:delText>[43]</w:delText>
        </w:r>
      </w:del>
      <w:r w:rsidR="00F13391" w:rsidRPr="004A447D">
        <w:rPr>
          <w:noProof/>
          <w:lang w:val="en-GB"/>
        </w:rPr>
        <w:fldChar w:fldCharType="end"/>
      </w:r>
      <w:r w:rsidR="002B1817" w:rsidRPr="004A447D">
        <w:rPr>
          <w:noProof/>
          <w:lang w:val="en-GB"/>
        </w:rPr>
        <w:t xml:space="preserve"> for differences of distributions of the two reminder </w:t>
      </w:r>
      <w:r w:rsidR="00490EE8">
        <w:rPr>
          <w:noProof/>
          <w:lang w:val="en-GB"/>
        </w:rPr>
        <w:t>arms</w:t>
      </w:r>
      <w:r w:rsidR="002B1817" w:rsidRPr="004A447D">
        <w:rPr>
          <w:noProof/>
          <w:lang w:val="en-GB"/>
        </w:rPr>
        <w:t>.</w:t>
      </w:r>
      <w:r w:rsidR="00630703">
        <w:rPr>
          <w:noProof/>
          <w:lang w:val="en-GB"/>
        </w:rPr>
        <w:t xml:space="preserve"> </w:t>
      </w:r>
      <w:r w:rsidR="00630703" w:rsidRPr="00630703">
        <w:rPr>
          <w:noProof/>
          <w:lang w:val="en-GB"/>
        </w:rPr>
        <w:t>Wilcoxon rank sum test with continuity correction</w:t>
      </w:r>
      <w:r w:rsidR="00630703">
        <w:rPr>
          <w:noProof/>
          <w:lang w:val="en-GB"/>
        </w:rPr>
        <w:t xml:space="preserve"> was </w:t>
      </w:r>
      <w:r w:rsidR="008561CD">
        <w:rPr>
          <w:noProof/>
          <w:lang w:val="en-GB"/>
        </w:rPr>
        <w:t>used to compare medians between groups.</w:t>
      </w:r>
    </w:p>
    <w:p w14:paraId="6E333492" w14:textId="51CD8F03" w:rsidR="00385E0C" w:rsidRDefault="003D0D00" w:rsidP="000A03AF">
      <w:pPr>
        <w:rPr>
          <w:noProof/>
          <w:lang w:val="en-GB"/>
        </w:rPr>
      </w:pPr>
      <w:r w:rsidRPr="004A447D">
        <w:rPr>
          <w:noProof/>
          <w:lang w:val="en-GB"/>
        </w:rPr>
        <w:lastRenderedPageBreak/>
        <w:t xml:space="preserve">ANOVA </w:t>
      </w:r>
      <w:r w:rsidR="002B1817" w:rsidRPr="004A447D">
        <w:rPr>
          <w:noProof/>
          <w:lang w:val="en-GB"/>
        </w:rPr>
        <w:t>for equivalence of means between the two reminder groups and the no-reminder group</w:t>
      </w:r>
      <w:r w:rsidRPr="004A447D">
        <w:rPr>
          <w:noProof/>
          <w:lang w:val="en-GB"/>
        </w:rPr>
        <w:t>, as well as its illustration,</w:t>
      </w:r>
      <w:r w:rsidR="002B1817" w:rsidRPr="004A447D">
        <w:rPr>
          <w:noProof/>
          <w:lang w:val="en-GB"/>
        </w:rPr>
        <w:t xml:space="preserve"> was </w:t>
      </w:r>
      <w:r w:rsidRPr="004A447D">
        <w:rPr>
          <w:noProof/>
          <w:lang w:val="en-GB"/>
        </w:rPr>
        <w:t>performed</w:t>
      </w:r>
      <w:r w:rsidR="002B1817" w:rsidRPr="004A447D">
        <w:rPr>
          <w:noProof/>
          <w:lang w:val="en-GB"/>
        </w:rPr>
        <w:t xml:space="preserve"> using </w:t>
      </w:r>
      <w:r w:rsidR="00933883" w:rsidRPr="004A447D">
        <w:rPr>
          <w:noProof/>
          <w:lang w:val="en-GB"/>
        </w:rPr>
        <w:t xml:space="preserve">R package </w:t>
      </w:r>
      <w:r w:rsidR="00D74EB1" w:rsidRPr="004A447D">
        <w:rPr>
          <w:noProof/>
          <w:lang w:val="en-GB"/>
        </w:rPr>
        <w:t>‘</w:t>
      </w:r>
      <w:r w:rsidR="00F13391" w:rsidRPr="004A447D">
        <w:rPr>
          <w:noProof/>
          <w:lang w:val="en-GB"/>
        </w:rPr>
        <w:t>userfriendlyscience</w:t>
      </w:r>
      <w:r w:rsidR="00D74EB1" w:rsidRPr="004A447D">
        <w:rPr>
          <w:noProof/>
          <w:lang w:val="en-GB"/>
        </w:rPr>
        <w:t>’</w:t>
      </w:r>
      <w:r w:rsidR="00F13391" w:rsidRPr="004A447D">
        <w:rPr>
          <w:noProof/>
          <w:lang w:val="en-GB"/>
        </w:rPr>
        <w:t xml:space="preserve"> </w:t>
      </w:r>
      <w:r w:rsidR="00F13391" w:rsidRPr="004A447D">
        <w:rPr>
          <w:noProof/>
          <w:lang w:val="en-GB"/>
        </w:rPr>
        <w:fldChar w:fldCharType="begin"/>
      </w:r>
      <w:ins w:id="121" w:author="Heino, Matti T J" w:date="2018-08-05T23:08:00Z">
        <w:r w:rsidR="00652E1F">
          <w:rPr>
            <w:noProof/>
            <w:lang w:val="en-GB"/>
          </w:rPr>
          <w:instrText xml:space="preserve"> ADDIN ZOTERO_ITEM CSL_CITATION {"citationID":"mg60iekck","properties":{"formattedCitation":"[47]","plainCitation":"[47]"},"citationItems":[{"id":335,"uris":["http://zotero.org/users/2425957/items/KIWG39KT"],"uri":["http://zotero.org/users/2425957/items/KIWG39KT"],"itemData":{"id":335,"type":"book","title":"userfriendlyscience: Quantitative analysis made accessible","URL":"http://CRAN.R-project.org/package=userfriendlyscience","note":"R package version 0.4-0","author":[{"family":"Peters","given":"Gjalt-JOrn"}],"issued":{"date-parts":[["2016"]]}}}],"schema":"https://github.com/citation-style-language/schema/raw/master/csl-citation.json"} </w:instrText>
        </w:r>
      </w:ins>
      <w:del w:id="122" w:author="Heino, Matti T J" w:date="2018-08-05T23:07:00Z">
        <w:r w:rsidR="00786C9F" w:rsidDel="00652E1F">
          <w:rPr>
            <w:noProof/>
            <w:lang w:val="en-GB"/>
          </w:rPr>
          <w:delInstrText xml:space="preserve"> ADDIN ZOTERO_ITEM CSL_CITATION {"citationID":"mg60iekck","properties":{"formattedCitation":"[44]","plainCitation":"[44]"},"citationItems":[{"id":335,"uris":["http://zotero.org/users/2425957/items/KIWG39KT"],"uri":["http://zotero.org/users/2425957/items/KIWG39KT"],"itemData":{"id":335,"type":"book","title":"userfriendlyscience: Quantitative analysis made accessible","URL":"http://CRAN.R-project.org/package=userfriendlyscience","note":"R package version 0.4-0","author":[{"family":"Peters","given":"Gjalt-JOrn"}],"issued":{"date-parts":[["2016"]]}}}],"schema":"https://github.com/citation-style-language/schema/raw/master/csl-citation.json"} </w:delInstrText>
        </w:r>
      </w:del>
      <w:r w:rsidR="00F13391" w:rsidRPr="004A447D">
        <w:rPr>
          <w:noProof/>
          <w:lang w:val="en-GB"/>
        </w:rPr>
        <w:fldChar w:fldCharType="separate"/>
      </w:r>
      <w:ins w:id="123" w:author="Heino, Matti T J" w:date="2018-08-05T23:08:00Z">
        <w:r w:rsidR="00652E1F" w:rsidRPr="00652E1F">
          <w:rPr>
            <w:lang w:val="en-US"/>
          </w:rPr>
          <w:t>[47]</w:t>
        </w:r>
      </w:ins>
      <w:del w:id="124" w:author="Heino, Matti T J" w:date="2018-08-05T23:08:00Z">
        <w:r w:rsidR="00786C9F" w:rsidRPr="00652E1F" w:rsidDel="00652E1F">
          <w:rPr>
            <w:lang w:val="en-US"/>
          </w:rPr>
          <w:delText>[44]</w:delText>
        </w:r>
      </w:del>
      <w:r w:rsidR="00F13391" w:rsidRPr="004A447D">
        <w:rPr>
          <w:noProof/>
          <w:lang w:val="en-GB"/>
        </w:rPr>
        <w:fldChar w:fldCharType="end"/>
      </w:r>
      <w:r w:rsidR="00933883" w:rsidRPr="004A447D">
        <w:rPr>
          <w:noProof/>
          <w:lang w:val="en-GB"/>
        </w:rPr>
        <w:t>.</w:t>
      </w:r>
      <w:r w:rsidR="0076787C" w:rsidRPr="004A447D">
        <w:rPr>
          <w:noProof/>
          <w:lang w:val="en-GB"/>
        </w:rPr>
        <w:t xml:space="preserve"> Additionally, a MANOVA with wear time minutes and wear days with valid data as dependent variables, and SMS group as an independent variable, was used to </w:t>
      </w:r>
      <w:r w:rsidR="002E72C1">
        <w:rPr>
          <w:noProof/>
          <w:lang w:val="en-GB"/>
        </w:rPr>
        <w:t>test robustness</w:t>
      </w:r>
      <w:r w:rsidR="0076787C" w:rsidRPr="004A447D">
        <w:rPr>
          <w:noProof/>
          <w:lang w:val="en-GB"/>
        </w:rPr>
        <w:t xml:space="preserve"> of results.</w:t>
      </w:r>
    </w:p>
    <w:p w14:paraId="42D61F45" w14:textId="37DA8ADA" w:rsidR="00B15E9B" w:rsidRPr="004A447D" w:rsidRDefault="00B15E9B" w:rsidP="000A03AF">
      <w:pPr>
        <w:rPr>
          <w:noProof/>
          <w:lang w:val="en-GB"/>
        </w:rPr>
      </w:pPr>
      <w:r>
        <w:rPr>
          <w:noProof/>
          <w:lang w:val="en-GB"/>
        </w:rPr>
        <w:t>A</w:t>
      </w:r>
      <w:r w:rsidR="005F44FB">
        <w:rPr>
          <w:noProof/>
          <w:lang w:val="en-GB"/>
        </w:rPr>
        <w:t xml:space="preserve"> 95%</w:t>
      </w:r>
      <w:r>
        <w:rPr>
          <w:noProof/>
          <w:lang w:val="en-GB"/>
        </w:rPr>
        <w:t xml:space="preserve"> </w:t>
      </w:r>
      <w:r w:rsidRPr="003A5503">
        <w:rPr>
          <w:lang w:val="en-US"/>
        </w:rPr>
        <w:t xml:space="preserve">Bayesian Highest Density Interval (HDI) </w:t>
      </w:r>
      <w:r w:rsidR="00F1515C" w:rsidRPr="00C71CDE">
        <w:rPr>
          <w:noProof/>
          <w:lang w:val="en-GB"/>
        </w:rPr>
        <w:fldChar w:fldCharType="begin"/>
      </w:r>
      <w:ins w:id="125" w:author="Heino, Matti T J" w:date="2018-08-05T23:08:00Z">
        <w:r w:rsidR="00652E1F">
          <w:rPr>
            <w:noProof/>
            <w:lang w:val="en-GB"/>
          </w:rPr>
          <w:instrText xml:space="preserve"> ADDIN ZOTERO_ITEM CSL_CITATION {"citationID":"zo6TpyR8","properties":{"formattedCitation":"[44]","plainCitation":"[44]"},"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ins>
      <w:del w:id="126" w:author="Heino, Matti T J" w:date="2018-08-05T23:07:00Z">
        <w:r w:rsidR="00786C9F" w:rsidDel="00652E1F">
          <w:rPr>
            <w:noProof/>
            <w:lang w:val="en-GB"/>
          </w:rPr>
          <w:delInstrText xml:space="preserve"> ADDIN ZOTERO_ITEM CSL_CITATION {"citationID":"zo6TpyR8","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delInstrText>
        </w:r>
      </w:del>
      <w:r w:rsidR="00F1515C" w:rsidRPr="00C71CDE">
        <w:rPr>
          <w:noProof/>
          <w:lang w:val="en-GB"/>
        </w:rPr>
        <w:fldChar w:fldCharType="separate"/>
      </w:r>
      <w:ins w:id="127" w:author="Heino, Matti T J" w:date="2018-08-05T23:08:00Z">
        <w:r w:rsidR="00652E1F" w:rsidRPr="00652E1F">
          <w:rPr>
            <w:lang w:val="en-US"/>
          </w:rPr>
          <w:t>[44]</w:t>
        </w:r>
      </w:ins>
      <w:del w:id="128" w:author="Heino, Matti T J" w:date="2018-08-05T23:08:00Z">
        <w:r w:rsidR="00786C9F" w:rsidRPr="00652E1F" w:rsidDel="00652E1F">
          <w:rPr>
            <w:lang w:val="en-US"/>
          </w:rPr>
          <w:delText>[41]</w:delText>
        </w:r>
      </w:del>
      <w:r w:rsidR="00F1515C" w:rsidRPr="00C71CDE">
        <w:rPr>
          <w:noProof/>
        </w:rPr>
        <w:fldChar w:fldCharType="end"/>
      </w:r>
      <w:r w:rsidR="00B5498E" w:rsidRPr="00B5498E">
        <w:rPr>
          <w:noProof/>
          <w:lang w:val="en-GB"/>
        </w:rPr>
        <w:t xml:space="preserve"> </w:t>
      </w:r>
      <w:r w:rsidR="00B5498E" w:rsidRPr="00B75416">
        <w:rPr>
          <w:lang w:val="en-US"/>
        </w:rPr>
        <w:t xml:space="preserve">of the means of valid wear days was plotted using R package </w:t>
      </w:r>
      <w:r w:rsidR="00B5498E" w:rsidRPr="00C71CDE">
        <w:rPr>
          <w:noProof/>
          <w:lang w:val="en-GB"/>
        </w:rPr>
        <w:t>‘yarrr’</w:t>
      </w:r>
      <w:r w:rsidR="00F1515C">
        <w:rPr>
          <w:noProof/>
          <w:lang w:val="en-GB"/>
        </w:rPr>
        <w:t xml:space="preserve">. HDI </w:t>
      </w:r>
      <w:r w:rsidRPr="003A5503">
        <w:rPr>
          <w:lang w:val="en-US"/>
        </w:rPr>
        <w:t xml:space="preserve">refers to the </w:t>
      </w:r>
      <w:r w:rsidR="003F6F29" w:rsidRPr="003A5503">
        <w:rPr>
          <w:lang w:val="en-US"/>
        </w:rPr>
        <w:t xml:space="preserve">most likely population parameter values </w:t>
      </w:r>
      <w:r w:rsidR="00194A5A">
        <w:rPr>
          <w:lang w:val="en-US"/>
        </w:rPr>
        <w:t xml:space="preserve">(here: means) </w:t>
      </w:r>
      <w:r w:rsidR="003F6F29" w:rsidRPr="003A5503">
        <w:rPr>
          <w:lang w:val="en-US"/>
        </w:rPr>
        <w:t>given the data</w:t>
      </w:r>
      <w:r w:rsidR="005F44FB">
        <w:rPr>
          <w:lang w:val="en-US"/>
        </w:rPr>
        <w:t>;</w:t>
      </w:r>
      <w:r w:rsidR="00B31BDD" w:rsidRPr="003A5503">
        <w:rPr>
          <w:lang w:val="en-US"/>
        </w:rPr>
        <w:t xml:space="preserve"> </w:t>
      </w:r>
      <w:r w:rsidR="005F44FB">
        <w:rPr>
          <w:lang w:val="en-US"/>
        </w:rPr>
        <w:t xml:space="preserve">information which is not delivered by frequentist </w:t>
      </w:r>
      <w:r w:rsidR="00B31BDD" w:rsidRPr="003A5503">
        <w:rPr>
          <w:lang w:val="en-US"/>
        </w:rPr>
        <w:t>confidence intervals</w:t>
      </w:r>
      <w:r w:rsidRPr="003A5503">
        <w:rPr>
          <w:lang w:val="en-US"/>
        </w:rPr>
        <w:t xml:space="preserve"> </w:t>
      </w:r>
      <w:r w:rsidR="0081645C">
        <w:rPr>
          <w:noProof/>
        </w:rPr>
        <w:fldChar w:fldCharType="begin"/>
      </w:r>
      <w:ins w:id="129" w:author="Heino, Matti T J" w:date="2018-08-05T23:08:00Z">
        <w:r w:rsidR="00652E1F">
          <w:rPr>
            <w:lang w:val="en-US"/>
          </w:rPr>
          <w:instrText xml:space="preserve"> ADDIN ZOTERO_ITEM CSL_CITATION {"citationID":"6mJxdIT7","properties":{"formattedCitation":"[48, 49]","plainCitation":"[48, 49]"},"citationItems":[{"id":448,"uris":["http://zotero.org/users/2425957/items/VBGND5R9"],"uri":["http://zotero.org/users/2425957/items/VBGND5R9"],"itemData":{"id":448,"type":"article-journal","title":"The fallacy of placing confidence in confidence intervals","container-title":"Psychonomic Bulletin &amp; Review","source":"CrossRef","URL":"http://link.springer.com/10.3758/s13423-015-0947-8","DOI":"10.3758/s13423-015-0947-8","ISSN":"1069-9384, 1531-5320","language":"en","author":[{"family":"Morey","given":"Richard D."},{"family":"Hoekstra","given":"Rink"},{"family":"Rouder","given":"Jeffrey N."},{"family":"Lee","given":"Michael D."},{"family":"Wagenmakers","given":"Eric-Jan"}],"issued":{"date-parts":[["2015",10,8]]},"accessed":{"date-parts":[["2015",10,11]]}}},{"id":2370,"uris":["http://zotero.org/users/2425957/items/PIMVGDVU"],"uri":["http://zotero.org/users/2425957/items/PIMVGDVU"],"itemData":{"id":2370,"type":"article-journal","title":"Bayesian evaluation of behavior change interventions: A brief introduction and a practical example","container-title":"PsyArXiv","source":"psyarxiv.com","abstract":"Introduction: Evaluating effects of behavior change interventions is a central interest in health psychology and behavioral medicine. Researchers in these fields routinely use frequentist statistical methods to evaluate the extent to which these interventions impact behavior and the hypothesized mediating processes in the population. However, calls to move beyond exclusive use of frequentist reasoning are now widespread in psychology and allied fields. We suggest adding Bayesian statistical methods to the researcher’s toolbox of statistical methods. \n  Objectives: We first present the basic principles of Bayesian approach to statistics and why they are useful for researchers in health psychology. We then provide a practical example on how to evaluate intervention effects using Bayesian methods, with a focus on Bayesian hierarchical modeling. We provide the necessary materials for introductory level readers to follow the tutorial. \n  Conclusion: Bayesian analytical methods are now available to researchers through easy-to-use software packages, and we recommend using them to evaluate the effectiveness of interventions for their conceptual and practical benefits.","URL":"https://psyarxiv.com/xmgwv/","DOI":"10.17605/OSF.IO/XMGWV","shortTitle":"Bayesian evaluation of behavior change interventions","author":[{"family":"Heino","given":"Matti T. J."},{"family":"Vuorre","given":"Matti"},{"family":"Hankonen","given":"Nelli"}],"issued":{"date-parts":[["2017",8,8]]},"accessed":{"date-parts":[["2017",12,17]]}}}],"schema":"https://github.com/citation-style-language/schema/raw/master/csl-citation.json"} </w:instrText>
        </w:r>
      </w:ins>
      <w:del w:id="130" w:author="Heino, Matti T J" w:date="2018-08-05T23:07:00Z">
        <w:r w:rsidR="000C6DC3" w:rsidDel="00652E1F">
          <w:rPr>
            <w:lang w:val="en-US"/>
          </w:rPr>
          <w:delInstrText xml:space="preserve"> ADDIN ZOTERO_ITEM CSL_CITATION {"citationID":"6mJxdIT7","properties":{"formattedCitation":"[45, 46]","plainCitation":"[45, 46]"},"citationItems":[{"id":448,"uris":["http://zotero.org/users/2425957/items/VBGND5R9"],"uri":["http://zotero.org/users/2425957/items/VBGND5R9"],"itemData":{"id":448,"type":"article-journal","title":"The fallacy of placing confidence in confidence intervals","container-title":"Psychonomic Bulletin &amp; Review","source":"CrossRef","URL":"http://link.springer.com/10.3758/s13423-015-0947-8","DOI":"10.3758/s13423-015-0947-8","ISSN":"1069-9384, 1531-5320","language":"en","author":[{"family":"Morey","given":"Richard D."},{"family":"Hoekstra","given":"Rink"},{"family":"Rouder","given":"Jeffrey N."},{"family":"Lee","given":"Michael D."},{"family":"Wagenmakers","given":"Eric-Jan"}],"issued":{"date-parts":[["2015",10,8]]},"accessed":{"date-parts":[["2015",10,11]]}}},{"id":2370,"uris":["http://zotero.org/users/2425957/items/PIMVGDVU"],"uri":["http://zotero.org/users/2425957/items/PIMVGDVU"],"itemData":{"id":2370,"type":"article-journal","title":"Bayesian evaluation of behavior change interventions: A brief introduction and a practical example","container-title":"PsyArXiv","source":"psyarxiv.com","abstract":"Introduction: Evaluating effects of behavior change interventions is a central interest in health psychology and behavioral medicine. Researchers in these fields routinely use frequentist statistical methods to evaluate the extent to which these interventions impact behavior and the hypothesized mediating processes in the population. However, calls to move beyond exclusive use of frequentist reasoning are now widespread in psychology and allied fields. We suggest adding Bayesian statistical methods to the researcher’s toolbox of statistical methods. \n  Objectives: We first present the basic principles of Bayesian approach to statistics and why they are useful for researchers in health psychology. We then provide a practical example on how to evaluate intervention effects using Bayesian methods, with a focus on Bayesian hierarchical modeling. We provide the necessary materials for introductory level readers to follow the tutorial. \n  Conclusion: Bayesian analytical methods are now available to researchers through easy-to-use software packages, and we recommend using them to evaluate the effectiveness of interventions for their conceptual and practical benefits.","URL":"https://psyarxiv.com/xmgwv/","DOI":"10.17605/OSF.IO/XMGWV","shortTitle":"Bayesian evaluation of behavior change interventions","author":[{"family":"Heino","given":"Matti T. J."},{"family":"Vuorre","given":"Matti"},{"family":"Hankonen","given":"Nelli"}],"issued":{"date-parts":[["2017",8,8]]},"accessed":{"date-parts":[["2017",12,17]]}}}],"schema":"https://github.com/citation-style-language/schema/raw/master/csl-citation.json"} </w:delInstrText>
        </w:r>
      </w:del>
      <w:r w:rsidR="0081645C">
        <w:rPr>
          <w:noProof/>
        </w:rPr>
        <w:fldChar w:fldCharType="separate"/>
      </w:r>
      <w:ins w:id="131" w:author="Heino, Matti T J" w:date="2018-08-05T23:08:00Z">
        <w:r w:rsidR="00652E1F" w:rsidRPr="00652E1F">
          <w:rPr>
            <w:lang w:val="en-US"/>
          </w:rPr>
          <w:t>[48, 49]</w:t>
        </w:r>
      </w:ins>
      <w:del w:id="132" w:author="Heino, Matti T J" w:date="2018-08-05T23:08:00Z">
        <w:r w:rsidR="000C6DC3" w:rsidRPr="00652E1F" w:rsidDel="00652E1F">
          <w:rPr>
            <w:lang w:val="en-US"/>
          </w:rPr>
          <w:delText>[45, 46]</w:delText>
        </w:r>
      </w:del>
      <w:r w:rsidR="0081645C">
        <w:rPr>
          <w:noProof/>
        </w:rPr>
        <w:fldChar w:fldCharType="end"/>
      </w:r>
      <w:r w:rsidRPr="003A5503">
        <w:rPr>
          <w:lang w:val="en-US"/>
        </w:rPr>
        <w:t xml:space="preserve">. </w:t>
      </w:r>
    </w:p>
    <w:p w14:paraId="044A0ECE" w14:textId="4E30A173" w:rsidR="002770E3" w:rsidRPr="004A447D" w:rsidRDefault="008B7809" w:rsidP="006B4A75">
      <w:pPr>
        <w:spacing w:before="0"/>
        <w:rPr>
          <w:noProof/>
          <w:lang w:val="en-GB"/>
        </w:rPr>
      </w:pPr>
      <w:r w:rsidRPr="004A447D">
        <w:rPr>
          <w:b/>
          <w:noProof/>
          <w:lang w:val="en-GB"/>
        </w:rPr>
        <w:t xml:space="preserve">Bayes Factors. </w:t>
      </w:r>
      <w:r w:rsidR="00A64D18" w:rsidRPr="004A447D">
        <w:rPr>
          <w:noProof/>
          <w:lang w:val="en-GB"/>
        </w:rPr>
        <w:t xml:space="preserve">Due to our sampling </w:t>
      </w:r>
      <w:r w:rsidR="00F1515C">
        <w:rPr>
          <w:noProof/>
          <w:lang w:val="en-GB"/>
        </w:rPr>
        <w:t>methods</w:t>
      </w:r>
      <w:r w:rsidR="00A64D18" w:rsidRPr="004A447D">
        <w:rPr>
          <w:noProof/>
          <w:lang w:val="en-GB"/>
        </w:rPr>
        <w:t xml:space="preserve"> </w:t>
      </w:r>
      <w:r w:rsidRPr="004A447D">
        <w:rPr>
          <w:noProof/>
          <w:lang w:val="en-GB"/>
        </w:rPr>
        <w:t>(e.g. decision to collect more data was based on observed data), traditional frequentist statistics face</w:t>
      </w:r>
      <w:r w:rsidR="00F1515C">
        <w:rPr>
          <w:noProof/>
          <w:lang w:val="en-GB"/>
        </w:rPr>
        <w:t>d</w:t>
      </w:r>
      <w:r w:rsidRPr="004A447D">
        <w:rPr>
          <w:noProof/>
          <w:lang w:val="en-GB"/>
        </w:rPr>
        <w:t xml:space="preserve"> limitations. Thus, we also calculated Bayes Factors </w:t>
      </w:r>
      <w:r w:rsidR="00BC63B3">
        <w:rPr>
          <w:noProof/>
          <w:lang w:val="en-GB"/>
        </w:rPr>
        <w:fldChar w:fldCharType="begin"/>
      </w:r>
      <w:ins w:id="133" w:author="Heino, Matti T J" w:date="2018-08-05T23:08:00Z">
        <w:r w:rsidR="00652E1F">
          <w:rPr>
            <w:noProof/>
            <w:lang w:val="en-GB"/>
          </w:rPr>
          <w:instrText xml:space="preserve"> ADDIN ZOTERO_ITEM CSL_CITATION {"citationID":"t5q1a748l","properties":{"formattedCitation":"{\\rtf [50\\uc0\\u8211{}52]}","plainCitation":"[50–52]"},"citationItems":[{"id":227,"uris":["http://zotero.org/users/2425957/items/TN2MCQFU"],"uri":["http://zotero.org/users/2425957/items/TN2MCQFU"],"itemData":{"id":227,"type":"article-journal","title":"The philosophy of Bayes factors and the quantification of statistical evidence","container-title":"Journal of Mathematical Psychology","source":"ScienceDirect","abstract":"A core aspect of science is using data to assess the degree to which data provide evidence for competing claims, hypotheses, or theories. Evidence is by definition something that should change the credibility of a claim in a reasonable person’s mind. However, common statistics, such as significance testing and confidence intervals have no interface with concepts of belief, and thus it is unclear how they relate to statistical evidence. We explore the concept of statistical evidence, and how it can be quantified using the Bayes factor. We also discuss the philosophical issues inherent in the use of the Bayes factor.","URL":"http://www.sciencedirect.com/science/article/pii/S0022249615000723","DOI":"10.1016/j.jmp.2015.11.001","ISSN":"0022-2496","journalAbbreviation":"Journal of Mathematical Psychology","author":[{"family":"Morey","given":"Richard D."},{"family":"Romeijn","given":"Jan-Willem"},{"family":"Rouder","given":"Jeffrey N."}],"issued":{"date-parts":[["2016"]]},"accessed":{"date-parts":[["2016",1,19]]}}},{"id":751,"uris":["http://zotero.org/users/2425957/items/KSFCRZ96"],"uri":["http://zotero.org/users/2425957/items/KSFCRZ96"],"itemData":{"id":751,"type":"manuscript","title":"Introduction to Bayesian Inference for Psychology","URL":"https://osf.io/preprints/psyarxiv/q46q3","author":[{"family":"Etz","given":"Alexander"},{"family":"Vandekerckhove","given":"Joachim"}],"issued":{"date-parts":[["2017",2,13]]},"accessed":{"date-parts":[["2017",3,21]]}}},{"id":377,"uris":["http://zotero.org/users/2425957/items/DMEPKMHA"],"uri":["http://zotero.org/users/2425957/items/DMEPKMHA"],"itemData":{"id":377,"type":"article-journal","title":"A Bayesian Perspective on the Reproducibility Project: Psychology","container-title":"PLOS ONE","page":"e0149794","volume":"11","issue":"2","source":"PLoS Journals","abstract":"We revisit the results of the recent Reproducibility Project: Psychology by the Open Science Collaboration. We compute Bayes factors—a quantity that can be used to express comparative evidence for an hypothesis but also for the null hypothesis—for a large subset ( N  = 72) of the original papers and their corresponding replication attempts. In our computation, we take into account the likely scenario that publication bias had distorted the originally published results. Overall, 75% of studies gave qualitatively similar results in terms of the amount of evidence provided. However, the evidence was often weak (i.e., Bayes factor &amp;lt; 10). The majority of the studies (64%) did not provide strong evidence for either the null or the alternative hypothesis in either the original or the replication, and no replication attempts provided strong evidence in favor of the null. In all cases where the original paper provided strong evidence but the replication did not (15%), the sample size in the replication was smaller than the original. Where the replication provided strong evidence but the original did not (10%), the replication sample size was larger. We conclude that the apparent failure of the Reproducibility Project to replicate many target effects can be adequately explained by overestimation of effect sizes (or overestimation of evidence against the null hypothesis) due to small sample sizes and publication bias in the psychological literature. We further conclude that traditional sample sizes are insufficient and that a more widespread adoption of Bayesian methods is desirable.","DOI":"10.1371/journal.pone.0149794","ISSN":"1932-6203","shortTitle":"A Bayesian Perspective on the Reproducibility Project","journalAbbreviation":"PLOS ONE","author":[{"family":"Etz","given":"Alexander"},{"family":"Vandekerckhove","given":"Joachim"}],"issued":{"date-parts":[["2016",2,26]]}}}],"schema":"https://github.com/citation-style-language/schema/raw/master/csl-citation.json"} </w:instrText>
        </w:r>
      </w:ins>
      <w:del w:id="134" w:author="Heino, Matti T J" w:date="2018-08-05T23:07:00Z">
        <w:r w:rsidR="00786C9F" w:rsidDel="00652E1F">
          <w:rPr>
            <w:noProof/>
            <w:lang w:val="en-GB"/>
          </w:rPr>
          <w:delInstrText xml:space="preserve"> ADDIN ZOTERO_ITEM CSL_CITATION {"citationID":"t5q1a748l","properties":{"formattedCitation":"{\\rtf [47\\uc0\\u8211{}49]}","plainCitation":"[47–49]"},"citationItems":[{"id":227,"uris":["http://zotero.org/users/2425957/items/TN2MCQFU"],"uri":["http://zotero.org/users/2425957/items/TN2MCQFU"],"itemData":{"id":227,"type":"article-journal","title":"The philosophy of Bayes factors and the quantification of statistical evidence","container-title":"Journal of Mathematical Psychology","source":"ScienceDirect","abstract":"A core aspect of science is using data to assess the degree to which data provide evidence for competing claims, hypotheses, or theories. Evidence is by definition something that should change the credibility of a claim in a reasonable person’s mind. However, common statistics, such as significance testing and confidence intervals have no interface with concepts of belief, and thus it is unclear how they relate to statistical evidence. We explore the concept of statistical evidence, and how it can be quantified using the Bayes factor. We also discuss the philosophical issues inherent in the use of the Bayes factor.","URL":"http://www.sciencedirect.com/science/article/pii/S0022249615000723","DOI":"10.1016/j.jmp.2015.11.001","ISSN":"0022-2496","journalAbbreviation":"Journal of Mathematical Psychology","author":[{"family":"Morey","given":"Richard D."},{"family":"Romeijn","given":"Jan-Willem"},{"family":"Rouder","given":"Jeffrey N."}],"issued":{"date-parts":[["2016"]]},"accessed":{"date-parts":[["2016",1,19]]}}},{"id":751,"uris":["http://zotero.org/users/2425957/items/KSFCRZ96"],"uri":["http://zotero.org/users/2425957/items/KSFCRZ96"],"itemData":{"id":751,"type":"manuscript","title":"Introduction to Bayesian Inference for Psychology","URL":"https://osf.io/preprints/psyarxiv/q46q3","author":[{"family":"Etz","given":"Alexander"},{"family":"Vandekerckhove","given":"Joachim"}],"issued":{"date-parts":[["2017",2,13]]},"accessed":{"date-parts":[["2017",3,21]]}}},{"id":377,"uris":["http://zotero.org/users/2425957/items/DMEPKMHA"],"uri":["http://zotero.org/users/2425957/items/DMEPKMHA"],"itemData":{"id":377,"type":"article-journal","title":"A Bayesian Perspective on the Reproducibility Project: Psychology","container-title":"PLOS ONE","page":"e0149794","volume":"11","issue":"2","source":"PLoS Journals","abstract":"We revisit the results of the recent Reproducibility Project: Psychology by the Open Science Collaboration. We compute Bayes factors—a quantity that can be used to express comparative evidence for an hypothesis but also for the null hypothesis—for a large subset ( N  = 72) of the original papers and their corresponding replication attempts. In our computation, we take into account the likely scenario that publication bias had distorted the originally published results. Overall, 75% of studies gave qualitatively similar results in terms of the amount of evidence provided. However, the evidence was often weak (i.e., Bayes factor &amp;lt; 10). The majority of the studies (64%) did not provide strong evidence for either the null or the alternative hypothesis in either the original or the replication, and no replication attempts provided strong evidence in favor of the null. In all cases where the original paper provided strong evidence but the replication did not (15%), the sample size in the replication was smaller than the original. Where the replication provided strong evidence but the original did not (10%), the replication sample size was larger. We conclude that the apparent failure of the Reproducibility Project to replicate many target effects can be adequately explained by overestimation of effect sizes (or overestimation of evidence against the null hypothesis) due to small sample sizes and publication bias in the psychological literature. We further conclude that traditional sample sizes are insufficient and that a more widespread adoption of Bayesian methods is desirable.","DOI":"10.1371/journal.pone.0149794","ISSN":"1932-6203","shortTitle":"A Bayesian Perspective on the Reproducibility Project","journalAbbreviation":"PLOS ONE","author":[{"family":"Etz","given":"Alexander"},{"family":"Vandekerckhove","given":"Joachim"}],"issued":{"date-parts":[["2016",2,26]]}}}],"schema":"https://github.com/citation-style-language/schema/raw/master/csl-citation.json"} </w:delInstrText>
        </w:r>
      </w:del>
      <w:r w:rsidR="00BC63B3">
        <w:rPr>
          <w:noProof/>
          <w:lang w:val="en-GB"/>
        </w:rPr>
        <w:fldChar w:fldCharType="separate"/>
      </w:r>
      <w:ins w:id="135" w:author="Heino, Matti T J" w:date="2018-08-05T23:08:00Z">
        <w:r w:rsidR="00652E1F" w:rsidRPr="00652E1F">
          <w:rPr>
            <w:szCs w:val="24"/>
            <w:lang w:val="en-US"/>
          </w:rPr>
          <w:t>[50–52]</w:t>
        </w:r>
      </w:ins>
      <w:del w:id="136" w:author="Heino, Matti T J" w:date="2018-08-05T23:07:00Z">
        <w:r w:rsidR="00786C9F" w:rsidRPr="00786C9F" w:rsidDel="00652E1F">
          <w:rPr>
            <w:szCs w:val="24"/>
            <w:lang w:val="en-US"/>
          </w:rPr>
          <w:delText>[47–49]</w:delText>
        </w:r>
      </w:del>
      <w:r w:rsidR="00BC63B3">
        <w:rPr>
          <w:noProof/>
          <w:lang w:val="en-GB"/>
        </w:rPr>
        <w:fldChar w:fldCharType="end"/>
      </w:r>
      <w:r w:rsidR="00BC63B3">
        <w:rPr>
          <w:noProof/>
          <w:lang w:val="en-GB"/>
        </w:rPr>
        <w:t xml:space="preserve"> </w:t>
      </w:r>
      <w:r w:rsidRPr="004A447D">
        <w:rPr>
          <w:noProof/>
          <w:lang w:val="en-GB"/>
        </w:rPr>
        <w:t>for our main outcome measure</w:t>
      </w:r>
      <w:r w:rsidR="003D0D00" w:rsidRPr="004A447D">
        <w:rPr>
          <w:noProof/>
          <w:lang w:val="en-GB"/>
        </w:rPr>
        <w:t>s</w:t>
      </w:r>
      <w:r w:rsidR="006B4A75">
        <w:rPr>
          <w:noProof/>
          <w:lang w:val="en-GB"/>
        </w:rPr>
        <w:t xml:space="preserve">. A Bayes factor </w:t>
      </w:r>
      <w:r w:rsidR="006B4A75" w:rsidRPr="004A447D">
        <w:rPr>
          <w:noProof/>
          <w:lang w:val="en-GB"/>
        </w:rPr>
        <w:t>BF</w:t>
      </w:r>
      <w:r w:rsidR="006B4A75" w:rsidRPr="004A447D">
        <w:rPr>
          <w:noProof/>
          <w:vertAlign w:val="subscript"/>
          <w:lang w:val="en-GB"/>
        </w:rPr>
        <w:t>01</w:t>
      </w:r>
      <w:r w:rsidR="006B4A75">
        <w:rPr>
          <w:noProof/>
          <w:vertAlign w:val="subscript"/>
          <w:lang w:val="en-GB"/>
        </w:rPr>
        <w:t xml:space="preserve"> </w:t>
      </w:r>
      <w:r w:rsidR="006B4A75">
        <w:rPr>
          <w:noProof/>
          <w:lang w:val="en-GB"/>
        </w:rPr>
        <w:t>is essentially the ratio of two likelihoods, answering question</w:t>
      </w:r>
      <w:r w:rsidR="00886CC1">
        <w:rPr>
          <w:noProof/>
          <w:lang w:val="en-GB"/>
        </w:rPr>
        <w:t>s such as</w:t>
      </w:r>
      <w:r w:rsidR="006B4A75">
        <w:rPr>
          <w:noProof/>
          <w:lang w:val="en-GB"/>
        </w:rPr>
        <w:t xml:space="preserve"> “Given the </w:t>
      </w:r>
      <w:r w:rsidR="006B4A75" w:rsidRPr="006B4A75">
        <w:rPr>
          <w:noProof/>
          <w:lang w:val="en-GB"/>
        </w:rPr>
        <w:t>data, how many time</w:t>
      </w:r>
      <w:r w:rsidR="006B4A75">
        <w:rPr>
          <w:noProof/>
          <w:lang w:val="en-GB"/>
        </w:rPr>
        <w:t>s more likely is the null hypothesis,</w:t>
      </w:r>
      <w:r w:rsidR="006B4A75" w:rsidRPr="006B4A75">
        <w:rPr>
          <w:noProof/>
          <w:lang w:val="en-GB"/>
        </w:rPr>
        <w:t xml:space="preserve"> compared to a </w:t>
      </w:r>
      <w:r w:rsidR="006B4A75">
        <w:rPr>
          <w:noProof/>
          <w:lang w:val="en-GB"/>
        </w:rPr>
        <w:t>specific alternative hypothesis</w:t>
      </w:r>
      <w:r w:rsidR="006B4A75" w:rsidRPr="006B4A75">
        <w:rPr>
          <w:noProof/>
          <w:lang w:val="en-GB"/>
        </w:rPr>
        <w:t>”.</w:t>
      </w:r>
      <w:r w:rsidR="006B4A75">
        <w:rPr>
          <w:noProof/>
          <w:lang w:val="en-GB"/>
        </w:rPr>
        <w:t xml:space="preserve"> We used</w:t>
      </w:r>
      <w:r w:rsidR="002770E3" w:rsidRPr="004A447D">
        <w:rPr>
          <w:noProof/>
          <w:lang w:val="en-GB"/>
        </w:rPr>
        <w:t xml:space="preserve"> </w:t>
      </w:r>
      <w:r w:rsidR="00D42A54">
        <w:rPr>
          <w:noProof/>
          <w:lang w:val="en-GB"/>
        </w:rPr>
        <w:t xml:space="preserve">the </w:t>
      </w:r>
      <w:r w:rsidR="00BC63B3">
        <w:rPr>
          <w:noProof/>
          <w:lang w:val="en-GB"/>
        </w:rPr>
        <w:t xml:space="preserve">R </w:t>
      </w:r>
      <w:r w:rsidR="00D42A54">
        <w:rPr>
          <w:noProof/>
          <w:lang w:val="en-GB"/>
        </w:rPr>
        <w:t xml:space="preserve">package </w:t>
      </w:r>
      <w:r w:rsidR="00BC63B3">
        <w:rPr>
          <w:noProof/>
          <w:lang w:val="en-GB"/>
        </w:rPr>
        <w:t xml:space="preserve">BayesFactor </w:t>
      </w:r>
      <w:r w:rsidR="00D42A54">
        <w:rPr>
          <w:noProof/>
          <w:lang w:val="en-GB"/>
        </w:rPr>
        <w:fldChar w:fldCharType="begin"/>
      </w:r>
      <w:ins w:id="137" w:author="Heino, Matti T J" w:date="2018-08-05T23:08:00Z">
        <w:r w:rsidR="00652E1F">
          <w:rPr>
            <w:noProof/>
            <w:lang w:val="en-GB"/>
          </w:rPr>
          <w:instrText xml:space="preserve"> ADDIN ZOTERO_ITEM CSL_CITATION {"citationID":"2h4gnbkva3","properties":{"formattedCitation":"[53]","plainCitation":"[53]"},"citationItems":[{"id":336,"uris":["http://zotero.org/users/2425957/items/XPNNZBEU"],"uri":["http://zotero.org/users/2425957/items/XPNNZBEU"],"itemData":{"id":336,"type":"book","title":"BayesFactor: Computation of Bayes Factors for Common Designs","URL":"https://CRAN.R-project.org/package=BayesFactor","note":"R package version 0.9.12-2","author":[{"family":"Morey","given":"Richard D."},{"family":"Rouder","given":"Jeffrey N."}],"issued":{"date-parts":[["2015"]]}}}],"schema":"https://github.com/citation-style-language/schema/raw/master/csl-citation.json"} </w:instrText>
        </w:r>
      </w:ins>
      <w:del w:id="138" w:author="Heino, Matti T J" w:date="2018-08-05T23:07:00Z">
        <w:r w:rsidR="00786C9F" w:rsidDel="00652E1F">
          <w:rPr>
            <w:noProof/>
            <w:lang w:val="en-GB"/>
          </w:rPr>
          <w:delInstrText xml:space="preserve"> ADDIN ZOTERO_ITEM CSL_CITATION {"citationID":"2h4gnbkva3","properties":{"formattedCitation":"[50]","plainCitation":"[50]"},"citationItems":[{"id":336,"uris":["http://zotero.org/users/2425957/items/XPNNZBEU"],"uri":["http://zotero.org/users/2425957/items/XPNNZBEU"],"itemData":{"id":336,"type":"book","title":"BayesFactor: Computation of Bayes Factors for Common Designs","URL":"https://CRAN.R-project.org/package=BayesFactor","note":"R package version 0.9.12-2","author":[{"family":"Morey","given":"Richard D."},{"family":"Rouder","given":"Jeffrey N."}],"issued":{"date-parts":[["2015"]]}}}],"schema":"https://github.com/citation-style-language/schema/raw/master/csl-citation.json"} </w:delInstrText>
        </w:r>
      </w:del>
      <w:r w:rsidR="00D42A54">
        <w:rPr>
          <w:noProof/>
          <w:lang w:val="en-GB"/>
        </w:rPr>
        <w:fldChar w:fldCharType="separate"/>
      </w:r>
      <w:ins w:id="139" w:author="Heino, Matti T J" w:date="2018-08-05T23:08:00Z">
        <w:r w:rsidR="00652E1F" w:rsidRPr="00652E1F">
          <w:rPr>
            <w:lang w:val="en-US"/>
          </w:rPr>
          <w:t>[53]</w:t>
        </w:r>
      </w:ins>
      <w:del w:id="140" w:author="Heino, Matti T J" w:date="2018-08-05T23:08:00Z">
        <w:r w:rsidR="00786C9F" w:rsidRPr="00652E1F" w:rsidDel="00652E1F">
          <w:rPr>
            <w:lang w:val="en-US"/>
          </w:rPr>
          <w:delText>[50]</w:delText>
        </w:r>
      </w:del>
      <w:r w:rsidR="00D42A54">
        <w:rPr>
          <w:noProof/>
          <w:lang w:val="en-GB"/>
        </w:rPr>
        <w:fldChar w:fldCharType="end"/>
      </w:r>
      <w:r w:rsidR="006B4A75">
        <w:rPr>
          <w:noProof/>
          <w:lang w:val="en-GB"/>
        </w:rPr>
        <w:t>;</w:t>
      </w:r>
      <w:r w:rsidR="002770E3">
        <w:rPr>
          <w:noProof/>
          <w:lang w:val="en-GB"/>
        </w:rPr>
        <w:t xml:space="preserve"> </w:t>
      </w:r>
      <w:r w:rsidR="004E3135">
        <w:rPr>
          <w:noProof/>
          <w:lang w:val="en-GB"/>
        </w:rPr>
        <w:t>For comparing means, t</w:t>
      </w:r>
      <w:r w:rsidR="002770E3">
        <w:rPr>
          <w:noProof/>
          <w:lang w:val="en-GB"/>
        </w:rPr>
        <w:t xml:space="preserve">his package assigns the alternative hypothesis a </w:t>
      </w:r>
      <w:r w:rsidR="002770E3" w:rsidRPr="003A5503">
        <w:rPr>
          <w:lang w:val="en-US"/>
        </w:rPr>
        <w:t>Cauchy prior</w:t>
      </w:r>
      <w:r w:rsidR="000839A4" w:rsidRPr="003A5503">
        <w:rPr>
          <w:lang w:val="en-US"/>
        </w:rPr>
        <w:t>.</w:t>
      </w:r>
      <w:r w:rsidR="002770E3" w:rsidRPr="003A5503">
        <w:rPr>
          <w:lang w:val="en-US"/>
        </w:rPr>
        <w:t xml:space="preserve"> We used a prior scale of 0.3, </w:t>
      </w:r>
      <w:r w:rsidR="00B93636" w:rsidRPr="003A5503">
        <w:rPr>
          <w:lang w:val="en-US"/>
        </w:rPr>
        <w:t xml:space="preserve">in accordance with </w:t>
      </w:r>
      <w:r w:rsidR="000839A4" w:rsidRPr="003A5503">
        <w:rPr>
          <w:lang w:val="en-US"/>
        </w:rPr>
        <w:t xml:space="preserve">common effects in health psychological research </w:t>
      </w:r>
      <w:r w:rsidR="000839A4">
        <w:fldChar w:fldCharType="begin"/>
      </w:r>
      <w:ins w:id="141" w:author="Heino, Matti T J" w:date="2018-08-05T23:08:00Z">
        <w:r w:rsidR="00652E1F">
          <w:rPr>
            <w:lang w:val="en-US"/>
          </w:rPr>
          <w:instrText xml:space="preserve"> ADDIN ZOTERO_ITEM CSL_CITATION {"citationID":"64hoor6fa","properties":{"formattedCitation":"[54]","plainCitation":"[54]"},"citationItems":[{"id":310,"uris":["http://zotero.org/users/2425957/items/VZR3PFRH"],"uri":["http://zotero.org/users/2425957/items/VZR3PFRH"],"itemData":{"id":310,"type":"article-journal","title":"One Hundred Years of Social Psychology Quantitatively Described.","container-title":"Review of General Psychology","page":"331-363","volume":"7","issue":"4","source":"CrossRef","DOI":"10.1037/1089-2680.7.4.331","ISSN":"1939-1552, 1089-2680","language":"en","author":[{"family":"Richard","given":"F. D."},{"family":"Bond","given":"Charles F."},{"family":"Stokes-Zoota","given":"Juli J."}],"issued":{"date-parts":[["2003"]]}}}],"schema":"https://github.com/citation-style-language/schema/raw/master/csl-citation.json"} </w:instrText>
        </w:r>
      </w:ins>
      <w:del w:id="142" w:author="Heino, Matti T J" w:date="2018-08-05T23:07:00Z">
        <w:r w:rsidR="00786C9F" w:rsidDel="00652E1F">
          <w:rPr>
            <w:lang w:val="en-US"/>
          </w:rPr>
          <w:delInstrText xml:space="preserve"> ADDIN ZOTERO_ITEM CSL_CITATION {"citationID":"64hoor6fa","properties":{"formattedCitation":"[51]","plainCitation":"[51]"},"citationItems":[{"id":310,"uris":["http://zotero.org/users/2425957/items/VZR3PFRH"],"uri":["http://zotero.org/users/2425957/items/VZR3PFRH"],"itemData":{"id":310,"type":"article-journal","title":"One Hundred Years of Social Psychology Quantitatively Described.","container-title":"Review of General Psychology","page":"331-363","volume":"7","issue":"4","source":"CrossRef","DOI":"10.1037/1089-2680.7.4.331","ISSN":"1939-1552, 1089-2680","language":"en","author":[{"family":"Richard","given":"F. D."},{"family":"Bond","given":"Charles F."},{"family":"Stokes-Zoota","given":"Juli J."}],"issued":{"date-parts":[["2003"]]}}}],"schema":"https://github.com/citation-style-language/schema/raw/master/csl-citation.json"} </w:delInstrText>
        </w:r>
      </w:del>
      <w:r w:rsidR="000839A4">
        <w:fldChar w:fldCharType="separate"/>
      </w:r>
      <w:ins w:id="143" w:author="Heino, Matti T J" w:date="2018-08-05T23:08:00Z">
        <w:r w:rsidR="00652E1F" w:rsidRPr="00652E1F">
          <w:rPr>
            <w:lang w:val="en-US"/>
          </w:rPr>
          <w:t>[54]</w:t>
        </w:r>
      </w:ins>
      <w:del w:id="144" w:author="Heino, Matti T J" w:date="2018-08-05T23:08:00Z">
        <w:r w:rsidR="00786C9F" w:rsidRPr="00652E1F" w:rsidDel="00652E1F">
          <w:rPr>
            <w:lang w:val="en-US"/>
          </w:rPr>
          <w:delText>[51]</w:delText>
        </w:r>
      </w:del>
      <w:r w:rsidR="000839A4">
        <w:fldChar w:fldCharType="end"/>
      </w:r>
      <w:r w:rsidR="000839A4" w:rsidRPr="003A5503">
        <w:rPr>
          <w:lang w:val="en-US"/>
        </w:rPr>
        <w:t>.</w:t>
      </w:r>
      <w:r w:rsidR="004E3135" w:rsidRPr="003A5503">
        <w:rPr>
          <w:lang w:val="en-US"/>
        </w:rPr>
        <w:t xml:space="preserve"> </w:t>
      </w:r>
      <w:r w:rsidR="00506055" w:rsidRPr="003A5503">
        <w:rPr>
          <w:lang w:val="en-US"/>
        </w:rPr>
        <w:t xml:space="preserve">This reflects a prior belief that 50% of the effects lie between d=-0.3 and 0.3. </w:t>
      </w:r>
      <w:r w:rsidR="004C48E4" w:rsidRPr="003A5503">
        <w:rPr>
          <w:lang w:val="en-US"/>
        </w:rPr>
        <w:t>For contingency tables, prior</w:t>
      </w:r>
      <w:r w:rsidR="005F2258" w:rsidRPr="003A5503">
        <w:rPr>
          <w:lang w:val="en-US"/>
        </w:rPr>
        <w:t xml:space="preserve">s are described in Jamil et al. </w:t>
      </w:r>
      <w:r w:rsidR="005F2258">
        <w:fldChar w:fldCharType="begin"/>
      </w:r>
      <w:ins w:id="145" w:author="Heino, Matti T J" w:date="2018-08-05T23:08:00Z">
        <w:r w:rsidR="00652E1F">
          <w:rPr>
            <w:lang w:val="en-US"/>
          </w:rPr>
          <w:instrText xml:space="preserve"> ADDIN ZOTERO_ITEM CSL_CITATION {"citationID":"1e7liia94i","properties":{"formattedCitation":"[55]","plainCitation":"[55]"},"citationItems":[{"id":587,"uris":["http://zotero.org/users/2425957/items/JBA4J6NQ"],"uri":["http://zotero.org/users/2425957/items/JBA4J6NQ"],"itemData":{"id":587,"type":"article-journal","title":"Default “Gunel and Dickey” Bayes factors for contingency tables","container-title":"Behavior Research Methods","page":"1–15","source":"Google Scholar","author":[{"family":"Jamil","given":"Tahira"},{"family":"Ly","given":"Alexander"},{"family":"Morey","given":"Richard D."},{"family":"Love","given":"Jonathon"},{"family":"Marsman","given":"Maarten"},{"family":"Wagenmakers","given":"Eric-Jan"}],"issued":{"date-parts":[["2015"]]}},"suppress-author":true}],"schema":"https://github.com/citation-style-language/schema/raw/master/csl-citation.json"} </w:instrText>
        </w:r>
      </w:ins>
      <w:del w:id="146" w:author="Heino, Matti T J" w:date="2018-08-05T23:07:00Z">
        <w:r w:rsidR="00786C9F" w:rsidDel="00652E1F">
          <w:rPr>
            <w:lang w:val="en-US"/>
          </w:rPr>
          <w:delInstrText xml:space="preserve"> ADDIN ZOTERO_ITEM CSL_CITATION {"citationID":"1e7liia94i","properties":{"formattedCitation":"[52]","plainCitation":"[52]"},"citationItems":[{"id":587,"uris":["http://zotero.org/users/2425957/items/JBA4J6NQ"],"uri":["http://zotero.org/users/2425957/items/JBA4J6NQ"],"itemData":{"id":587,"type":"article-journal","title":"Default “Gunel and Dickey” Bayes factors for contingency tables","container-title":"Behavior Research Methods","page":"1–15","source":"Google Scholar","author":[{"family":"Jamil","given":"Tahira"},{"family":"Ly","given":"Alexander"},{"family":"Morey","given":"Richard D."},{"family":"Love","given":"Jonathon"},{"family":"Marsman","given":"Maarten"},{"family":"Wagenmakers","given":"Eric-Jan"}],"issued":{"date-parts":[["2015"]]}},"suppress-author":true}],"schema":"https://github.com/citation-style-language/schema/raw/master/csl-citation.json"} </w:delInstrText>
        </w:r>
      </w:del>
      <w:r w:rsidR="005F2258">
        <w:fldChar w:fldCharType="separate"/>
      </w:r>
      <w:ins w:id="147" w:author="Heino, Matti T J" w:date="2018-08-05T23:08:00Z">
        <w:r w:rsidR="00652E1F" w:rsidRPr="00652E1F">
          <w:rPr>
            <w:lang w:val="en-US"/>
          </w:rPr>
          <w:t>[55]</w:t>
        </w:r>
      </w:ins>
      <w:del w:id="148" w:author="Heino, Matti T J" w:date="2018-08-05T23:08:00Z">
        <w:r w:rsidR="00786C9F" w:rsidRPr="00652E1F" w:rsidDel="00652E1F">
          <w:rPr>
            <w:lang w:val="en-US"/>
          </w:rPr>
          <w:delText>[52]</w:delText>
        </w:r>
      </w:del>
      <w:r w:rsidR="005F2258">
        <w:fldChar w:fldCharType="end"/>
      </w:r>
      <w:r w:rsidR="005F2258" w:rsidRPr="003A5503">
        <w:rPr>
          <w:lang w:val="en-US"/>
        </w:rPr>
        <w:t>. The minimum value is 1, and an increase reflects the belief</w:t>
      </w:r>
      <w:r w:rsidR="00551D46" w:rsidRPr="003A5503">
        <w:rPr>
          <w:lang w:val="en-US"/>
        </w:rPr>
        <w:t>,</w:t>
      </w:r>
      <w:r w:rsidR="005F2258" w:rsidRPr="003A5503">
        <w:rPr>
          <w:lang w:val="en-US"/>
        </w:rPr>
        <w:t xml:space="preserve"> that </w:t>
      </w:r>
      <w:r w:rsidR="00551D46" w:rsidRPr="003A5503">
        <w:rPr>
          <w:lang w:val="en-US"/>
        </w:rPr>
        <w:t xml:space="preserve">the distribution of observations in the given categories under </w:t>
      </w:r>
      <w:r w:rsidR="004C48E4" w:rsidRPr="003A5503">
        <w:rPr>
          <w:lang w:val="en-US"/>
        </w:rPr>
        <w:t xml:space="preserve">H1 is </w:t>
      </w:r>
      <w:r w:rsidR="00551D46" w:rsidRPr="003A5503">
        <w:rPr>
          <w:lang w:val="en-US"/>
        </w:rPr>
        <w:t xml:space="preserve">relatively more </w:t>
      </w:r>
      <w:r w:rsidR="004C48E4" w:rsidRPr="003A5503">
        <w:rPr>
          <w:lang w:val="en-US"/>
        </w:rPr>
        <w:t xml:space="preserve">similar to H0. </w:t>
      </w:r>
      <w:r w:rsidR="005B32A5">
        <w:rPr>
          <w:lang w:val="en-US"/>
        </w:rPr>
        <w:t>Additional</w:t>
      </w:r>
      <w:r w:rsidR="003231A0">
        <w:rPr>
          <w:lang w:val="en-US"/>
        </w:rPr>
        <w:t xml:space="preserve"> information on inference using Bayes Factors</w:t>
      </w:r>
      <w:r w:rsidR="005B32A5">
        <w:rPr>
          <w:lang w:val="en-US"/>
        </w:rPr>
        <w:t>,</w:t>
      </w:r>
      <w:r w:rsidR="003231A0">
        <w:rPr>
          <w:lang w:val="en-US"/>
        </w:rPr>
        <w:t xml:space="preserve"> </w:t>
      </w:r>
      <w:r w:rsidR="000C039B">
        <w:rPr>
          <w:lang w:val="en-US"/>
        </w:rPr>
        <w:t xml:space="preserve">and </w:t>
      </w:r>
      <w:r w:rsidR="005B32A5">
        <w:rPr>
          <w:lang w:val="en-US"/>
        </w:rPr>
        <w:t>prior robustness checks</w:t>
      </w:r>
      <w:r w:rsidR="000C039B">
        <w:rPr>
          <w:lang w:val="en-US"/>
        </w:rPr>
        <w:t xml:space="preserve"> are</w:t>
      </w:r>
      <w:r w:rsidR="004E3135" w:rsidRPr="003A5503">
        <w:rPr>
          <w:lang w:val="en-US"/>
        </w:rPr>
        <w:t xml:space="preserve"> </w:t>
      </w:r>
      <w:r w:rsidR="003231A0">
        <w:rPr>
          <w:lang w:val="en-US"/>
        </w:rPr>
        <w:t>found</w:t>
      </w:r>
      <w:r w:rsidR="004E3135" w:rsidRPr="003A5503">
        <w:rPr>
          <w:lang w:val="en-US"/>
        </w:rPr>
        <w:t xml:space="preserve"> in the supplementary </w:t>
      </w:r>
      <w:r w:rsidR="0054170C">
        <w:rPr>
          <w:lang w:val="en-US"/>
        </w:rPr>
        <w:t>website</w:t>
      </w:r>
      <w:r w:rsidR="004E3135" w:rsidRPr="003A5503">
        <w:rPr>
          <w:lang w:val="en-US"/>
        </w:rPr>
        <w:t xml:space="preserve">. </w:t>
      </w:r>
    </w:p>
    <w:p w14:paraId="2AD82710" w14:textId="6C48E9B7" w:rsidR="002F035D" w:rsidRPr="002F035D" w:rsidRDefault="002F035D" w:rsidP="008B7809">
      <w:pPr>
        <w:rPr>
          <w:b/>
          <w:noProof/>
          <w:lang w:val="en-GB"/>
        </w:rPr>
      </w:pPr>
      <w:r w:rsidRPr="002F035D">
        <w:rPr>
          <w:b/>
          <w:noProof/>
          <w:lang w:val="en-GB"/>
        </w:rPr>
        <w:lastRenderedPageBreak/>
        <w:t xml:space="preserve">Equivalence testing. </w:t>
      </w:r>
      <w:r w:rsidRPr="002F035D">
        <w:rPr>
          <w:noProof/>
          <w:lang w:val="en-GB"/>
        </w:rPr>
        <w:t xml:space="preserve">In </w:t>
      </w:r>
      <w:r>
        <w:rPr>
          <w:noProof/>
          <w:lang w:val="en-GB"/>
        </w:rPr>
        <w:t xml:space="preserve">the frequentist statistical paradigm, support for the null hypothesis is indicated </w:t>
      </w:r>
      <w:r w:rsidR="00FF356A">
        <w:rPr>
          <w:noProof/>
          <w:lang w:val="en-GB"/>
        </w:rPr>
        <w:t>by</w:t>
      </w:r>
      <w:r>
        <w:rPr>
          <w:noProof/>
          <w:lang w:val="en-GB"/>
        </w:rPr>
        <w:t xml:space="preserve"> the practice of equivalence testing </w:t>
      </w:r>
      <w:r>
        <w:rPr>
          <w:noProof/>
          <w:lang w:val="en-GB"/>
        </w:rPr>
        <w:fldChar w:fldCharType="begin"/>
      </w:r>
      <w:ins w:id="149" w:author="Heino, Matti T J" w:date="2018-08-05T23:08:00Z">
        <w:r w:rsidR="00652E1F">
          <w:rPr>
            <w:noProof/>
            <w:lang w:val="en-GB"/>
          </w:rPr>
          <w:instrText xml:space="preserve"> ADDIN ZOTERO_ITEM CSL_CITATION {"citationID":"yLCfSMDx","properties":{"formattedCitation":"[56]","plainCitation":"[56]"},"citationItems":[{"id":2373,"uris":["http://zotero.org/users/2425957/items/3T5VGD8M"],"uri":["http://zotero.org/users/2425957/items/3T5VGD8M"],"itemData":{"id":2373,"type":"article-journal","title":"Equivalence Tests: A Practical Primer for t Tests, Correlations, and Meta-Analyses","container-title":"Social Psychological and Personality Science","page":"355-362","volume":"8","issue":"4","source":"SAGE Journals","abstract":"Scientists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inferences.","DOI":"10.1177/1948550617697177","ISSN":"1948-5506","shortTitle":"Equivalence Tests","journalAbbreviation":"Social Psychological and Personality Science","language":"en","author":[{"family":"Lakens","given":"Daniel"}],"issued":{"date-parts":[["2017",5,1]]}}}],"schema":"https://github.com/citation-style-language/schema/raw/master/csl-citation.json"} </w:instrText>
        </w:r>
      </w:ins>
      <w:del w:id="150" w:author="Heino, Matti T J" w:date="2018-08-05T23:07:00Z">
        <w:r w:rsidR="00786C9F" w:rsidDel="00652E1F">
          <w:rPr>
            <w:noProof/>
            <w:lang w:val="en-GB"/>
          </w:rPr>
          <w:delInstrText xml:space="preserve"> ADDIN ZOTERO_ITEM CSL_CITATION {"citationID":"yLCfSMDx","properties":{"formattedCitation":"[53]","plainCitation":"[53]"},"citationItems":[{"id":2373,"uris":["http://zotero.org/users/2425957/items/3T5VGD8M"],"uri":["http://zotero.org/users/2425957/items/3T5VGD8M"],"itemData":{"id":2373,"type":"article-journal","title":"Equivalence Tests: A Practical Primer for t Tests, Correlations, and Meta-Analyses","container-title":"Social Psychological and Personality Science","page":"355-362","volume":"8","issue":"4","source":"SAGE Journals","abstract":"Scientists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inferences.","DOI":"10.1177/1948550617697177","ISSN":"1948-5506","shortTitle":"Equivalence Tests","journalAbbreviation":"Social Psychological and Personality Science","language":"en","author":[{"family":"Lakens","given":"Daniel"}],"issued":{"date-parts":[["2017",5,1]]}}}],"schema":"https://github.com/citation-style-language/schema/raw/master/csl-citation.json"} </w:delInstrText>
        </w:r>
      </w:del>
      <w:r>
        <w:rPr>
          <w:noProof/>
          <w:lang w:val="en-GB"/>
        </w:rPr>
        <w:fldChar w:fldCharType="separate"/>
      </w:r>
      <w:ins w:id="151" w:author="Heino, Matti T J" w:date="2018-08-05T23:08:00Z">
        <w:r w:rsidR="00652E1F" w:rsidRPr="00652E1F">
          <w:rPr>
            <w:lang w:val="en-US"/>
          </w:rPr>
          <w:t>[56]</w:t>
        </w:r>
      </w:ins>
      <w:del w:id="152" w:author="Heino, Matti T J" w:date="2018-08-05T23:08:00Z">
        <w:r w:rsidR="00786C9F" w:rsidRPr="00652E1F" w:rsidDel="00652E1F">
          <w:rPr>
            <w:lang w:val="en-US"/>
          </w:rPr>
          <w:delText>[53]</w:delText>
        </w:r>
      </w:del>
      <w:r>
        <w:rPr>
          <w:noProof/>
          <w:lang w:val="en-GB"/>
        </w:rPr>
        <w:fldChar w:fldCharType="end"/>
      </w:r>
      <w:r>
        <w:rPr>
          <w:noProof/>
          <w:lang w:val="en-GB"/>
        </w:rPr>
        <w:t>.</w:t>
      </w:r>
      <w:r w:rsidR="00FF356A">
        <w:rPr>
          <w:noProof/>
          <w:lang w:val="en-GB"/>
        </w:rPr>
        <w:t xml:space="preserve"> For a difference between means, one essentially first establishes a region of equivalence to zero, then conducts and combines two t-tests. </w:t>
      </w:r>
      <w:r w:rsidR="0099359C">
        <w:rPr>
          <w:noProof/>
          <w:lang w:val="en-GB"/>
        </w:rPr>
        <w:t xml:space="preserve">The first one tests </w:t>
      </w:r>
      <w:r w:rsidR="00FF356A">
        <w:rPr>
          <w:noProof/>
          <w:lang w:val="en-GB"/>
        </w:rPr>
        <w:t>whether the effect is higher than the lower bound (in our case, -0.3), and the other tests whether the effect is smaller than the higher bound (in our case, 0.3).</w:t>
      </w:r>
      <w:r w:rsidR="00CF3D6A">
        <w:rPr>
          <w:noProof/>
          <w:lang w:val="en-GB"/>
        </w:rPr>
        <w:t xml:space="preserve"> The tests were conducted using R package “TOSTER”</w:t>
      </w:r>
      <w:r w:rsidR="00D42A54">
        <w:rPr>
          <w:noProof/>
          <w:lang w:val="en-GB"/>
        </w:rPr>
        <w:t xml:space="preserve"> </w:t>
      </w:r>
      <w:r w:rsidR="00D42A54">
        <w:rPr>
          <w:noProof/>
          <w:lang w:val="en-GB"/>
        </w:rPr>
        <w:fldChar w:fldCharType="begin"/>
      </w:r>
      <w:ins w:id="153" w:author="Heino, Matti T J" w:date="2018-08-05T23:08:00Z">
        <w:r w:rsidR="00652E1F">
          <w:rPr>
            <w:noProof/>
            <w:lang w:val="en-GB"/>
          </w:rPr>
          <w:instrText xml:space="preserve"> ADDIN ZOTERO_ITEM CSL_CITATION {"citationID":"2j5girsp1","properties":{"formattedCitation":"[57]","plainCitation":"[57]"},"citationItems":[{"id":775,"uris":["http://zotero.org/users/2425957/items/675TZ8R9"],"uri":["http://zotero.org/users/2425957/items/675TZ8R9"],"itemData":{"id":775,"type":"book","title":"TOSTER: Two One-Sided Tests (TOST) Equivalence Testing","URL":"https://CRAN.R-project.org/package=TOSTER","author":[{"family":"Lakens","given":"Daniel"}],"issued":{"date-parts":[["2016"]]}}}],"schema":"https://github.com/citation-style-language/schema/raw/master/csl-citation.json"} </w:instrText>
        </w:r>
      </w:ins>
      <w:del w:id="154" w:author="Heino, Matti T J" w:date="2018-08-05T23:07:00Z">
        <w:r w:rsidR="00786C9F" w:rsidDel="00652E1F">
          <w:rPr>
            <w:noProof/>
            <w:lang w:val="en-GB"/>
          </w:rPr>
          <w:delInstrText xml:space="preserve"> ADDIN ZOTERO_ITEM CSL_CITATION {"citationID":"2j5girsp1","properties":{"formattedCitation":"[54]","plainCitation":"[54]"},"citationItems":[{"id":775,"uris":["http://zotero.org/users/2425957/items/675TZ8R9"],"uri":["http://zotero.org/users/2425957/items/675TZ8R9"],"itemData":{"id":775,"type":"book","title":"TOSTER: Two One-Sided Tests (TOST) Equivalence Testing","URL":"https://CRAN.R-project.org/package=TOSTER","author":[{"family":"Lakens","given":"Daniel"}],"issued":{"date-parts":[["2016"]]}}}],"schema":"https://github.com/citation-style-language/schema/raw/master/csl-citation.json"} </w:delInstrText>
        </w:r>
      </w:del>
      <w:r w:rsidR="00D42A54">
        <w:rPr>
          <w:noProof/>
          <w:lang w:val="en-GB"/>
        </w:rPr>
        <w:fldChar w:fldCharType="separate"/>
      </w:r>
      <w:ins w:id="155" w:author="Heino, Matti T J" w:date="2018-08-05T23:08:00Z">
        <w:r w:rsidR="00652E1F" w:rsidRPr="00652E1F">
          <w:rPr>
            <w:lang w:val="en-US"/>
          </w:rPr>
          <w:t>[57]</w:t>
        </w:r>
      </w:ins>
      <w:del w:id="156" w:author="Heino, Matti T J" w:date="2018-08-05T23:08:00Z">
        <w:r w:rsidR="00786C9F" w:rsidRPr="00652E1F" w:rsidDel="00652E1F">
          <w:rPr>
            <w:lang w:val="en-US"/>
          </w:rPr>
          <w:delText>[54]</w:delText>
        </w:r>
      </w:del>
      <w:r w:rsidR="00D42A54">
        <w:rPr>
          <w:noProof/>
          <w:lang w:val="en-GB"/>
        </w:rPr>
        <w:fldChar w:fldCharType="end"/>
      </w:r>
      <w:r w:rsidR="00CF3D6A">
        <w:rPr>
          <w:noProof/>
          <w:lang w:val="en-GB"/>
        </w:rPr>
        <w:t>.</w:t>
      </w:r>
    </w:p>
    <w:p w14:paraId="6B417A47" w14:textId="5901AEB6" w:rsidR="000F7F78" w:rsidRPr="004A447D" w:rsidRDefault="002F33D7" w:rsidP="000F7F78">
      <w:pPr>
        <w:rPr>
          <w:noProof/>
          <w:lang w:val="en-GB"/>
        </w:rPr>
      </w:pPr>
      <w:r>
        <w:rPr>
          <w:noProof/>
          <w:lang w:val="en-GB"/>
        </w:rPr>
        <w:t>We did not conduct multi-level analyses to account for t</w:t>
      </w:r>
      <w:r w:rsidR="00EE4DD6">
        <w:rPr>
          <w:noProof/>
          <w:lang w:val="en-GB"/>
        </w:rPr>
        <w:t xml:space="preserve">he </w:t>
      </w:r>
      <w:r w:rsidR="000F7F78" w:rsidRPr="004A447D">
        <w:rPr>
          <w:noProof/>
          <w:lang w:val="en-GB"/>
        </w:rPr>
        <w:t xml:space="preserve">intra-class correlation </w:t>
      </w:r>
      <w:r w:rsidR="004F718F" w:rsidRPr="004A447D">
        <w:rPr>
          <w:noProof/>
          <w:lang w:val="en-GB"/>
        </w:rPr>
        <w:t xml:space="preserve">of 0.09 </w:t>
      </w:r>
      <w:r w:rsidR="000F7F78" w:rsidRPr="004A447D">
        <w:rPr>
          <w:noProof/>
          <w:lang w:val="en-GB"/>
        </w:rPr>
        <w:t>for to</w:t>
      </w:r>
      <w:r w:rsidR="004F718F" w:rsidRPr="004A447D">
        <w:rPr>
          <w:noProof/>
          <w:lang w:val="en-GB"/>
        </w:rPr>
        <w:t>tal accelerometer wear time</w:t>
      </w:r>
      <w:r w:rsidR="000F7F78" w:rsidRPr="004A447D">
        <w:rPr>
          <w:noProof/>
          <w:lang w:val="en-GB"/>
        </w:rPr>
        <w:t xml:space="preserve">. </w:t>
      </w:r>
      <w:r>
        <w:rPr>
          <w:noProof/>
          <w:lang w:val="en-GB"/>
        </w:rPr>
        <w:t>Heterogeneity analysis is presented in the supplementary</w:t>
      </w:r>
      <w:r w:rsidR="00A617B6">
        <w:rPr>
          <w:noProof/>
          <w:lang w:val="en-GB"/>
        </w:rPr>
        <w:t xml:space="preserve"> </w:t>
      </w:r>
      <w:r w:rsidR="0054170C">
        <w:rPr>
          <w:noProof/>
          <w:lang w:val="en-GB"/>
        </w:rPr>
        <w:t xml:space="preserve">website </w:t>
      </w:r>
      <w:r>
        <w:rPr>
          <w:noProof/>
          <w:lang w:val="en-GB"/>
        </w:rPr>
        <w:t>file under “Heterogeneity among clusters”.</w:t>
      </w:r>
    </w:p>
    <w:p w14:paraId="0867AA1C" w14:textId="6D04B962" w:rsidR="003F14CD" w:rsidRDefault="000C039B" w:rsidP="00C83365">
      <w:pPr>
        <w:rPr>
          <w:noProof/>
          <w:lang w:val="en-GB"/>
        </w:rPr>
      </w:pPr>
      <w:r>
        <w:rPr>
          <w:noProof/>
          <w:lang w:val="en-GB"/>
        </w:rPr>
        <w:t xml:space="preserve">Using </w:t>
      </w:r>
      <w:r w:rsidR="00A14BA5" w:rsidRPr="004A447D">
        <w:rPr>
          <w:noProof/>
          <w:lang w:val="en-GB"/>
        </w:rPr>
        <w:t>standard deviations estimated from feasibility study</w:t>
      </w:r>
      <w:r w:rsidR="005B32A5">
        <w:rPr>
          <w:noProof/>
          <w:lang w:val="en-GB"/>
        </w:rPr>
        <w:t xml:space="preserve"> </w:t>
      </w:r>
      <w:r w:rsidR="005B32A5">
        <w:rPr>
          <w:noProof/>
          <w:lang w:val="en-GB"/>
        </w:rPr>
        <w:fldChar w:fldCharType="begin"/>
      </w:r>
      <w:r w:rsidR="00327DF5">
        <w:rPr>
          <w:noProof/>
          <w:lang w:val="en-GB"/>
        </w:rPr>
        <w:instrText xml:space="preserve"> ADDIN ZOTERO_ITEM CSL_CITATION {"citationID":"1n17m93ns","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5B32A5">
        <w:rPr>
          <w:noProof/>
          <w:lang w:val="en-GB"/>
        </w:rPr>
        <w:fldChar w:fldCharType="separate"/>
      </w:r>
      <w:r w:rsidR="00327DF5" w:rsidRPr="00327DF5">
        <w:rPr>
          <w:lang w:val="en-US"/>
        </w:rPr>
        <w:t>[30]</w:t>
      </w:r>
      <w:r w:rsidR="005B32A5">
        <w:rPr>
          <w:noProof/>
          <w:lang w:val="en-GB"/>
        </w:rPr>
        <w:fldChar w:fldCharType="end"/>
      </w:r>
      <w:r w:rsidR="005B32A5">
        <w:rPr>
          <w:noProof/>
          <w:lang w:val="en-GB"/>
        </w:rPr>
        <w:t xml:space="preserve"> </w:t>
      </w:r>
      <w:r w:rsidR="00A14BA5" w:rsidRPr="004A447D">
        <w:rPr>
          <w:noProof/>
          <w:lang w:val="en-GB"/>
        </w:rPr>
        <w:t>data</w:t>
      </w:r>
      <w:r>
        <w:rPr>
          <w:noProof/>
          <w:lang w:val="en-GB"/>
        </w:rPr>
        <w:t>, we determined</w:t>
      </w:r>
      <w:r w:rsidR="00A14BA5" w:rsidRPr="004A447D">
        <w:rPr>
          <w:noProof/>
          <w:lang w:val="en-GB"/>
        </w:rPr>
        <w:t xml:space="preserve"> </w:t>
      </w:r>
      <w:r>
        <w:rPr>
          <w:noProof/>
          <w:lang w:val="en-GB"/>
        </w:rPr>
        <w:t xml:space="preserve">a </w:t>
      </w:r>
      <w:r w:rsidR="002E72C1">
        <w:rPr>
          <w:noProof/>
          <w:lang w:val="en-GB"/>
        </w:rPr>
        <w:t>practically</w:t>
      </w:r>
      <w:r>
        <w:rPr>
          <w:noProof/>
          <w:lang w:val="en-GB"/>
        </w:rPr>
        <w:t xml:space="preserve"> significant effect size</w:t>
      </w:r>
      <w:r w:rsidR="0058080F">
        <w:rPr>
          <w:noProof/>
          <w:lang w:val="en-GB"/>
        </w:rPr>
        <w:t xml:space="preserve"> for wear time hours</w:t>
      </w:r>
      <w:r>
        <w:rPr>
          <w:noProof/>
          <w:lang w:val="en-GB"/>
        </w:rPr>
        <w:t xml:space="preserve"> to be </w:t>
      </w:r>
      <w:r w:rsidR="00F83FC9" w:rsidRPr="004A447D">
        <w:rPr>
          <w:noProof/>
          <w:lang w:val="en-GB"/>
        </w:rPr>
        <w:t>d=</w:t>
      </w:r>
      <w:r w:rsidR="00622FFB" w:rsidRPr="004A447D">
        <w:rPr>
          <w:noProof/>
          <w:lang w:val="en-GB"/>
        </w:rPr>
        <w:t>0.42</w:t>
      </w:r>
      <w:r w:rsidR="00A97E89">
        <w:rPr>
          <w:noProof/>
          <w:lang w:val="en-GB"/>
        </w:rPr>
        <w:t xml:space="preserve"> – enough to </w:t>
      </w:r>
      <w:r w:rsidR="00A97E89" w:rsidRPr="004A447D">
        <w:rPr>
          <w:noProof/>
          <w:lang w:val="en-GB"/>
        </w:rPr>
        <w:t>bring a person from 9.5 hours of daily data to reach the cutoff of 10 hours.</w:t>
      </w:r>
      <w:r w:rsidR="00D01B5E" w:rsidRPr="004A447D">
        <w:rPr>
          <w:noProof/>
          <w:lang w:val="en-GB"/>
        </w:rPr>
        <w:t xml:space="preserve"> </w:t>
      </w:r>
      <w:r w:rsidR="00CF3D6A">
        <w:rPr>
          <w:noProof/>
          <w:lang w:val="en-GB"/>
        </w:rPr>
        <w:t>For our purposes, we decided to consider effect sizes between -0.3 and 0.3 as equivalent to zero.</w:t>
      </w:r>
      <w:r w:rsidR="00A97E89">
        <w:rPr>
          <w:noProof/>
          <w:lang w:val="en-GB"/>
        </w:rPr>
        <w:t xml:space="preserve"> Additional details are presented in the supplementary </w:t>
      </w:r>
      <w:r w:rsidR="0054170C">
        <w:rPr>
          <w:noProof/>
          <w:lang w:val="en-GB"/>
        </w:rPr>
        <w:t xml:space="preserve">website </w:t>
      </w:r>
      <w:r w:rsidR="00A97E89">
        <w:rPr>
          <w:noProof/>
          <w:lang w:val="en-GB"/>
        </w:rPr>
        <w:t>under “Statistical power”.</w:t>
      </w:r>
    </w:p>
    <w:p w14:paraId="420D124D" w14:textId="44AAB288" w:rsidR="0008725B" w:rsidRPr="004A447D" w:rsidRDefault="0008725B" w:rsidP="0008725B">
      <w:pPr>
        <w:rPr>
          <w:noProof/>
          <w:lang w:val="en-GB"/>
        </w:rPr>
      </w:pPr>
      <w:r w:rsidRPr="004A447D">
        <w:rPr>
          <w:noProof/>
          <w:lang w:val="en-GB"/>
        </w:rPr>
        <w:t xml:space="preserve">Analysis regarding statistical power is presented in </w:t>
      </w:r>
      <w:r>
        <w:rPr>
          <w:noProof/>
          <w:lang w:val="en-GB"/>
        </w:rPr>
        <w:fldChar w:fldCharType="begin"/>
      </w:r>
      <w:r>
        <w:rPr>
          <w:noProof/>
          <w:lang w:val="en-GB"/>
        </w:rPr>
        <w:instrText xml:space="preserve"> REF _Ref449887954 \h </w:instrText>
      </w:r>
      <w:r>
        <w:rPr>
          <w:noProof/>
          <w:lang w:val="en-GB"/>
        </w:rPr>
      </w:r>
      <w:r>
        <w:rPr>
          <w:noProof/>
          <w:lang w:val="en-GB"/>
        </w:rPr>
        <w:fldChar w:fldCharType="separate"/>
      </w:r>
      <w:r w:rsidR="00553F4D" w:rsidRPr="004A447D">
        <w:rPr>
          <w:noProof/>
          <w:lang w:val="en-GB"/>
        </w:rPr>
        <w:t xml:space="preserve">Figure </w:t>
      </w:r>
      <w:r w:rsidR="00553F4D">
        <w:rPr>
          <w:noProof/>
          <w:lang w:val="en-GB"/>
        </w:rPr>
        <w:t>1</w:t>
      </w:r>
      <w:r>
        <w:rPr>
          <w:noProof/>
          <w:lang w:val="en-GB"/>
        </w:rPr>
        <w:fldChar w:fldCharType="end"/>
      </w:r>
      <w:r w:rsidRPr="004A447D">
        <w:rPr>
          <w:noProof/>
          <w:lang w:val="en-GB"/>
        </w:rPr>
        <w:t>, holding alpha constant at 0.05 and sample size at achieved levels. As seen from the figure, we had 90% power to discover an effect of size d=0.39, 80% to detect d=0.3, 60% to detect d=0.27 and 40% to discover an effect of d=0.21. Thus, type 2 error probabilities were small for effects near our defined minimal effect size of interest, but high for small effects.</w:t>
      </w:r>
      <w:r>
        <w:rPr>
          <w:noProof/>
          <w:lang w:val="en-GB"/>
        </w:rPr>
        <w:t xml:space="preserve"> </w:t>
      </w:r>
    </w:p>
    <w:p w14:paraId="73FB31E2" w14:textId="3DDD3A20" w:rsidR="00D40472" w:rsidRDefault="00480F04" w:rsidP="00D40472">
      <w:pPr>
        <w:rPr>
          <w:noProof/>
          <w:lang w:val="en-GB"/>
        </w:rPr>
      </w:pPr>
      <w:bookmarkStart w:id="157" w:name="_Toc449907556"/>
      <w:r>
        <w:rPr>
          <w:noProof/>
          <w:lang w:val="en-GB"/>
        </w:rPr>
        <w:t xml:space="preserve">We also evaluated </w:t>
      </w:r>
      <w:r w:rsidR="00B71E81" w:rsidRPr="004A447D">
        <w:rPr>
          <w:noProof/>
          <w:lang w:val="en-GB"/>
        </w:rPr>
        <w:t>Type S and type M error probabilities</w:t>
      </w:r>
      <w:r>
        <w:rPr>
          <w:noProof/>
          <w:lang w:val="en-GB"/>
        </w:rPr>
        <w:t xml:space="preserve"> </w:t>
      </w:r>
      <w:r>
        <w:rPr>
          <w:noProof/>
          <w:lang w:val="en-GB"/>
        </w:rPr>
        <w:fldChar w:fldCharType="begin"/>
      </w:r>
      <w:ins w:id="158" w:author="Heino, Matti T J" w:date="2018-08-05T23:08:00Z">
        <w:r w:rsidR="00652E1F">
          <w:rPr>
            <w:noProof/>
            <w:lang w:val="en-GB"/>
          </w:rPr>
          <w:instrText xml:space="preserve"> ADDIN ZOTERO_ITEM CSL_CITATION {"citationID":"a1odkjpv56s","properties":{"formattedCitation":"[58]","plainCitation":"[58]"},"citationItems":[{"id":113,"uris":["http://zotero.org/users/2425957/items/54GIIF6C"],"uri":["http://zotero.org/users/2425957/items/54GIIF6C"],"itemData":{"id":113,"type":"article-journal","title":"Beyond Power Calculations Assessing Type S (Sign) and Type M (Magnitude) Errors","container-title":"Perspectives on Psychological Science","page":"641-651","volume":"9","issue":"6","source":"pps.sagepub.com","abstract":"Statistical power analysis provides the conventional approach to assess error rates when designing a research study. However, power analysis is flawed in that a narrow emphasis on statistical significance is placed as the primary focus of study design. In noisy, small-sample settings, statistically significant results can often be misleading. To help researchers address this problem in the context of their own studies, we recommend design calculations in which (a) the probability of an estimate being in the wrong direction (Type S [sign] error) and (b) the factor by which the magnitude of an effect might be overestimated (Type M [magnitude] error or exaggeration ratio) are estimated. We illustrate with examples from recent published research and discuss the largest challenge in a design calculation: coming up with reasonable estimates of plausible effect sizes based on external information.","DOI":"10.1177/1745691614551642","ISSN":"1745-6916, 1745-6924","journalAbbreviation":"Perspectives on Psychological Science","language":"en","author":[{"family":"Gelman","given":"Andrew"},{"family":"Carlin","given":"John"}],"issued":{"date-parts":[["2014",11,1]]}}}],"schema":"https://github.com/citation-style-language/schema/raw/master/csl-citation.json"} </w:instrText>
        </w:r>
      </w:ins>
      <w:del w:id="159" w:author="Heino, Matti T J" w:date="2018-08-05T23:07:00Z">
        <w:r w:rsidR="00786C9F" w:rsidDel="00652E1F">
          <w:rPr>
            <w:noProof/>
            <w:lang w:val="en-GB"/>
          </w:rPr>
          <w:delInstrText xml:space="preserve"> ADDIN ZOTERO_ITEM CSL_CITATION {"citationID":"a1odkjpv56s","properties":{"formattedCitation":"[55]","plainCitation":"[55]"},"citationItems":[{"id":113,"uris":["http://zotero.org/users/2425957/items/54GIIF6C"],"uri":["http://zotero.org/users/2425957/items/54GIIF6C"],"itemData":{"id":113,"type":"article-journal","title":"Beyond Power Calculations Assessing Type S (Sign) and Type M (Magnitude) Errors","container-title":"Perspectives on Psychological Science","page":"641-651","volume":"9","issue":"6","source":"pps.sagepub.com","abstract":"Statistical power analysis provides the conventional approach to assess error rates when designing a research study. However, power analysis is flawed in that a narrow emphasis on statistical significance is placed as the primary focus of study design. In noisy, small-sample settings, statistically significant results can often be misleading. To help researchers address this problem in the context of their own studies, we recommend design calculations in which (a) the probability of an estimate being in the wrong direction (Type S [sign] error) and (b) the factor by which the magnitude of an effect might be overestimated (Type M [magnitude] error or exaggeration ratio) are estimated. We illustrate with examples from recent published research and discuss the largest challenge in a design calculation: coming up with reasonable estimates of plausible effect sizes based on external information.","DOI":"10.1177/1745691614551642","ISSN":"1745-6916, 1745-6924","journalAbbreviation":"Perspectives on Psychological Science","language":"en","author":[{"family":"Gelman","given":"Andrew"},{"family":"Carlin","given":"John"}],"issued":{"date-parts":[["2014",11,1]]}}}],"schema":"https://github.com/citation-style-language/schema/raw/master/csl-citation.json"} </w:delInstrText>
        </w:r>
      </w:del>
      <w:r>
        <w:rPr>
          <w:noProof/>
          <w:lang w:val="en-GB"/>
        </w:rPr>
        <w:fldChar w:fldCharType="separate"/>
      </w:r>
      <w:ins w:id="160" w:author="Heino, Matti T J" w:date="2018-08-05T23:08:00Z">
        <w:r w:rsidR="00652E1F" w:rsidRPr="00652E1F">
          <w:t>[58]</w:t>
        </w:r>
      </w:ins>
      <w:del w:id="161" w:author="Heino, Matti T J" w:date="2018-08-05T23:08:00Z">
        <w:r w:rsidR="00786C9F" w:rsidRPr="00652E1F" w:rsidDel="00652E1F">
          <w:delText>[55]</w:delText>
        </w:r>
      </w:del>
      <w:r>
        <w:rPr>
          <w:noProof/>
          <w:lang w:val="en-GB"/>
        </w:rPr>
        <w:fldChar w:fldCharType="end"/>
      </w:r>
      <w:r>
        <w:rPr>
          <w:noProof/>
          <w:lang w:val="en-GB"/>
        </w:rPr>
        <w:t xml:space="preserve">, </w:t>
      </w:r>
      <w:r w:rsidR="00852D38">
        <w:rPr>
          <w:noProof/>
          <w:lang w:val="en-GB"/>
        </w:rPr>
        <w:t>and the</w:t>
      </w:r>
      <w:r w:rsidR="007812F3" w:rsidRPr="004A447D">
        <w:rPr>
          <w:noProof/>
          <w:lang w:val="en-GB"/>
        </w:rPr>
        <w:t xml:space="preserve"> v-statistic</w:t>
      </w:r>
      <w:bookmarkEnd w:id="157"/>
      <w:r w:rsidR="007812F3" w:rsidRPr="004A447D">
        <w:rPr>
          <w:noProof/>
          <w:lang w:val="en-GB"/>
        </w:rPr>
        <w:t xml:space="preserve"> </w:t>
      </w:r>
      <w:r w:rsidR="00852D38">
        <w:rPr>
          <w:noProof/>
          <w:lang w:val="en-GB"/>
        </w:rPr>
        <w:fldChar w:fldCharType="begin"/>
      </w:r>
      <w:ins w:id="162" w:author="Heino, Matti T J" w:date="2018-08-05T23:08:00Z">
        <w:r w:rsidR="00652E1F">
          <w:rPr>
            <w:noProof/>
            <w:lang w:val="en-GB"/>
          </w:rPr>
          <w:instrText xml:space="preserve"> ADDIN ZOTERO_ITEM CSL_CITATION {"citationID":"a1ss559gt46","properties":{"formattedCitation":"[59]","plainCitation":"[59]"},"citationItems":[{"id":269,"uris":["http://zotero.org/users/2425957/items/43N4C3GV"],"uri":["http://zotero.org/users/2425957/items/43N4C3GV"],"itemData":{"id":269,"type":"article-journal","title":"Comparing the accuracy of experimental estimates to guessing: a new perspective on replication and the “Crisis of Confidence” in psychology","container-title":"Behavior Research Methods","page":"1-14","volume":"46","issue":"1","source":"link.springer.com","abstract":"We develop a general measure of estimation accuracy for fundamental research designs, called v. The v measure compares the estimation accuracy of the ubiquitous ordinary least squares (OLS) estimator, which includes sample means as a special case, with a benchmark estimator that randomizes the direction of treatment effects. For sample and effect sizes common to experimental psychology, v suggests that OLS produces estimates that are insufficiently accurate for the type of hypotheses being tested. We demonstrate how v can be used to determine sample sizes to obtain minimum acceptable estimation accuracy. Software for calculating v is included as online supplemental material (R Core Team, 2012).","DOI":"10.3758/s13428-013-0342-1","ISSN":"1554-3528","shortTitle":"Comparing the accuracy of experimental estimates to guessing","journalAbbreviation":"Behav Res","language":"en","author":[{"family":"Davis-Stober","given":"Clintin P."},{"family":"Dana","given":"Jason"}],"issued":{"date-parts":[["2013",5,10]]}}}],"schema":"https://github.com/citation-style-language/schema/raw/master/csl-citation.json"} </w:instrText>
        </w:r>
      </w:ins>
      <w:del w:id="163" w:author="Heino, Matti T J" w:date="2018-08-05T23:07:00Z">
        <w:r w:rsidR="00786C9F" w:rsidDel="00652E1F">
          <w:rPr>
            <w:noProof/>
            <w:lang w:val="en-GB"/>
          </w:rPr>
          <w:delInstrText xml:space="preserve"> ADDIN ZOTERO_ITEM CSL_CITATION {"citationID":"a1ss559gt46","properties":{"formattedCitation":"[56]","plainCitation":"[56]"},"citationItems":[{"id":269,"uris":["http://zotero.org/users/2425957/items/43N4C3GV"],"uri":["http://zotero.org/users/2425957/items/43N4C3GV"],"itemData":{"id":269,"type":"article-journal","title":"Comparing the accuracy of experimental estimates to guessing: a new perspective on replication and the “Crisis of Confidence” in psychology","container-title":"Behavior Research Methods","page":"1-14","volume":"46","issue":"1","source":"link.springer.com","abstract":"We develop a general measure of estimation accuracy for fundamental research designs, called v. The v measure compares the estimation accuracy of the ubiquitous ordinary least squares (OLS) estimator, which includes sample means as a special case, with a benchmark estimator that randomizes the direction of treatment effects. For sample and effect sizes common to experimental psychology, v suggests that OLS produces estimates that are insufficiently accurate for the type of hypotheses being tested. We demonstrate how v can be used to determine sample sizes to obtain minimum acceptable estimation accuracy. Software for calculating v is included as online supplemental material (R Core Team, 2012).","DOI":"10.3758/s13428-013-0342-1","ISSN":"1554-3528","shortTitle":"Comparing the accuracy of experimental estimates to guessing","journalAbbreviation":"Behav Res","language":"en","author":[{"family":"Davis-Stober","given":"Clintin P."},{"family":"Dana","given":"Jason"}],"issued":{"date-parts":[["2013",5,10]]}}}],"schema":"https://github.com/citation-style-language/schema/raw/master/csl-citation.json"} </w:delInstrText>
        </w:r>
      </w:del>
      <w:r w:rsidR="00852D38">
        <w:rPr>
          <w:noProof/>
          <w:lang w:val="en-GB"/>
        </w:rPr>
        <w:fldChar w:fldCharType="separate"/>
      </w:r>
      <w:ins w:id="164" w:author="Heino, Matti T J" w:date="2018-08-05T23:08:00Z">
        <w:r w:rsidR="00652E1F" w:rsidRPr="00652E1F">
          <w:rPr>
            <w:lang w:val="en-US"/>
          </w:rPr>
          <w:t>[59]</w:t>
        </w:r>
      </w:ins>
      <w:del w:id="165" w:author="Heino, Matti T J" w:date="2018-08-05T23:08:00Z">
        <w:r w:rsidR="00786C9F" w:rsidRPr="00652E1F" w:rsidDel="00652E1F">
          <w:rPr>
            <w:lang w:val="en-US"/>
          </w:rPr>
          <w:delText>[56]</w:delText>
        </w:r>
      </w:del>
      <w:r w:rsidR="00852D38">
        <w:rPr>
          <w:noProof/>
          <w:lang w:val="en-GB"/>
        </w:rPr>
        <w:fldChar w:fldCharType="end"/>
      </w:r>
      <w:r w:rsidR="00852D38">
        <w:rPr>
          <w:noProof/>
          <w:lang w:val="en-GB"/>
        </w:rPr>
        <w:t xml:space="preserve">. The analysis is presented in the supplementary </w:t>
      </w:r>
      <w:r w:rsidR="0054170C">
        <w:rPr>
          <w:noProof/>
          <w:lang w:val="en-GB"/>
        </w:rPr>
        <w:t>website</w:t>
      </w:r>
      <w:r w:rsidR="00852D38">
        <w:rPr>
          <w:noProof/>
          <w:lang w:val="en-GB"/>
        </w:rPr>
        <w:t xml:space="preserve">. In brief; our design </w:t>
      </w:r>
      <w:r w:rsidR="00852D38">
        <w:rPr>
          <w:noProof/>
          <w:lang w:val="en-GB"/>
        </w:rPr>
        <w:lastRenderedPageBreak/>
        <w:t>was relatively well-equipped to handle medium-sized effects, but is subject to considerable bias under small effects.</w:t>
      </w:r>
      <w:bookmarkStart w:id="166" w:name="_Toc449907557"/>
    </w:p>
    <w:p w14:paraId="635B7909" w14:textId="74EE45DD" w:rsidR="006D410E" w:rsidRPr="004A447D" w:rsidRDefault="006D410E" w:rsidP="00D40472">
      <w:pPr>
        <w:pStyle w:val="Heading1"/>
      </w:pPr>
      <w:r w:rsidRPr="004A447D">
        <w:t>Results</w:t>
      </w:r>
      <w:bookmarkEnd w:id="166"/>
    </w:p>
    <w:p w14:paraId="6DB4B00B" w14:textId="2BA7B85B" w:rsidR="00B21A09" w:rsidRDefault="00B21A09" w:rsidP="009C040A">
      <w:pPr>
        <w:pStyle w:val="Heading2"/>
        <w:rPr>
          <w:noProof/>
          <w:lang w:val="en-GB"/>
        </w:rPr>
      </w:pPr>
      <w:bookmarkStart w:id="167" w:name="_Toc449907558"/>
      <w:r>
        <w:rPr>
          <w:noProof/>
          <w:lang w:val="en-GB"/>
        </w:rPr>
        <w:t>Descriptive data</w:t>
      </w:r>
    </w:p>
    <w:p w14:paraId="60D23F3A" w14:textId="6B633450" w:rsidR="008C67BF" w:rsidRPr="004A447D" w:rsidRDefault="00CE32E7" w:rsidP="007250CF">
      <w:pPr>
        <w:rPr>
          <w:noProof/>
          <w:lang w:val="en-GB"/>
        </w:rPr>
      </w:pPr>
      <w:r>
        <w:rPr>
          <w:noProof/>
          <w:lang w:val="en-GB"/>
        </w:rPr>
        <w:t xml:space="preserve">A </w:t>
      </w:r>
      <w:bookmarkEnd w:id="167"/>
      <w:r>
        <w:rPr>
          <w:noProof/>
          <w:lang w:val="en-GB"/>
        </w:rPr>
        <w:t>p</w:t>
      </w:r>
      <w:r w:rsidR="00D16ABE" w:rsidRPr="004A447D">
        <w:rPr>
          <w:noProof/>
          <w:lang w:val="en-GB"/>
        </w:rPr>
        <w:t>articipant</w:t>
      </w:r>
      <w:r w:rsidR="007250CF" w:rsidRPr="004A447D">
        <w:rPr>
          <w:noProof/>
          <w:lang w:val="en-GB"/>
        </w:rPr>
        <w:t xml:space="preserve"> flow </w:t>
      </w:r>
      <w:r w:rsidR="002F33D7">
        <w:rPr>
          <w:noProof/>
          <w:lang w:val="en-GB"/>
        </w:rPr>
        <w:t>diagram</w:t>
      </w:r>
      <w:r w:rsidR="00D16ABE" w:rsidRPr="004A447D">
        <w:rPr>
          <w:noProof/>
          <w:lang w:val="en-GB"/>
        </w:rPr>
        <w:t xml:space="preserve"> presented in </w:t>
      </w:r>
      <w:del w:id="168" w:author="Heino, Matti T J" w:date="2018-08-08T15:44:00Z">
        <w:r w:rsidR="00C6653C" w:rsidRPr="004A447D" w:rsidDel="00BD0BF4">
          <w:rPr>
            <w:noProof/>
            <w:lang w:val="en-GB"/>
          </w:rPr>
          <w:delText>A</w:delText>
        </w:r>
        <w:r w:rsidR="00D16ABE" w:rsidRPr="004A447D" w:rsidDel="00BD0BF4">
          <w:rPr>
            <w:noProof/>
            <w:lang w:val="en-GB"/>
          </w:rPr>
          <w:delText xml:space="preserve">ppendix </w:delText>
        </w:r>
      </w:del>
      <w:ins w:id="169" w:author="Heino, Matti T J" w:date="2018-08-08T15:45:00Z">
        <w:r w:rsidR="00BD0BF4">
          <w:rPr>
            <w:noProof/>
            <w:lang w:val="en-GB"/>
          </w:rPr>
          <w:fldChar w:fldCharType="begin"/>
        </w:r>
        <w:r w:rsidR="00BD0BF4">
          <w:rPr>
            <w:noProof/>
            <w:lang w:val="en-GB"/>
          </w:rPr>
          <w:instrText xml:space="preserve"> REF _Ref521506235 \h </w:instrText>
        </w:r>
      </w:ins>
      <w:r w:rsidR="00BD0BF4">
        <w:rPr>
          <w:noProof/>
          <w:lang w:val="en-GB"/>
        </w:rPr>
      </w:r>
      <w:r w:rsidR="00BD0BF4">
        <w:rPr>
          <w:noProof/>
          <w:lang w:val="en-GB"/>
        </w:rPr>
        <w:fldChar w:fldCharType="separate"/>
      </w:r>
      <w:ins w:id="170" w:author="Heino, Matti T J" w:date="2018-08-08T15:45:00Z">
        <w:r w:rsidR="00BD0BF4" w:rsidRPr="00BD0BF4">
          <w:rPr>
            <w:lang w:val="en-US"/>
          </w:rPr>
          <w:t xml:space="preserve">Figure </w:t>
        </w:r>
        <w:r w:rsidR="00BD0BF4" w:rsidRPr="00BD0BF4">
          <w:rPr>
            <w:noProof/>
            <w:lang w:val="en-US"/>
          </w:rPr>
          <w:t>1</w:t>
        </w:r>
        <w:r w:rsidR="00BD0BF4">
          <w:rPr>
            <w:noProof/>
            <w:lang w:val="en-GB"/>
          </w:rPr>
          <w:fldChar w:fldCharType="end"/>
        </w:r>
      </w:ins>
      <w:del w:id="171" w:author="Heino, Matti T J" w:date="2018-08-08T15:45:00Z">
        <w:r w:rsidR="00C6653C" w:rsidRPr="004A447D" w:rsidDel="00BD0BF4">
          <w:rPr>
            <w:noProof/>
            <w:lang w:val="en-GB"/>
          </w:rPr>
          <w:delText>2</w:delText>
        </w:r>
      </w:del>
      <w:r w:rsidR="002F33D7" w:rsidRPr="002F33D7">
        <w:rPr>
          <w:noProof/>
          <w:lang w:val="en-GB"/>
        </w:rPr>
        <w:t xml:space="preserve"> </w:t>
      </w:r>
      <w:r w:rsidR="002F33D7">
        <w:rPr>
          <w:noProof/>
          <w:lang w:val="en-GB"/>
        </w:rPr>
        <w:t>indicates how t</w:t>
      </w:r>
      <w:r w:rsidR="002F33D7" w:rsidRPr="004A447D">
        <w:rPr>
          <w:noProof/>
          <w:lang w:val="en-GB"/>
        </w:rPr>
        <w:t>he messages were sent to almost all participants as intended</w:t>
      </w:r>
      <w:r w:rsidR="002F33D7">
        <w:rPr>
          <w:noProof/>
          <w:lang w:val="en-GB"/>
        </w:rPr>
        <w:t>.</w:t>
      </w:r>
      <w:r w:rsidR="00D16ABE" w:rsidRPr="004A447D">
        <w:rPr>
          <w:noProof/>
          <w:lang w:val="en-GB"/>
        </w:rPr>
        <w:t xml:space="preserve"> </w:t>
      </w:r>
    </w:p>
    <w:p w14:paraId="2523B185" w14:textId="7F402219" w:rsidR="006447FC" w:rsidRPr="004A447D" w:rsidRDefault="00D16ABE" w:rsidP="006447FC">
      <w:pPr>
        <w:rPr>
          <w:noProof/>
          <w:lang w:val="en-GB"/>
        </w:rPr>
      </w:pPr>
      <w:r w:rsidRPr="004A447D">
        <w:rPr>
          <w:noProof/>
          <w:lang w:val="en-GB"/>
        </w:rPr>
        <w:t>Of</w:t>
      </w:r>
      <w:r w:rsidR="00901368" w:rsidRPr="004A447D">
        <w:rPr>
          <w:noProof/>
          <w:lang w:val="en-GB"/>
        </w:rPr>
        <w:t xml:space="preserve"> the</w:t>
      </w:r>
      <w:r w:rsidRPr="004A447D">
        <w:rPr>
          <w:noProof/>
          <w:lang w:val="en-GB"/>
        </w:rPr>
        <w:t xml:space="preserve"> 375 </w:t>
      </w:r>
      <w:r w:rsidR="00901368" w:rsidRPr="004A447D">
        <w:rPr>
          <w:noProof/>
          <w:lang w:val="en-GB"/>
        </w:rPr>
        <w:t xml:space="preserve">participants consenting </w:t>
      </w:r>
      <w:r w:rsidR="002F33D7">
        <w:rPr>
          <w:noProof/>
          <w:lang w:val="en-GB"/>
        </w:rPr>
        <w:t>to accelerometer mea</w:t>
      </w:r>
      <w:r w:rsidR="00CE32E7">
        <w:rPr>
          <w:noProof/>
          <w:lang w:val="en-GB"/>
        </w:rPr>
        <w:t>surements as part of</w:t>
      </w:r>
      <w:r w:rsidR="00CE32E7" w:rsidRPr="004A447D">
        <w:rPr>
          <w:noProof/>
          <w:lang w:val="en-GB"/>
        </w:rPr>
        <w:t xml:space="preserve"> </w:t>
      </w:r>
      <w:r w:rsidR="00901368" w:rsidRPr="004A447D">
        <w:rPr>
          <w:noProof/>
          <w:lang w:val="en-GB"/>
        </w:rPr>
        <w:t>the main trial, 95 opted out of</w:t>
      </w:r>
      <w:r w:rsidR="00193EB0">
        <w:rPr>
          <w:noProof/>
          <w:lang w:val="en-GB"/>
        </w:rPr>
        <w:t xml:space="preserve"> receiving</w:t>
      </w:r>
      <w:r w:rsidR="00901368" w:rsidRPr="004A447D">
        <w:rPr>
          <w:noProof/>
          <w:lang w:val="en-GB"/>
        </w:rPr>
        <w:t xml:space="preserve"> reminders and an additional 7 did not receive messages due to technical difficulties.</w:t>
      </w:r>
      <w:r w:rsidR="003609E6">
        <w:rPr>
          <w:noProof/>
          <w:lang w:val="en-GB"/>
        </w:rPr>
        <w:t xml:space="preserve"> </w:t>
      </w:r>
      <w:r w:rsidR="00901368" w:rsidRPr="004A447D">
        <w:rPr>
          <w:noProof/>
          <w:lang w:val="en-GB"/>
        </w:rPr>
        <w:t xml:space="preserve">In the end, the </w:t>
      </w:r>
      <w:r w:rsidR="00CE32E7">
        <w:rPr>
          <w:noProof/>
          <w:lang w:val="en-GB"/>
        </w:rPr>
        <w:t xml:space="preserve">SMS </w:t>
      </w:r>
      <w:r w:rsidR="00901368" w:rsidRPr="004A447D">
        <w:rPr>
          <w:noProof/>
          <w:lang w:val="en-GB"/>
        </w:rPr>
        <w:t>message</w:t>
      </w:r>
      <w:r w:rsidR="00CE32E7">
        <w:rPr>
          <w:noProof/>
          <w:lang w:val="en-GB"/>
        </w:rPr>
        <w:t>s</w:t>
      </w:r>
      <w:r w:rsidR="00901368" w:rsidRPr="004A447D">
        <w:rPr>
          <w:noProof/>
          <w:lang w:val="en-GB"/>
        </w:rPr>
        <w:t xml:space="preserve"> with reason</w:t>
      </w:r>
      <w:r w:rsidR="00CE32E7">
        <w:rPr>
          <w:noProof/>
          <w:lang w:val="en-GB"/>
        </w:rPr>
        <w:t>s</w:t>
      </w:r>
      <w:r w:rsidR="00901368" w:rsidRPr="004A447D">
        <w:rPr>
          <w:noProof/>
          <w:lang w:val="en-GB"/>
        </w:rPr>
        <w:t xml:space="preserve"> </w:t>
      </w:r>
      <w:r w:rsidR="00CE32E7" w:rsidRPr="004A447D">
        <w:rPr>
          <w:noProof/>
          <w:lang w:val="en-GB"/>
        </w:rPr>
        <w:t>w</w:t>
      </w:r>
      <w:r w:rsidR="00CE32E7">
        <w:rPr>
          <w:noProof/>
          <w:lang w:val="en-GB"/>
        </w:rPr>
        <w:t>ere</w:t>
      </w:r>
      <w:r w:rsidR="00CE32E7" w:rsidRPr="004A447D">
        <w:rPr>
          <w:noProof/>
          <w:lang w:val="en-GB"/>
        </w:rPr>
        <w:t xml:space="preserve"> </w:t>
      </w:r>
      <w:r w:rsidR="000F7F78" w:rsidRPr="004A447D">
        <w:rPr>
          <w:noProof/>
          <w:lang w:val="en-GB"/>
        </w:rPr>
        <w:t>sent</w:t>
      </w:r>
      <w:r w:rsidR="00901368" w:rsidRPr="004A447D">
        <w:rPr>
          <w:noProof/>
          <w:lang w:val="en-GB"/>
        </w:rPr>
        <w:t xml:space="preserve"> to 138 and the succinct message</w:t>
      </w:r>
      <w:r w:rsidR="00CE32E7">
        <w:rPr>
          <w:noProof/>
          <w:lang w:val="en-GB"/>
        </w:rPr>
        <w:t>s</w:t>
      </w:r>
      <w:r w:rsidR="00901368" w:rsidRPr="004A447D">
        <w:rPr>
          <w:noProof/>
          <w:lang w:val="en-GB"/>
        </w:rPr>
        <w:t xml:space="preserve"> to 135 participants. </w:t>
      </w:r>
      <w:r w:rsidR="00887BD5">
        <w:rPr>
          <w:noProof/>
          <w:lang w:val="en-GB"/>
        </w:rPr>
        <w:t xml:space="preserve">Consent rate for reminders was 54% </w:t>
      </w:r>
      <w:r w:rsidR="00887BD5" w:rsidRPr="004A447D">
        <w:rPr>
          <w:noProof/>
          <w:lang w:val="en-GB"/>
        </w:rPr>
        <w:t>(101 out of 186)</w:t>
      </w:r>
      <w:r w:rsidR="00887BD5">
        <w:rPr>
          <w:noProof/>
          <w:lang w:val="en-GB"/>
        </w:rPr>
        <w:t xml:space="preserve"> in</w:t>
      </w:r>
      <w:r w:rsidR="00887BD5" w:rsidRPr="004A447D">
        <w:rPr>
          <w:noProof/>
          <w:lang w:val="en-GB"/>
        </w:rPr>
        <w:t xml:space="preserve"> the first wave </w:t>
      </w:r>
      <w:r w:rsidR="00887BD5">
        <w:rPr>
          <w:noProof/>
          <w:lang w:val="en-GB"/>
        </w:rPr>
        <w:t>and 95%</w:t>
      </w:r>
      <w:r w:rsidR="00476C8E" w:rsidRPr="004A447D">
        <w:rPr>
          <w:noProof/>
          <w:lang w:val="en-GB"/>
        </w:rPr>
        <w:t xml:space="preserve"> </w:t>
      </w:r>
      <w:r w:rsidR="00887BD5">
        <w:rPr>
          <w:noProof/>
          <w:lang w:val="en-GB"/>
        </w:rPr>
        <w:t xml:space="preserve">for </w:t>
      </w:r>
      <w:r w:rsidR="00476C8E" w:rsidRPr="004A447D">
        <w:rPr>
          <w:noProof/>
          <w:lang w:val="en-GB"/>
        </w:rPr>
        <w:t>the second wave (179 out of 189</w:t>
      </w:r>
      <w:r w:rsidR="00887BD5">
        <w:rPr>
          <w:noProof/>
          <w:lang w:val="en-GB"/>
        </w:rPr>
        <w:t>)</w:t>
      </w:r>
      <w:r w:rsidR="00476C8E" w:rsidRPr="004A447D">
        <w:rPr>
          <w:noProof/>
          <w:lang w:val="en-GB"/>
        </w:rPr>
        <w:t>.</w:t>
      </w:r>
    </w:p>
    <w:p w14:paraId="64EB7660" w14:textId="3183FE61" w:rsidR="0023715A" w:rsidRPr="004A447D" w:rsidRDefault="007E0DBD" w:rsidP="0023715A">
      <w:pPr>
        <w:rPr>
          <w:noProof/>
          <w:lang w:val="en-GB"/>
        </w:rPr>
      </w:pPr>
      <w:r>
        <w:rPr>
          <w:noProof/>
          <w:lang w:val="en-GB"/>
        </w:rPr>
        <w:fldChar w:fldCharType="begin"/>
      </w:r>
      <w:r>
        <w:rPr>
          <w:noProof/>
          <w:lang w:val="en-GB"/>
        </w:rPr>
        <w:instrText xml:space="preserve"> REF _Ref449897319 \h </w:instrText>
      </w:r>
      <w:r>
        <w:rPr>
          <w:noProof/>
          <w:lang w:val="en-GB"/>
        </w:rPr>
      </w:r>
      <w:r>
        <w:rPr>
          <w:noProof/>
          <w:lang w:val="en-GB"/>
        </w:rPr>
        <w:fldChar w:fldCharType="separate"/>
      </w:r>
      <w:r w:rsidR="00553F4D" w:rsidRPr="004A447D">
        <w:rPr>
          <w:noProof/>
          <w:lang w:val="en-GB"/>
        </w:rPr>
        <w:t xml:space="preserve">Table </w:t>
      </w:r>
      <w:r w:rsidR="00553F4D">
        <w:rPr>
          <w:noProof/>
          <w:lang w:val="en-GB"/>
        </w:rPr>
        <w:t>2</w:t>
      </w:r>
      <w:r>
        <w:rPr>
          <w:noProof/>
          <w:lang w:val="en-GB"/>
        </w:rPr>
        <w:fldChar w:fldCharType="end"/>
      </w:r>
      <w:r w:rsidR="00F83FC9" w:rsidRPr="004A447D">
        <w:rPr>
          <w:noProof/>
          <w:lang w:val="en-GB"/>
        </w:rPr>
        <w:t xml:space="preserve"> shows the sample characteristics for the baseline data.</w:t>
      </w:r>
    </w:p>
    <w:p w14:paraId="382925A8" w14:textId="1BABC4BE" w:rsidR="00F83FC9" w:rsidRPr="000B44C4" w:rsidRDefault="00F83FC9" w:rsidP="00F83FC9">
      <w:pPr>
        <w:pStyle w:val="Caption"/>
        <w:keepNext/>
        <w:rPr>
          <w:noProof/>
          <w:lang w:val="en-GB"/>
        </w:rPr>
      </w:pPr>
      <w:bookmarkStart w:id="172" w:name="_Ref449897319"/>
      <w:bookmarkStart w:id="173" w:name="_Toc449907247"/>
      <w:r w:rsidRPr="004A447D">
        <w:rPr>
          <w:noProof/>
          <w:lang w:val="en-GB"/>
        </w:rPr>
        <w:t xml:space="preserve">Table </w:t>
      </w:r>
      <w:r w:rsidR="00FA071B" w:rsidRPr="004A447D">
        <w:rPr>
          <w:noProof/>
          <w:lang w:val="en-GB"/>
        </w:rPr>
        <w:fldChar w:fldCharType="begin"/>
      </w:r>
      <w:r w:rsidR="00FA071B" w:rsidRPr="004A447D">
        <w:rPr>
          <w:noProof/>
          <w:lang w:val="en-GB"/>
        </w:rPr>
        <w:instrText xml:space="preserve"> SEQ Table \* ARABIC </w:instrText>
      </w:r>
      <w:r w:rsidR="00FA071B" w:rsidRPr="004A447D">
        <w:rPr>
          <w:noProof/>
          <w:lang w:val="en-GB"/>
        </w:rPr>
        <w:fldChar w:fldCharType="separate"/>
      </w:r>
      <w:r w:rsidR="00553F4D">
        <w:rPr>
          <w:noProof/>
          <w:lang w:val="en-GB"/>
        </w:rPr>
        <w:t>2</w:t>
      </w:r>
      <w:r w:rsidR="00FA071B" w:rsidRPr="004A447D">
        <w:rPr>
          <w:noProof/>
          <w:lang w:val="en-GB"/>
        </w:rPr>
        <w:fldChar w:fldCharType="end"/>
      </w:r>
      <w:bookmarkEnd w:id="172"/>
      <w:r w:rsidRPr="004A447D">
        <w:rPr>
          <w:noProof/>
          <w:lang w:val="en-GB"/>
        </w:rPr>
        <w:t>: Sample characteristics.</w:t>
      </w:r>
      <w:bookmarkEnd w:id="173"/>
      <w:r w:rsidR="00800945">
        <w:rPr>
          <w:noProof/>
          <w:lang w:val="en-GB"/>
        </w:rPr>
        <w:t xml:space="preserve"> </w:t>
      </w:r>
    </w:p>
    <w:tbl>
      <w:tblPr>
        <w:tblW w:w="7230" w:type="dxa"/>
        <w:tblCellMar>
          <w:left w:w="70" w:type="dxa"/>
          <w:right w:w="70" w:type="dxa"/>
        </w:tblCellMar>
        <w:tblLook w:val="04A0" w:firstRow="1" w:lastRow="0" w:firstColumn="1" w:lastColumn="0" w:noHBand="0" w:noVBand="1"/>
      </w:tblPr>
      <w:tblGrid>
        <w:gridCol w:w="1940"/>
        <w:gridCol w:w="1220"/>
        <w:gridCol w:w="1093"/>
        <w:gridCol w:w="992"/>
        <w:gridCol w:w="992"/>
        <w:gridCol w:w="993"/>
      </w:tblGrid>
      <w:tr w:rsidR="009607E0" w:rsidRPr="004A447D" w14:paraId="1DFE7645" w14:textId="77777777" w:rsidTr="008127E3">
        <w:trPr>
          <w:trHeight w:val="315"/>
          <w:tblHeader/>
        </w:trPr>
        <w:tc>
          <w:tcPr>
            <w:tcW w:w="1940" w:type="dxa"/>
            <w:tcBorders>
              <w:top w:val="nil"/>
              <w:left w:val="nil"/>
              <w:bottom w:val="nil"/>
              <w:right w:val="nil"/>
            </w:tcBorders>
            <w:shd w:val="clear" w:color="auto" w:fill="auto"/>
            <w:vAlign w:val="center"/>
            <w:hideMark/>
          </w:tcPr>
          <w:p w14:paraId="1D965D46"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2C850599" w14:textId="77777777" w:rsidR="009607E0" w:rsidRPr="004A447D" w:rsidRDefault="009607E0" w:rsidP="00742E1D">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SMS</w:t>
            </w:r>
            <w:r w:rsidR="00742E1D" w:rsidRPr="004A447D">
              <w:rPr>
                <w:rFonts w:ascii="Calibri" w:hAnsi="Calibri"/>
                <w:b/>
                <w:bCs/>
                <w:noProof/>
                <w:color w:val="000000"/>
                <w:sz w:val="22"/>
                <w:lang w:val="en-GB" w:eastAsia="zh-CN"/>
              </w:rPr>
              <w:t xml:space="preserve"> </w:t>
            </w:r>
            <w:r w:rsidRPr="004A447D">
              <w:rPr>
                <w:rFonts w:ascii="Calibri" w:hAnsi="Calibri"/>
                <w:b/>
                <w:bCs/>
                <w:noProof/>
                <w:color w:val="000000"/>
                <w:sz w:val="22"/>
                <w:lang w:val="en-GB" w:eastAsia="zh-CN"/>
              </w:rPr>
              <w:t>group</w:t>
            </w:r>
          </w:p>
        </w:tc>
        <w:tc>
          <w:tcPr>
            <w:tcW w:w="1093" w:type="dxa"/>
            <w:tcBorders>
              <w:top w:val="nil"/>
              <w:left w:val="nil"/>
              <w:bottom w:val="single" w:sz="8" w:space="0" w:color="000000"/>
              <w:right w:val="nil"/>
            </w:tcBorders>
            <w:shd w:val="clear" w:color="auto" w:fill="auto"/>
            <w:vAlign w:val="center"/>
            <w:hideMark/>
          </w:tcPr>
          <w:p w14:paraId="063476C8"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25BD92F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74BC3CC3"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3" w:type="dxa"/>
            <w:tcBorders>
              <w:top w:val="nil"/>
              <w:left w:val="nil"/>
              <w:bottom w:val="nil"/>
              <w:right w:val="nil"/>
            </w:tcBorders>
            <w:shd w:val="clear" w:color="auto" w:fill="auto"/>
            <w:vAlign w:val="center"/>
            <w:hideMark/>
          </w:tcPr>
          <w:p w14:paraId="7473EAA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r>
      <w:tr w:rsidR="009607E0" w:rsidRPr="004A447D" w14:paraId="6B7EAC95" w14:textId="77777777" w:rsidTr="007E0DBD">
        <w:trPr>
          <w:trHeight w:val="315"/>
          <w:tblHeader/>
        </w:trPr>
        <w:tc>
          <w:tcPr>
            <w:tcW w:w="1940" w:type="dxa"/>
            <w:tcBorders>
              <w:top w:val="nil"/>
              <w:left w:val="nil"/>
              <w:bottom w:val="single" w:sz="8" w:space="0" w:color="000000"/>
              <w:right w:val="nil"/>
            </w:tcBorders>
            <w:shd w:val="clear" w:color="auto" w:fill="auto"/>
            <w:vAlign w:val="center"/>
            <w:hideMark/>
          </w:tcPr>
          <w:p w14:paraId="460BE7F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51CDEF34"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Reason</w:t>
            </w:r>
          </w:p>
        </w:tc>
        <w:tc>
          <w:tcPr>
            <w:tcW w:w="1093" w:type="dxa"/>
            <w:tcBorders>
              <w:top w:val="nil"/>
              <w:left w:val="nil"/>
              <w:bottom w:val="single" w:sz="8" w:space="0" w:color="000000"/>
              <w:right w:val="nil"/>
            </w:tcBorders>
            <w:shd w:val="clear" w:color="auto" w:fill="auto"/>
            <w:vAlign w:val="center"/>
            <w:hideMark/>
          </w:tcPr>
          <w:p w14:paraId="645E71E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Succinct</w:t>
            </w:r>
          </w:p>
        </w:tc>
        <w:tc>
          <w:tcPr>
            <w:tcW w:w="992" w:type="dxa"/>
            <w:tcBorders>
              <w:top w:val="nil"/>
              <w:left w:val="nil"/>
              <w:bottom w:val="single" w:sz="8" w:space="0" w:color="000000"/>
              <w:right w:val="nil"/>
            </w:tcBorders>
            <w:shd w:val="clear" w:color="auto" w:fill="auto"/>
            <w:vAlign w:val="center"/>
            <w:hideMark/>
          </w:tcPr>
          <w:p w14:paraId="1643DCB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Opt out</w:t>
            </w:r>
          </w:p>
        </w:tc>
        <w:tc>
          <w:tcPr>
            <w:tcW w:w="992" w:type="dxa"/>
            <w:tcBorders>
              <w:top w:val="nil"/>
              <w:left w:val="nil"/>
              <w:bottom w:val="single" w:sz="8" w:space="0" w:color="000000"/>
              <w:right w:val="nil"/>
            </w:tcBorders>
            <w:shd w:val="clear" w:color="auto" w:fill="auto"/>
            <w:vAlign w:val="center"/>
            <w:hideMark/>
          </w:tcPr>
          <w:p w14:paraId="44765A3A"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Send failed</w:t>
            </w:r>
          </w:p>
        </w:tc>
        <w:tc>
          <w:tcPr>
            <w:tcW w:w="993" w:type="dxa"/>
            <w:tcBorders>
              <w:top w:val="nil"/>
              <w:left w:val="nil"/>
              <w:bottom w:val="single" w:sz="8" w:space="0" w:color="000000"/>
              <w:right w:val="nil"/>
            </w:tcBorders>
            <w:shd w:val="clear" w:color="auto" w:fill="auto"/>
            <w:vAlign w:val="center"/>
            <w:hideMark/>
          </w:tcPr>
          <w:p w14:paraId="0B703A7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w:t>
            </w:r>
          </w:p>
        </w:tc>
      </w:tr>
      <w:tr w:rsidR="009607E0" w:rsidRPr="004A447D" w14:paraId="1CFA3335" w14:textId="77777777" w:rsidTr="007E0DBD">
        <w:trPr>
          <w:trHeight w:val="300"/>
          <w:tblHeader/>
        </w:trPr>
        <w:tc>
          <w:tcPr>
            <w:tcW w:w="1940" w:type="dxa"/>
            <w:tcBorders>
              <w:top w:val="nil"/>
              <w:left w:val="nil"/>
              <w:bottom w:val="nil"/>
              <w:right w:val="nil"/>
            </w:tcBorders>
            <w:shd w:val="clear" w:color="auto" w:fill="auto"/>
            <w:vAlign w:val="center"/>
            <w:hideMark/>
          </w:tcPr>
          <w:p w14:paraId="75AFBE6C"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 n</w:t>
            </w:r>
          </w:p>
        </w:tc>
        <w:tc>
          <w:tcPr>
            <w:tcW w:w="1220" w:type="dxa"/>
            <w:tcBorders>
              <w:top w:val="nil"/>
              <w:left w:val="nil"/>
              <w:bottom w:val="nil"/>
              <w:right w:val="nil"/>
            </w:tcBorders>
            <w:shd w:val="clear" w:color="auto" w:fill="auto"/>
            <w:vAlign w:val="center"/>
            <w:hideMark/>
          </w:tcPr>
          <w:p w14:paraId="72291D75"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w:t>
            </w:r>
            <w:r w:rsidR="00742E1D" w:rsidRPr="004A447D">
              <w:rPr>
                <w:rFonts w:ascii="Calibri" w:hAnsi="Calibri"/>
                <w:b/>
                <w:bCs/>
                <w:noProof/>
                <w:color w:val="000000"/>
                <w:sz w:val="22"/>
                <w:lang w:val="en-GB" w:eastAsia="zh-CN"/>
              </w:rPr>
              <w:t>38</w:t>
            </w:r>
          </w:p>
        </w:tc>
        <w:tc>
          <w:tcPr>
            <w:tcW w:w="1093" w:type="dxa"/>
            <w:tcBorders>
              <w:top w:val="nil"/>
              <w:left w:val="nil"/>
              <w:bottom w:val="nil"/>
              <w:right w:val="nil"/>
            </w:tcBorders>
            <w:shd w:val="clear" w:color="auto" w:fill="auto"/>
            <w:vAlign w:val="center"/>
            <w:hideMark/>
          </w:tcPr>
          <w:p w14:paraId="2E5C04D2"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13</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1B31B4BF"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9</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5CEFCFAA" w14:textId="77777777" w:rsidR="009607E0" w:rsidRPr="004A447D" w:rsidRDefault="009607E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7</w:t>
            </w:r>
          </w:p>
        </w:tc>
        <w:tc>
          <w:tcPr>
            <w:tcW w:w="993" w:type="dxa"/>
            <w:tcBorders>
              <w:top w:val="nil"/>
              <w:left w:val="nil"/>
              <w:bottom w:val="nil"/>
              <w:right w:val="nil"/>
            </w:tcBorders>
            <w:shd w:val="clear" w:color="auto" w:fill="auto"/>
            <w:vAlign w:val="center"/>
            <w:hideMark/>
          </w:tcPr>
          <w:p w14:paraId="76FE8326"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3</w:t>
            </w:r>
            <w:r w:rsidR="00742E1D" w:rsidRPr="004A447D">
              <w:rPr>
                <w:rFonts w:ascii="Calibri" w:hAnsi="Calibri"/>
                <w:b/>
                <w:bCs/>
                <w:noProof/>
                <w:color w:val="000000"/>
                <w:sz w:val="22"/>
                <w:lang w:val="en-GB" w:eastAsia="zh-CN"/>
              </w:rPr>
              <w:t>75</w:t>
            </w:r>
          </w:p>
        </w:tc>
      </w:tr>
      <w:tr w:rsidR="00742E1D" w:rsidRPr="004A447D" w14:paraId="772E37F2" w14:textId="77777777" w:rsidTr="007E0DBD">
        <w:trPr>
          <w:trHeight w:val="300"/>
          <w:tblHeader/>
        </w:trPr>
        <w:tc>
          <w:tcPr>
            <w:tcW w:w="1940" w:type="dxa"/>
            <w:tcBorders>
              <w:top w:val="nil"/>
              <w:left w:val="nil"/>
              <w:bottom w:val="nil"/>
              <w:right w:val="nil"/>
            </w:tcBorders>
            <w:shd w:val="clear" w:color="auto" w:fill="auto"/>
            <w:vAlign w:val="center"/>
          </w:tcPr>
          <w:p w14:paraId="458B2908" w14:textId="77777777" w:rsidR="00742E1D" w:rsidRPr="004A447D" w:rsidRDefault="00051B03" w:rsidP="009607E0">
            <w:pPr>
              <w:spacing w:before="0" w:after="0" w:line="240" w:lineRule="auto"/>
              <w:rPr>
                <w:rFonts w:ascii="Calibri" w:hAnsi="Calibri"/>
                <w:bCs/>
                <w:noProof/>
                <w:color w:val="000000"/>
                <w:sz w:val="22"/>
                <w:lang w:val="en-GB" w:eastAsia="zh-CN"/>
              </w:rPr>
            </w:pPr>
            <w:r w:rsidRPr="004A447D">
              <w:rPr>
                <w:rFonts w:ascii="Calibri" w:hAnsi="Calibri"/>
                <w:bCs/>
                <w:noProof/>
                <w:color w:val="000000"/>
                <w:sz w:val="22"/>
                <w:lang w:val="en-GB" w:eastAsia="zh-CN"/>
              </w:rPr>
              <w:t>W</w:t>
            </w:r>
            <w:r w:rsidR="00742E1D" w:rsidRPr="004A447D">
              <w:rPr>
                <w:rFonts w:ascii="Calibri" w:hAnsi="Calibri"/>
                <w:bCs/>
                <w:noProof/>
                <w:color w:val="000000"/>
                <w:sz w:val="22"/>
                <w:lang w:val="en-GB" w:eastAsia="zh-CN"/>
              </w:rPr>
              <w:t>eartime data</w:t>
            </w:r>
            <w:r w:rsidRPr="004A447D">
              <w:rPr>
                <w:rFonts w:ascii="Calibri" w:hAnsi="Calibri"/>
                <w:bCs/>
                <w:noProof/>
                <w:color w:val="000000"/>
                <w:sz w:val="22"/>
                <w:lang w:val="en-GB" w:eastAsia="zh-CN"/>
              </w:rPr>
              <w:t xml:space="preserve"> available</w:t>
            </w:r>
          </w:p>
        </w:tc>
        <w:tc>
          <w:tcPr>
            <w:tcW w:w="1220" w:type="dxa"/>
            <w:tcBorders>
              <w:top w:val="nil"/>
              <w:left w:val="nil"/>
              <w:bottom w:val="nil"/>
              <w:right w:val="nil"/>
            </w:tcBorders>
            <w:shd w:val="clear" w:color="auto" w:fill="auto"/>
            <w:vAlign w:val="center"/>
          </w:tcPr>
          <w:p w14:paraId="06B1FB4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133</w:t>
            </w:r>
          </w:p>
        </w:tc>
        <w:tc>
          <w:tcPr>
            <w:tcW w:w="1093" w:type="dxa"/>
            <w:tcBorders>
              <w:top w:val="nil"/>
              <w:left w:val="nil"/>
              <w:bottom w:val="nil"/>
              <w:right w:val="nil"/>
            </w:tcBorders>
            <w:shd w:val="clear" w:color="auto" w:fill="auto"/>
            <w:vAlign w:val="center"/>
          </w:tcPr>
          <w:p w14:paraId="75010DA2"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129</w:t>
            </w:r>
          </w:p>
        </w:tc>
        <w:tc>
          <w:tcPr>
            <w:tcW w:w="992" w:type="dxa"/>
            <w:tcBorders>
              <w:top w:val="nil"/>
              <w:left w:val="nil"/>
              <w:bottom w:val="nil"/>
              <w:right w:val="nil"/>
            </w:tcBorders>
            <w:shd w:val="clear" w:color="auto" w:fill="auto"/>
            <w:vAlign w:val="center"/>
          </w:tcPr>
          <w:p w14:paraId="4474E6F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83</w:t>
            </w:r>
          </w:p>
        </w:tc>
        <w:tc>
          <w:tcPr>
            <w:tcW w:w="992" w:type="dxa"/>
            <w:tcBorders>
              <w:top w:val="nil"/>
              <w:left w:val="nil"/>
              <w:bottom w:val="nil"/>
              <w:right w:val="nil"/>
            </w:tcBorders>
            <w:shd w:val="clear" w:color="auto" w:fill="auto"/>
            <w:vAlign w:val="center"/>
          </w:tcPr>
          <w:p w14:paraId="53CCF615"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7</w:t>
            </w:r>
          </w:p>
        </w:tc>
        <w:tc>
          <w:tcPr>
            <w:tcW w:w="993" w:type="dxa"/>
            <w:tcBorders>
              <w:top w:val="nil"/>
              <w:left w:val="nil"/>
              <w:bottom w:val="nil"/>
              <w:right w:val="nil"/>
            </w:tcBorders>
            <w:shd w:val="clear" w:color="auto" w:fill="auto"/>
            <w:vAlign w:val="center"/>
          </w:tcPr>
          <w:p w14:paraId="79095C7E" w14:textId="77777777" w:rsidR="00742E1D" w:rsidRPr="004A447D" w:rsidRDefault="00F02D4C"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352</w:t>
            </w:r>
          </w:p>
        </w:tc>
      </w:tr>
      <w:tr w:rsidR="009607E0" w:rsidRPr="004A447D" w14:paraId="6F8D8E78" w14:textId="77777777" w:rsidTr="007E0DBD">
        <w:trPr>
          <w:trHeight w:val="300"/>
          <w:tblHeader/>
        </w:trPr>
        <w:tc>
          <w:tcPr>
            <w:tcW w:w="1940" w:type="dxa"/>
            <w:tcBorders>
              <w:top w:val="nil"/>
              <w:left w:val="nil"/>
              <w:bottom w:val="nil"/>
              <w:right w:val="nil"/>
            </w:tcBorders>
            <w:shd w:val="clear" w:color="auto" w:fill="auto"/>
            <w:vAlign w:val="center"/>
            <w:hideMark/>
          </w:tcPr>
          <w:p w14:paraId="43252797" w14:textId="77777777" w:rsidR="009607E0" w:rsidRPr="004A447D" w:rsidRDefault="00476C8E" w:rsidP="00855E1A">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Female</w:t>
            </w:r>
          </w:p>
        </w:tc>
        <w:tc>
          <w:tcPr>
            <w:tcW w:w="1220" w:type="dxa"/>
            <w:tcBorders>
              <w:top w:val="nil"/>
              <w:left w:val="nil"/>
              <w:bottom w:val="nil"/>
              <w:right w:val="nil"/>
            </w:tcBorders>
            <w:shd w:val="clear" w:color="auto" w:fill="auto"/>
            <w:vAlign w:val="center"/>
            <w:hideMark/>
          </w:tcPr>
          <w:p w14:paraId="036C9C42"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w:t>
            </w:r>
            <w:r w:rsidR="000D2FCC" w:rsidRPr="004A447D">
              <w:rPr>
                <w:rFonts w:ascii="Calibri" w:hAnsi="Calibri"/>
                <w:noProof/>
                <w:color w:val="000000"/>
                <w:sz w:val="22"/>
                <w:lang w:val="en-GB" w:eastAsia="zh-CN"/>
              </w:rPr>
              <w:t>8</w:t>
            </w:r>
            <w:r w:rsidRPr="004A447D">
              <w:rPr>
                <w:rFonts w:ascii="Calibri" w:hAnsi="Calibri"/>
                <w:noProof/>
                <w:color w:val="000000"/>
                <w:sz w:val="22"/>
                <w:lang w:val="en-GB" w:eastAsia="zh-CN"/>
              </w:rPr>
              <w:t xml:space="preserve"> %</w:t>
            </w:r>
          </w:p>
        </w:tc>
        <w:tc>
          <w:tcPr>
            <w:tcW w:w="1093" w:type="dxa"/>
            <w:tcBorders>
              <w:top w:val="nil"/>
              <w:left w:val="nil"/>
              <w:bottom w:val="nil"/>
              <w:right w:val="nil"/>
            </w:tcBorders>
            <w:shd w:val="clear" w:color="auto" w:fill="auto"/>
            <w:vAlign w:val="center"/>
            <w:hideMark/>
          </w:tcPr>
          <w:p w14:paraId="78B33FA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w:t>
            </w:r>
            <w:r w:rsidR="000D2FCC" w:rsidRPr="004A447D">
              <w:rPr>
                <w:rFonts w:ascii="Calibri" w:hAnsi="Calibri"/>
                <w:noProof/>
                <w:color w:val="000000"/>
                <w:sz w:val="22"/>
                <w:lang w:val="en-GB" w:eastAsia="zh-CN"/>
              </w:rPr>
              <w:t>0</w:t>
            </w:r>
            <w:r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0F9CF169"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27</w:t>
            </w:r>
            <w:r w:rsidR="009607E0"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12E60E9B"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43 %</w:t>
            </w:r>
          </w:p>
        </w:tc>
        <w:tc>
          <w:tcPr>
            <w:tcW w:w="993" w:type="dxa"/>
            <w:tcBorders>
              <w:top w:val="nil"/>
              <w:left w:val="nil"/>
              <w:bottom w:val="nil"/>
              <w:right w:val="nil"/>
            </w:tcBorders>
            <w:shd w:val="clear" w:color="auto" w:fill="auto"/>
            <w:vAlign w:val="center"/>
            <w:hideMark/>
          </w:tcPr>
          <w:p w14:paraId="1ECB1266"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30 %</w:t>
            </w:r>
          </w:p>
        </w:tc>
      </w:tr>
      <w:tr w:rsidR="009607E0" w:rsidRPr="004A447D" w14:paraId="4D8DC869" w14:textId="77777777" w:rsidTr="007E0DBD">
        <w:trPr>
          <w:trHeight w:val="300"/>
          <w:tblHeader/>
        </w:trPr>
        <w:tc>
          <w:tcPr>
            <w:tcW w:w="1940" w:type="dxa"/>
            <w:tcBorders>
              <w:top w:val="nil"/>
              <w:left w:val="nil"/>
              <w:bottom w:val="nil"/>
              <w:right w:val="nil"/>
            </w:tcBorders>
            <w:shd w:val="clear" w:color="auto" w:fill="auto"/>
            <w:vAlign w:val="center"/>
            <w:hideMark/>
          </w:tcPr>
          <w:p w14:paraId="249F935F" w14:textId="77777777" w:rsidR="009607E0" w:rsidRPr="004A447D" w:rsidRDefault="009607E0" w:rsidP="009607E0">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M age (SD)</w:t>
            </w:r>
          </w:p>
        </w:tc>
        <w:tc>
          <w:tcPr>
            <w:tcW w:w="1220" w:type="dxa"/>
            <w:tcBorders>
              <w:top w:val="nil"/>
              <w:left w:val="nil"/>
              <w:bottom w:val="nil"/>
              <w:right w:val="nil"/>
            </w:tcBorders>
            <w:shd w:val="clear" w:color="auto" w:fill="auto"/>
            <w:vAlign w:val="center"/>
            <w:hideMark/>
          </w:tcPr>
          <w:p w14:paraId="18E56E1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17</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8)</w:t>
            </w:r>
          </w:p>
        </w:tc>
        <w:tc>
          <w:tcPr>
            <w:tcW w:w="1093" w:type="dxa"/>
            <w:tcBorders>
              <w:top w:val="nil"/>
              <w:left w:val="nil"/>
              <w:bottom w:val="nil"/>
              <w:right w:val="nil"/>
            </w:tcBorders>
            <w:shd w:val="clear" w:color="auto" w:fill="auto"/>
            <w:vAlign w:val="center"/>
            <w:hideMark/>
          </w:tcPr>
          <w:p w14:paraId="34BC51C0"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2 (2</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6)</w:t>
            </w:r>
          </w:p>
        </w:tc>
        <w:tc>
          <w:tcPr>
            <w:tcW w:w="992" w:type="dxa"/>
            <w:tcBorders>
              <w:top w:val="nil"/>
              <w:left w:val="nil"/>
              <w:bottom w:val="nil"/>
              <w:right w:val="nil"/>
            </w:tcBorders>
            <w:shd w:val="clear" w:color="auto" w:fill="auto"/>
            <w:vAlign w:val="center"/>
            <w:hideMark/>
          </w:tcPr>
          <w:p w14:paraId="379908D8"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(4</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3)</w:t>
            </w:r>
          </w:p>
        </w:tc>
        <w:tc>
          <w:tcPr>
            <w:tcW w:w="992" w:type="dxa"/>
            <w:tcBorders>
              <w:top w:val="nil"/>
              <w:left w:val="nil"/>
              <w:bottom w:val="nil"/>
              <w:right w:val="nil"/>
            </w:tcBorders>
            <w:shd w:val="clear" w:color="auto" w:fill="auto"/>
            <w:vAlign w:val="center"/>
            <w:hideMark/>
          </w:tcPr>
          <w:p w14:paraId="04F514FF"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4)</w:t>
            </w:r>
          </w:p>
        </w:tc>
        <w:tc>
          <w:tcPr>
            <w:tcW w:w="993" w:type="dxa"/>
            <w:tcBorders>
              <w:top w:val="nil"/>
              <w:left w:val="nil"/>
              <w:bottom w:val="nil"/>
              <w:right w:val="nil"/>
            </w:tcBorders>
            <w:shd w:val="clear" w:color="auto" w:fill="auto"/>
            <w:vAlign w:val="center"/>
            <w:hideMark/>
          </w:tcPr>
          <w:p w14:paraId="49333BE6" w14:textId="77777777" w:rsidR="009607E0" w:rsidRPr="004A447D" w:rsidRDefault="000D2FCC"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18.3 (2.9)</w:t>
            </w:r>
          </w:p>
        </w:tc>
      </w:tr>
      <w:tr w:rsidR="009607E0" w:rsidRPr="004A447D" w14:paraId="7CF46F79" w14:textId="77777777" w:rsidTr="007E0DBD">
        <w:trPr>
          <w:trHeight w:val="315"/>
          <w:tblHeader/>
        </w:trPr>
        <w:tc>
          <w:tcPr>
            <w:tcW w:w="7230" w:type="dxa"/>
            <w:gridSpan w:val="6"/>
            <w:tcBorders>
              <w:top w:val="nil"/>
              <w:left w:val="nil"/>
              <w:bottom w:val="single" w:sz="12" w:space="0" w:color="000000"/>
              <w:right w:val="nil"/>
            </w:tcBorders>
            <w:shd w:val="clear" w:color="auto" w:fill="auto"/>
            <w:vAlign w:val="center"/>
            <w:hideMark/>
          </w:tcPr>
          <w:p w14:paraId="534E4686"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 </w:t>
            </w:r>
          </w:p>
        </w:tc>
      </w:tr>
    </w:tbl>
    <w:p w14:paraId="48656B45" w14:textId="3B628290" w:rsidR="009607E0" w:rsidRPr="0075402F" w:rsidRDefault="008127E3" w:rsidP="0023715A">
      <w:pPr>
        <w:rPr>
          <w:noProof/>
          <w:sz w:val="20"/>
          <w:szCs w:val="20"/>
          <w:lang w:val="en-GB"/>
        </w:rPr>
      </w:pPr>
      <w:r>
        <w:rPr>
          <w:noProof/>
          <w:sz w:val="20"/>
          <w:szCs w:val="20"/>
          <w:lang w:val="en-GB"/>
        </w:rPr>
        <w:lastRenderedPageBreak/>
        <w:t>N</w:t>
      </w:r>
      <w:r w:rsidR="0075402F" w:rsidRPr="0075402F">
        <w:rPr>
          <w:noProof/>
          <w:sz w:val="20"/>
          <w:szCs w:val="20"/>
          <w:lang w:val="en-GB"/>
        </w:rPr>
        <w:t xml:space="preserve">ote: One person from both SMS groups missed the first message due to phone number imputation failure. This was considered to be of no practical consequence and they were counted as having received their intervention as planned. </w:t>
      </w:r>
    </w:p>
    <w:p w14:paraId="4C57C927" w14:textId="77777777" w:rsidR="0075402F" w:rsidRPr="0023479E" w:rsidRDefault="0075402F" w:rsidP="0023715A">
      <w:pPr>
        <w:rPr>
          <w:noProof/>
          <w:lang w:val="en-US"/>
        </w:rPr>
      </w:pPr>
    </w:p>
    <w:p w14:paraId="75D108B6" w14:textId="67DE529D" w:rsidR="0023715A" w:rsidRDefault="0023715A" w:rsidP="009C040A">
      <w:pPr>
        <w:pStyle w:val="Heading2"/>
        <w:rPr>
          <w:ins w:id="174" w:author="Heino, Matti T J" w:date="2018-07-31T16:03:00Z"/>
          <w:noProof/>
          <w:lang w:val="en-GB"/>
        </w:rPr>
      </w:pPr>
      <w:bookmarkStart w:id="175" w:name="_Toc449907561"/>
      <w:r w:rsidRPr="004A447D">
        <w:rPr>
          <w:noProof/>
          <w:lang w:val="en-GB"/>
        </w:rPr>
        <w:t>Implementation and process measures</w:t>
      </w:r>
      <w:bookmarkEnd w:id="175"/>
    </w:p>
    <w:p w14:paraId="45016449" w14:textId="1D067FBB" w:rsidR="000F18A9" w:rsidDel="000F18A9" w:rsidRDefault="00072407" w:rsidP="000F18A9">
      <w:pPr>
        <w:rPr>
          <w:del w:id="176" w:author="Heino, Matti T J" w:date="2018-07-31T16:08:00Z"/>
          <w:moveTo w:id="177" w:author="Heino, Matti T J" w:date="2018-07-31T16:07:00Z"/>
          <w:noProof/>
          <w:lang w:val="en-GB"/>
        </w:rPr>
      </w:pPr>
      <w:ins w:id="178" w:author="Heino, Matti T J" w:date="2018-07-31T16:04:00Z">
        <w:r>
          <w:rPr>
            <w:lang w:val="en-GB"/>
          </w:rPr>
          <w:t xml:space="preserve">Manipulation and contamination check, as well as satisfaction with the messages and discussing their content are presented in the supplement. In brief, we did not detect differences across </w:t>
        </w:r>
      </w:ins>
      <w:ins w:id="179" w:author="Heino, Matti T J" w:date="2018-07-31T16:05:00Z">
        <w:r>
          <w:rPr>
            <w:lang w:val="en-GB"/>
          </w:rPr>
          <w:t xml:space="preserve">any </w:t>
        </w:r>
      </w:ins>
      <w:ins w:id="180" w:author="Heino, Matti T J" w:date="2018-07-31T16:04:00Z">
        <w:r>
          <w:rPr>
            <w:lang w:val="en-GB"/>
          </w:rPr>
          <w:t>groups</w:t>
        </w:r>
      </w:ins>
      <w:ins w:id="181" w:author="Heino, Matti T J" w:date="2018-07-31T16:05:00Z">
        <w:r w:rsidR="000F18A9">
          <w:rPr>
            <w:lang w:val="en-GB"/>
          </w:rPr>
          <w:t>,</w:t>
        </w:r>
      </w:ins>
      <w:ins w:id="182" w:author="Heino, Matti T J" w:date="2018-07-31T16:06:00Z">
        <w:r w:rsidR="000F18A9">
          <w:rPr>
            <w:lang w:val="en-GB"/>
          </w:rPr>
          <w:t xml:space="preserve"> with Bay</w:t>
        </w:r>
      </w:ins>
      <w:ins w:id="183" w:author="Heino, Matti T J" w:date="2018-07-31T16:09:00Z">
        <w:r w:rsidR="000F18A9">
          <w:rPr>
            <w:lang w:val="en-GB"/>
          </w:rPr>
          <w:t>e</w:t>
        </w:r>
      </w:ins>
      <w:ins w:id="184" w:author="Heino, Matti T J" w:date="2018-07-31T16:06:00Z">
        <w:r w:rsidR="000F18A9">
          <w:rPr>
            <w:lang w:val="en-GB"/>
          </w:rPr>
          <w:t xml:space="preserve">s Factors indicating </w:t>
        </w:r>
      </w:ins>
      <w:ins w:id="185" w:author="Heino, Matti T J" w:date="2018-07-31T16:07:00Z">
        <w:r w:rsidR="000F18A9">
          <w:rPr>
            <w:lang w:val="en-GB"/>
          </w:rPr>
          <w:t xml:space="preserve">strong </w:t>
        </w:r>
      </w:ins>
      <w:ins w:id="186" w:author="Heino, Matti T J" w:date="2018-07-31T16:06:00Z">
        <w:r w:rsidR="000F18A9">
          <w:rPr>
            <w:lang w:val="en-GB"/>
          </w:rPr>
          <w:t xml:space="preserve">support </w:t>
        </w:r>
      </w:ins>
      <w:ins w:id="187" w:author="Heino, Matti T J" w:date="2018-07-31T16:07:00Z">
        <w:r w:rsidR="000F18A9">
          <w:rPr>
            <w:lang w:val="en-GB"/>
          </w:rPr>
          <w:t>for the null hypotheses.</w:t>
        </w:r>
      </w:ins>
      <w:ins w:id="188" w:author="Heino, Matti T J" w:date="2018-07-31T16:06:00Z">
        <w:r w:rsidR="000F18A9">
          <w:rPr>
            <w:lang w:val="en-GB"/>
          </w:rPr>
          <w:t xml:space="preserve"> </w:t>
        </w:r>
      </w:ins>
      <w:moveToRangeStart w:id="189" w:author="Heino, Matti T J" w:date="2018-07-31T16:07:00Z" w:name="move520816591"/>
      <w:moveTo w:id="190" w:author="Heino, Matti T J" w:date="2018-07-31T16:07:00Z">
        <w:r w:rsidR="000F18A9">
          <w:rPr>
            <w:noProof/>
            <w:lang w:val="en-GB"/>
          </w:rPr>
          <w:t xml:space="preserve">As shown in </w:t>
        </w:r>
        <w:r w:rsidR="000F18A9">
          <w:rPr>
            <w:noProof/>
            <w:lang w:val="en-GB"/>
          </w:rPr>
          <w:fldChar w:fldCharType="begin"/>
        </w:r>
        <w:r w:rsidR="000F18A9">
          <w:rPr>
            <w:noProof/>
            <w:lang w:val="en-GB"/>
          </w:rPr>
          <w:instrText xml:space="preserve"> REF _Ref501370911 \h </w:instrText>
        </w:r>
      </w:moveTo>
      <w:r w:rsidR="000F18A9">
        <w:rPr>
          <w:noProof/>
          <w:lang w:val="en-GB"/>
        </w:rPr>
      </w:r>
      <w:moveTo w:id="191" w:author="Heino, Matti T J" w:date="2018-07-31T16:07:00Z">
        <w:r w:rsidR="000F18A9">
          <w:rPr>
            <w:noProof/>
            <w:lang w:val="en-GB"/>
          </w:rPr>
          <w:fldChar w:fldCharType="separate"/>
        </w:r>
        <w:r w:rsidR="000F18A9" w:rsidRPr="0023479E">
          <w:rPr>
            <w:lang w:val="en-US"/>
          </w:rPr>
          <w:t xml:space="preserve">Figure </w:t>
        </w:r>
        <w:r w:rsidR="000F18A9">
          <w:rPr>
            <w:noProof/>
            <w:lang w:val="en-US"/>
          </w:rPr>
          <w:t>2</w:t>
        </w:r>
        <w:r w:rsidR="000F18A9">
          <w:rPr>
            <w:noProof/>
            <w:lang w:val="en-GB"/>
          </w:rPr>
          <w:fldChar w:fldCharType="end"/>
        </w:r>
        <w:r w:rsidR="000F18A9">
          <w:rPr>
            <w:noProof/>
            <w:lang w:val="en-GB"/>
          </w:rPr>
          <w:t xml:space="preserve">, </w:t>
        </w:r>
        <w:r w:rsidR="000F18A9" w:rsidRPr="004A447D">
          <w:rPr>
            <w:noProof/>
            <w:lang w:val="en-GB"/>
          </w:rPr>
          <w:t xml:space="preserve">74.9% of respondents </w:t>
        </w:r>
        <w:r w:rsidR="000F18A9">
          <w:rPr>
            <w:noProof/>
            <w:lang w:val="en-GB"/>
          </w:rPr>
          <w:t>reported</w:t>
        </w:r>
        <w:r w:rsidR="000F18A9" w:rsidRPr="004A447D">
          <w:rPr>
            <w:noProof/>
            <w:lang w:val="en-GB"/>
          </w:rPr>
          <w:t xml:space="preserve"> </w:t>
        </w:r>
        <w:r w:rsidR="000F18A9">
          <w:rPr>
            <w:noProof/>
            <w:lang w:val="en-GB"/>
          </w:rPr>
          <w:t>having</w:t>
        </w:r>
        <w:r w:rsidR="000F18A9" w:rsidRPr="004A447D">
          <w:rPr>
            <w:noProof/>
            <w:lang w:val="en-GB"/>
          </w:rPr>
          <w:t xml:space="preserve"> </w:t>
        </w:r>
        <w:r w:rsidR="000F18A9">
          <w:rPr>
            <w:noProof/>
            <w:lang w:val="en-GB"/>
          </w:rPr>
          <w:t>opened and read the SMS</w:t>
        </w:r>
        <w:r w:rsidR="000F18A9" w:rsidRPr="004A447D">
          <w:rPr>
            <w:noProof/>
            <w:lang w:val="en-GB"/>
          </w:rPr>
          <w:t xml:space="preserve"> at least four mornings.</w:t>
        </w:r>
      </w:moveTo>
      <w:ins w:id="192" w:author="Heino, Matti T J" w:date="2018-08-10T17:41:00Z">
        <w:r w:rsidR="000B2007">
          <w:rPr>
            <w:noProof/>
            <w:lang w:val="en-GB"/>
          </w:rPr>
          <w:t xml:space="preserve"> </w:t>
        </w:r>
      </w:ins>
    </w:p>
    <w:p w14:paraId="61711B36" w14:textId="13D6BB4E" w:rsidR="000F18A9" w:rsidRPr="004A447D" w:rsidDel="00484625" w:rsidRDefault="000F18A9" w:rsidP="000F18A9">
      <w:pPr>
        <w:rPr>
          <w:del w:id="193" w:author="Heino, Matti T J" w:date="2018-08-06T00:40:00Z"/>
          <w:moveTo w:id="194" w:author="Heino, Matti T J" w:date="2018-07-31T16:07:00Z"/>
          <w:noProof/>
          <w:lang w:val="en-GB" w:eastAsia="zh-CN"/>
        </w:rPr>
      </w:pPr>
      <w:moveTo w:id="195" w:author="Heino, Matti T J" w:date="2018-07-31T16:07:00Z">
        <w:r w:rsidRPr="004A447D">
          <w:rPr>
            <w:noProof/>
            <w:lang w:val="en-GB" w:eastAsia="zh-CN"/>
          </w:rPr>
          <w:t>Discussing the content of the messages with peers was not common</w:t>
        </w:r>
        <w:r>
          <w:rPr>
            <w:noProof/>
            <w:lang w:val="en-GB" w:eastAsia="zh-CN"/>
          </w:rPr>
          <w:t xml:space="preserve">; </w:t>
        </w:r>
        <w:r w:rsidRPr="004A447D">
          <w:rPr>
            <w:noProof/>
            <w:lang w:val="en-GB" w:eastAsia="zh-CN"/>
          </w:rPr>
          <w:t>91.1%</w:t>
        </w:r>
        <w:r>
          <w:rPr>
            <w:noProof/>
            <w:lang w:val="en-GB" w:eastAsia="zh-CN"/>
          </w:rPr>
          <w:t xml:space="preserve"> answered</w:t>
        </w:r>
        <w:r w:rsidRPr="004A447D">
          <w:rPr>
            <w:noProof/>
            <w:lang w:val="en-GB" w:eastAsia="zh-CN"/>
          </w:rPr>
          <w:t xml:space="preserve"> </w:t>
        </w:r>
        <w:r>
          <w:rPr>
            <w:noProof/>
            <w:lang w:val="en-GB" w:eastAsia="zh-CN"/>
          </w:rPr>
          <w:t xml:space="preserve">having done so </w:t>
        </w:r>
        <w:r w:rsidRPr="004A447D">
          <w:rPr>
            <w:noProof/>
            <w:lang w:val="en-GB" w:eastAsia="zh-CN"/>
          </w:rPr>
          <w:t>never or just once</w:t>
        </w:r>
        <w:r>
          <w:rPr>
            <w:noProof/>
            <w:lang w:val="en-GB" w:eastAsia="zh-CN"/>
          </w:rPr>
          <w:t xml:space="preserve"> (</w:t>
        </w:r>
        <w:r>
          <w:rPr>
            <w:noProof/>
            <w:lang w:val="en-GB" w:eastAsia="zh-CN"/>
          </w:rPr>
          <w:fldChar w:fldCharType="begin"/>
        </w:r>
        <w:r>
          <w:rPr>
            <w:noProof/>
            <w:lang w:val="en-GB" w:eastAsia="zh-CN"/>
          </w:rPr>
          <w:instrText xml:space="preserve"> REF _Ref501488703 \h </w:instrText>
        </w:r>
      </w:moveTo>
      <w:r>
        <w:rPr>
          <w:noProof/>
          <w:lang w:val="en-GB" w:eastAsia="zh-CN"/>
        </w:rPr>
      </w:r>
      <w:moveTo w:id="196" w:author="Heino, Matti T J" w:date="2018-07-31T16:07:00Z">
        <w:r>
          <w:rPr>
            <w:noProof/>
            <w:lang w:val="en-GB" w:eastAsia="zh-CN"/>
          </w:rPr>
          <w:fldChar w:fldCharType="separate"/>
        </w:r>
        <w:r w:rsidRPr="0023479E">
          <w:rPr>
            <w:lang w:val="en-US"/>
          </w:rPr>
          <w:t xml:space="preserve">Figure </w:t>
        </w:r>
        <w:r>
          <w:rPr>
            <w:noProof/>
            <w:lang w:val="en-US"/>
          </w:rPr>
          <w:t>3</w:t>
        </w:r>
        <w:r>
          <w:rPr>
            <w:noProof/>
            <w:lang w:val="en-GB" w:eastAsia="zh-CN"/>
          </w:rPr>
          <w:fldChar w:fldCharType="end"/>
        </w:r>
        <w:r>
          <w:rPr>
            <w:noProof/>
            <w:lang w:val="en-GB" w:eastAsia="zh-CN"/>
          </w:rPr>
          <w:t>)</w:t>
        </w:r>
        <w:r w:rsidRPr="004A447D">
          <w:rPr>
            <w:noProof/>
            <w:lang w:val="en-GB" w:eastAsia="zh-CN"/>
          </w:rPr>
          <w:t>.</w:t>
        </w:r>
      </w:moveTo>
    </w:p>
    <w:moveToRangeEnd w:id="189"/>
    <w:p w14:paraId="57145163" w14:textId="01ACBE0E" w:rsidR="00072407" w:rsidRPr="00072407" w:rsidRDefault="00072407" w:rsidP="00072407">
      <w:pPr>
        <w:rPr>
          <w:lang w:val="en-GB"/>
        </w:rPr>
      </w:pPr>
    </w:p>
    <w:p w14:paraId="3B689CAD" w14:textId="29F92A39" w:rsidR="006D410E" w:rsidRPr="004A447D" w:rsidDel="000F18A9" w:rsidRDefault="00C6653C" w:rsidP="009C040A">
      <w:pPr>
        <w:pStyle w:val="Heading3"/>
        <w:rPr>
          <w:del w:id="197" w:author="Heino, Matti T J" w:date="2018-07-31T16:07:00Z"/>
          <w:noProof/>
          <w:lang w:val="en-GB"/>
        </w:rPr>
      </w:pPr>
      <w:bookmarkStart w:id="198" w:name="_Toc449907562"/>
      <w:del w:id="199" w:author="Heino, Matti T J" w:date="2018-07-31T16:07:00Z">
        <w:r w:rsidRPr="004A447D" w:rsidDel="000F18A9">
          <w:rPr>
            <w:noProof/>
            <w:lang w:val="en-GB"/>
          </w:rPr>
          <w:delText>Manipulation and contamination check</w:delText>
        </w:r>
        <w:bookmarkEnd w:id="198"/>
      </w:del>
    </w:p>
    <w:p w14:paraId="7A7EA398" w14:textId="65CE1FA2" w:rsidR="008127E3" w:rsidDel="000F18A9" w:rsidRDefault="00816271" w:rsidP="00DD2A5B">
      <w:pPr>
        <w:rPr>
          <w:del w:id="200" w:author="Heino, Matti T J" w:date="2018-07-31T16:07:00Z"/>
          <w:noProof/>
          <w:lang w:val="en-GB"/>
        </w:rPr>
      </w:pPr>
      <w:del w:id="201" w:author="Heino, Matti T J" w:date="2018-07-31T16:07:00Z">
        <w:r w:rsidRPr="004A447D" w:rsidDel="000F18A9">
          <w:rPr>
            <w:noProof/>
            <w:lang w:val="en-GB"/>
          </w:rPr>
          <w:delText>The distributions in answers to opening and reading the SMS, discussing the messages with peers or being satisfied with the messages did not differ among the reason and succinct groups (χ</w:delText>
        </w:r>
        <w:r w:rsidRPr="004A447D" w:rsidDel="000F18A9">
          <w:rPr>
            <w:noProof/>
            <w:vertAlign w:val="superscript"/>
            <w:lang w:val="en-GB"/>
          </w:rPr>
          <w:delText>2</w:delText>
        </w:r>
        <w:r w:rsidRPr="004A447D" w:rsidDel="000F18A9">
          <w:rPr>
            <w:noProof/>
            <w:lang w:val="en-GB"/>
          </w:rPr>
          <w:delText>(4)=1.356, 2.566 and 3.903 respectively</w:delText>
        </w:r>
        <w:r w:rsidR="00411765" w:rsidRPr="004A447D" w:rsidDel="000F18A9">
          <w:rPr>
            <w:noProof/>
            <w:lang w:val="en-GB"/>
          </w:rPr>
          <w:delText>;</w:delText>
        </w:r>
        <w:r w:rsidRPr="004A447D" w:rsidDel="000F18A9">
          <w:rPr>
            <w:noProof/>
            <w:lang w:val="en-GB"/>
          </w:rPr>
          <w:delText xml:space="preserve"> all p’s &gt; 0.4).</w:delText>
        </w:r>
        <w:r w:rsidR="0023479E" w:rsidDel="000F18A9">
          <w:rPr>
            <w:noProof/>
            <w:lang w:val="en-GB"/>
          </w:rPr>
          <w:delText xml:space="preserve"> All Bayes Factors indicated strong support for the </w:delText>
        </w:r>
        <w:r w:rsidR="008127E3" w:rsidDel="000F18A9">
          <w:rPr>
            <w:noProof/>
            <w:lang w:val="en-GB"/>
          </w:rPr>
          <w:delText>null (see supplement).</w:delText>
        </w:r>
        <w:r w:rsidR="00563DE2" w:rsidRPr="004A447D" w:rsidDel="000F18A9">
          <w:rPr>
            <w:noProof/>
            <w:lang w:val="en-GB"/>
          </w:rPr>
          <w:delText xml:space="preserve"> </w:delText>
        </w:r>
      </w:del>
    </w:p>
    <w:p w14:paraId="5EB2226B" w14:textId="4C6A50B7" w:rsidR="00DD2A5B" w:rsidDel="000F18A9" w:rsidRDefault="00BA128E" w:rsidP="00DD2A5B">
      <w:pPr>
        <w:rPr>
          <w:moveFrom w:id="202" w:author="Heino, Matti T J" w:date="2018-07-31T16:07:00Z"/>
          <w:noProof/>
          <w:lang w:val="en-GB"/>
        </w:rPr>
      </w:pPr>
      <w:moveFromRangeStart w:id="203" w:author="Heino, Matti T J" w:date="2018-07-31T16:07:00Z" w:name="move520816591"/>
      <w:moveFrom w:id="204" w:author="Heino, Matti T J" w:date="2018-07-31T16:07:00Z">
        <w:r w:rsidDel="000F18A9">
          <w:rPr>
            <w:noProof/>
            <w:lang w:val="en-GB"/>
          </w:rPr>
          <w:t>As shown in</w:t>
        </w:r>
        <w:r w:rsidR="0023479E" w:rsidDel="000F18A9">
          <w:rPr>
            <w:noProof/>
            <w:lang w:val="en-GB"/>
          </w:rPr>
          <w:t xml:space="preserve"> </w:t>
        </w:r>
        <w:r w:rsidR="0023479E" w:rsidDel="000F18A9">
          <w:rPr>
            <w:noProof/>
            <w:lang w:val="en-GB"/>
          </w:rPr>
          <w:fldChar w:fldCharType="begin"/>
        </w:r>
        <w:r w:rsidR="0023479E" w:rsidDel="000F18A9">
          <w:rPr>
            <w:noProof/>
            <w:lang w:val="en-GB"/>
          </w:rPr>
          <w:instrText xml:space="preserve"> REF _Ref501370911 \h </w:instrText>
        </w:r>
      </w:moveFrom>
      <w:del w:id="205" w:author="Heino, Matti T J" w:date="2018-07-31T16:07:00Z">
        <w:r w:rsidR="0023479E" w:rsidDel="000F18A9">
          <w:rPr>
            <w:noProof/>
            <w:lang w:val="en-GB"/>
          </w:rPr>
        </w:r>
      </w:del>
      <w:moveFrom w:id="206" w:author="Heino, Matti T J" w:date="2018-07-31T16:07:00Z">
        <w:r w:rsidR="0023479E" w:rsidDel="000F18A9">
          <w:rPr>
            <w:noProof/>
            <w:lang w:val="en-GB"/>
          </w:rPr>
          <w:fldChar w:fldCharType="separate"/>
        </w:r>
        <w:r w:rsidR="00553F4D" w:rsidRPr="0023479E" w:rsidDel="000F18A9">
          <w:rPr>
            <w:lang w:val="en-US"/>
          </w:rPr>
          <w:t xml:space="preserve">Figure </w:t>
        </w:r>
        <w:r w:rsidR="00553F4D" w:rsidDel="000F18A9">
          <w:rPr>
            <w:noProof/>
            <w:lang w:val="en-US"/>
          </w:rPr>
          <w:t>2</w:t>
        </w:r>
        <w:r w:rsidR="0023479E" w:rsidDel="000F18A9">
          <w:rPr>
            <w:noProof/>
            <w:lang w:val="en-GB"/>
          </w:rPr>
          <w:fldChar w:fldCharType="end"/>
        </w:r>
        <w:r w:rsidR="0023479E" w:rsidDel="000F18A9">
          <w:rPr>
            <w:noProof/>
            <w:lang w:val="en-GB"/>
          </w:rPr>
          <w:t>,</w:t>
        </w:r>
        <w:r w:rsidDel="000F18A9">
          <w:rPr>
            <w:noProof/>
            <w:lang w:val="en-GB"/>
          </w:rPr>
          <w:t xml:space="preserve"> </w:t>
        </w:r>
        <w:r w:rsidR="00DD2A5B" w:rsidRPr="004A447D" w:rsidDel="000F18A9">
          <w:rPr>
            <w:noProof/>
            <w:lang w:val="en-GB"/>
          </w:rPr>
          <w:t xml:space="preserve">74.9% of respondents </w:t>
        </w:r>
        <w:r w:rsidR="00DD2A5B" w:rsidDel="000F18A9">
          <w:rPr>
            <w:noProof/>
            <w:lang w:val="en-GB"/>
          </w:rPr>
          <w:t>reported</w:t>
        </w:r>
        <w:r w:rsidR="00DD2A5B" w:rsidRPr="004A447D" w:rsidDel="000F18A9">
          <w:rPr>
            <w:noProof/>
            <w:lang w:val="en-GB"/>
          </w:rPr>
          <w:t xml:space="preserve"> </w:t>
        </w:r>
        <w:r w:rsidDel="000F18A9">
          <w:rPr>
            <w:noProof/>
            <w:lang w:val="en-GB"/>
          </w:rPr>
          <w:t>having</w:t>
        </w:r>
        <w:r w:rsidR="00DD2A5B" w:rsidRPr="004A447D" w:rsidDel="000F18A9">
          <w:rPr>
            <w:noProof/>
            <w:lang w:val="en-GB"/>
          </w:rPr>
          <w:t xml:space="preserve"> </w:t>
        </w:r>
        <w:r w:rsidR="00DD2A5B" w:rsidDel="000F18A9">
          <w:rPr>
            <w:noProof/>
            <w:lang w:val="en-GB"/>
          </w:rPr>
          <w:t>opened and read the SMS</w:t>
        </w:r>
        <w:r w:rsidR="00DD2A5B" w:rsidRPr="004A447D" w:rsidDel="000F18A9">
          <w:rPr>
            <w:noProof/>
            <w:lang w:val="en-GB"/>
          </w:rPr>
          <w:t xml:space="preserve"> at least four mornings.</w:t>
        </w:r>
      </w:moveFrom>
    </w:p>
    <w:p w14:paraId="39346C48" w14:textId="600F6304" w:rsidR="00B50FDD" w:rsidRPr="004A447D" w:rsidDel="000F18A9" w:rsidRDefault="00B50FDD" w:rsidP="00B50FDD">
      <w:pPr>
        <w:rPr>
          <w:moveFrom w:id="207" w:author="Heino, Matti T J" w:date="2018-07-31T16:07:00Z"/>
          <w:noProof/>
          <w:lang w:val="en-GB" w:eastAsia="zh-CN"/>
        </w:rPr>
      </w:pPr>
      <w:moveFrom w:id="208" w:author="Heino, Matti T J" w:date="2018-07-31T16:07:00Z">
        <w:r w:rsidRPr="004A447D" w:rsidDel="000F18A9">
          <w:rPr>
            <w:noProof/>
            <w:lang w:val="en-GB" w:eastAsia="zh-CN"/>
          </w:rPr>
          <w:lastRenderedPageBreak/>
          <w:t>Discussing the content of the messages with peers was not common</w:t>
        </w:r>
        <w:r w:rsidDel="000F18A9">
          <w:rPr>
            <w:noProof/>
            <w:lang w:val="en-GB" w:eastAsia="zh-CN"/>
          </w:rPr>
          <w:t xml:space="preserve">; </w:t>
        </w:r>
        <w:r w:rsidRPr="004A447D" w:rsidDel="000F18A9">
          <w:rPr>
            <w:noProof/>
            <w:lang w:val="en-GB" w:eastAsia="zh-CN"/>
          </w:rPr>
          <w:t>91.1%</w:t>
        </w:r>
        <w:r w:rsidDel="000F18A9">
          <w:rPr>
            <w:noProof/>
            <w:lang w:val="en-GB" w:eastAsia="zh-CN"/>
          </w:rPr>
          <w:t xml:space="preserve"> answered</w:t>
        </w:r>
        <w:r w:rsidRPr="004A447D" w:rsidDel="000F18A9">
          <w:rPr>
            <w:noProof/>
            <w:lang w:val="en-GB" w:eastAsia="zh-CN"/>
          </w:rPr>
          <w:t xml:space="preserve"> </w:t>
        </w:r>
        <w:r w:rsidDel="000F18A9">
          <w:rPr>
            <w:noProof/>
            <w:lang w:val="en-GB" w:eastAsia="zh-CN"/>
          </w:rPr>
          <w:t xml:space="preserve">having done so </w:t>
        </w:r>
        <w:r w:rsidRPr="004A447D" w:rsidDel="000F18A9">
          <w:rPr>
            <w:noProof/>
            <w:lang w:val="en-GB" w:eastAsia="zh-CN"/>
          </w:rPr>
          <w:t>never or just once</w:t>
        </w:r>
        <w:r w:rsidDel="000F18A9">
          <w:rPr>
            <w:noProof/>
            <w:lang w:val="en-GB" w:eastAsia="zh-CN"/>
          </w:rPr>
          <w:t xml:space="preserve"> (</w:t>
        </w:r>
        <w:r w:rsidR="00051C90" w:rsidDel="000F18A9">
          <w:rPr>
            <w:noProof/>
            <w:lang w:val="en-GB" w:eastAsia="zh-CN"/>
          </w:rPr>
          <w:fldChar w:fldCharType="begin"/>
        </w:r>
        <w:r w:rsidR="00051C90" w:rsidDel="000F18A9">
          <w:rPr>
            <w:noProof/>
            <w:lang w:val="en-GB" w:eastAsia="zh-CN"/>
          </w:rPr>
          <w:instrText xml:space="preserve"> REF _Ref501488703 \h </w:instrText>
        </w:r>
      </w:moveFrom>
      <w:del w:id="209" w:author="Heino, Matti T J" w:date="2018-07-31T16:07:00Z">
        <w:r w:rsidR="00051C90" w:rsidDel="000F18A9">
          <w:rPr>
            <w:noProof/>
            <w:lang w:val="en-GB" w:eastAsia="zh-CN"/>
          </w:rPr>
        </w:r>
      </w:del>
      <w:moveFrom w:id="210" w:author="Heino, Matti T J" w:date="2018-07-31T16:07:00Z">
        <w:r w:rsidR="00051C90" w:rsidDel="000F18A9">
          <w:rPr>
            <w:noProof/>
            <w:lang w:val="en-GB" w:eastAsia="zh-CN"/>
          </w:rPr>
          <w:fldChar w:fldCharType="separate"/>
        </w:r>
        <w:r w:rsidR="00553F4D" w:rsidRPr="0023479E" w:rsidDel="000F18A9">
          <w:rPr>
            <w:lang w:val="en-US"/>
          </w:rPr>
          <w:t xml:space="preserve">Figure </w:t>
        </w:r>
        <w:r w:rsidR="00553F4D" w:rsidDel="000F18A9">
          <w:rPr>
            <w:noProof/>
            <w:lang w:val="en-US"/>
          </w:rPr>
          <w:t>3</w:t>
        </w:r>
        <w:r w:rsidR="00051C90" w:rsidDel="000F18A9">
          <w:rPr>
            <w:noProof/>
            <w:lang w:val="en-GB" w:eastAsia="zh-CN"/>
          </w:rPr>
          <w:fldChar w:fldCharType="end"/>
        </w:r>
        <w:r w:rsidDel="000F18A9">
          <w:rPr>
            <w:noProof/>
            <w:lang w:val="en-GB" w:eastAsia="zh-CN"/>
          </w:rPr>
          <w:t>)</w:t>
        </w:r>
        <w:r w:rsidRPr="004A447D" w:rsidDel="000F18A9">
          <w:rPr>
            <w:noProof/>
            <w:lang w:val="en-GB" w:eastAsia="zh-CN"/>
          </w:rPr>
          <w:t>.</w:t>
        </w:r>
      </w:moveFrom>
    </w:p>
    <w:p w14:paraId="3DB1487F" w14:textId="5C0D428F" w:rsidR="00014ED0" w:rsidRPr="004A447D" w:rsidDel="000F18A9" w:rsidRDefault="00014ED0" w:rsidP="009C040A">
      <w:pPr>
        <w:pStyle w:val="Heading3"/>
        <w:rPr>
          <w:del w:id="211" w:author="Heino, Matti T J" w:date="2018-07-31T16:08:00Z"/>
          <w:noProof/>
          <w:lang w:val="en-GB" w:eastAsia="zh-CN"/>
        </w:rPr>
      </w:pPr>
      <w:bookmarkStart w:id="212" w:name="_Toc449907563"/>
      <w:moveFromRangeEnd w:id="203"/>
      <w:del w:id="213" w:author="Heino, Matti T J" w:date="2018-07-31T16:08:00Z">
        <w:r w:rsidRPr="004A447D" w:rsidDel="000F18A9">
          <w:rPr>
            <w:noProof/>
            <w:lang w:val="en-GB" w:eastAsia="zh-CN"/>
          </w:rPr>
          <w:delText>Satisfaction with the message content</w:delText>
        </w:r>
        <w:bookmarkEnd w:id="212"/>
        <w:r w:rsidR="0023479E" w:rsidDel="000F18A9">
          <w:rPr>
            <w:noProof/>
            <w:lang w:val="en-GB" w:eastAsia="zh-CN"/>
          </w:rPr>
          <w:delText xml:space="preserve"> and open comments</w:delText>
        </w:r>
      </w:del>
    </w:p>
    <w:p w14:paraId="37FFF61A" w14:textId="6C0476F5" w:rsidR="007F3521" w:rsidDel="000F18A9" w:rsidRDefault="00014ED0" w:rsidP="00913F09">
      <w:pPr>
        <w:rPr>
          <w:del w:id="214" w:author="Heino, Matti T J" w:date="2018-07-31T16:08:00Z"/>
          <w:noProof/>
          <w:lang w:val="en-GB"/>
        </w:rPr>
      </w:pPr>
      <w:del w:id="215" w:author="Heino, Matti T J" w:date="2018-07-31T16:08:00Z">
        <w:r w:rsidRPr="004A447D" w:rsidDel="000F18A9">
          <w:rPr>
            <w:noProof/>
            <w:lang w:val="en-GB" w:eastAsia="zh-CN"/>
          </w:rPr>
          <w:delText xml:space="preserve">The messages were </w:delText>
        </w:r>
        <w:r w:rsidR="000C54F4" w:rsidRPr="004A447D" w:rsidDel="000F18A9">
          <w:rPr>
            <w:noProof/>
            <w:lang w:val="en-GB" w:eastAsia="zh-CN"/>
          </w:rPr>
          <w:delText xml:space="preserve">evaluated </w:delText>
        </w:r>
        <w:r w:rsidR="00597F6C" w:rsidDel="000F18A9">
          <w:rPr>
            <w:noProof/>
            <w:lang w:val="en-GB" w:eastAsia="zh-CN"/>
          </w:rPr>
          <w:delText>positively.</w:delText>
        </w:r>
        <w:r w:rsidR="00B50FDD" w:rsidRPr="00B50FDD" w:rsidDel="000F18A9">
          <w:rPr>
            <w:noProof/>
            <w:lang w:val="en-GB"/>
          </w:rPr>
          <w:delText xml:space="preserve"> </w:delText>
        </w:r>
        <w:r w:rsidR="0023479E" w:rsidDel="000F18A9">
          <w:rPr>
            <w:noProof/>
            <w:lang w:val="en-GB"/>
          </w:rPr>
          <w:delText>O</w:delText>
        </w:r>
        <w:r w:rsidR="00B50FDD" w:rsidRPr="004A447D" w:rsidDel="000F18A9">
          <w:rPr>
            <w:noProof/>
            <w:lang w:val="en-GB"/>
          </w:rPr>
          <w:delText>nly 3.5% of the participants indicated disagreement with the statement</w:delText>
        </w:r>
        <w:r w:rsidR="0023479E" w:rsidDel="000F18A9">
          <w:rPr>
            <w:noProof/>
            <w:lang w:val="en-GB"/>
          </w:rPr>
          <w:delText xml:space="preserve"> “</w:delText>
        </w:r>
        <w:r w:rsidR="0023479E" w:rsidRPr="0023479E" w:rsidDel="000F18A9">
          <w:rPr>
            <w:noProof/>
            <w:lang w:val="en-GB"/>
          </w:rPr>
          <w:delText>I was satisfied with the content of the messages</w:delText>
        </w:r>
        <w:r w:rsidR="0023479E" w:rsidDel="000F18A9">
          <w:rPr>
            <w:noProof/>
            <w:lang w:val="en-GB"/>
          </w:rPr>
          <w:delText>” (see supplement)</w:delText>
        </w:r>
        <w:r w:rsidR="00B50FDD" w:rsidRPr="004A447D" w:rsidDel="000F18A9">
          <w:rPr>
            <w:noProof/>
            <w:lang w:val="en-GB"/>
          </w:rPr>
          <w:delText>.</w:delText>
        </w:r>
        <w:r w:rsidR="00B50FDD" w:rsidDel="000F18A9">
          <w:rPr>
            <w:noProof/>
            <w:lang w:val="en-GB"/>
          </w:rPr>
          <w:delText xml:space="preserve"> </w:delText>
        </w:r>
      </w:del>
    </w:p>
    <w:p w14:paraId="623EE015" w14:textId="35A0E23E" w:rsidR="00816271" w:rsidRPr="004A447D" w:rsidRDefault="00FC7241" w:rsidP="006D410E">
      <w:pPr>
        <w:rPr>
          <w:noProof/>
          <w:lang w:val="en-GB"/>
        </w:rPr>
      </w:pPr>
      <w:r w:rsidRPr="004A447D">
        <w:rPr>
          <w:noProof/>
          <w:lang w:val="en-GB"/>
        </w:rPr>
        <w:t xml:space="preserve">Open comments </w:t>
      </w:r>
      <w:r w:rsidR="00B4685B" w:rsidRPr="004A447D">
        <w:rPr>
          <w:noProof/>
          <w:lang w:val="en-GB"/>
        </w:rPr>
        <w:t xml:space="preserve">did not reveal unforeseen negative effects. </w:t>
      </w:r>
      <w:r w:rsidR="0023479E">
        <w:rPr>
          <w:noProof/>
          <w:lang w:val="en-GB"/>
        </w:rPr>
        <w:t xml:space="preserve">In addition, </w:t>
      </w:r>
      <w:r w:rsidR="00267D7B" w:rsidRPr="004A447D">
        <w:rPr>
          <w:noProof/>
          <w:lang w:val="en-GB"/>
        </w:rPr>
        <w:t>13% (9 out of 70) of participants who answered the question</w:t>
      </w:r>
      <w:r w:rsidR="000F7F78" w:rsidRPr="004A447D">
        <w:rPr>
          <w:noProof/>
          <w:lang w:val="en-GB"/>
        </w:rPr>
        <w:t xml:space="preserve"> explicitly</w:t>
      </w:r>
      <w:r w:rsidR="00267D7B" w:rsidRPr="004A447D">
        <w:rPr>
          <w:noProof/>
          <w:lang w:val="en-GB"/>
        </w:rPr>
        <w:t xml:space="preserve"> </w:t>
      </w:r>
      <w:r w:rsidR="000F7F78" w:rsidRPr="004A447D">
        <w:rPr>
          <w:noProof/>
          <w:lang w:val="en-GB"/>
        </w:rPr>
        <w:t xml:space="preserve">added, that </w:t>
      </w:r>
      <w:r w:rsidR="00267D7B" w:rsidRPr="004A447D">
        <w:rPr>
          <w:noProof/>
          <w:lang w:val="en-GB"/>
        </w:rPr>
        <w:t>remembering</w:t>
      </w:r>
      <w:r w:rsidR="00811182" w:rsidRPr="004A447D">
        <w:rPr>
          <w:noProof/>
          <w:lang w:val="en-GB"/>
        </w:rPr>
        <w:t xml:space="preserve"> to wear the device</w:t>
      </w:r>
      <w:r w:rsidR="00267D7B" w:rsidRPr="004A447D">
        <w:rPr>
          <w:noProof/>
          <w:lang w:val="en-GB"/>
        </w:rPr>
        <w:t xml:space="preserve"> </w:t>
      </w:r>
      <w:r w:rsidR="000F7F78" w:rsidRPr="004A447D">
        <w:rPr>
          <w:noProof/>
          <w:lang w:val="en-GB"/>
        </w:rPr>
        <w:t xml:space="preserve">was due to receiving </w:t>
      </w:r>
      <w:r w:rsidR="00267D7B" w:rsidRPr="004A447D">
        <w:rPr>
          <w:noProof/>
          <w:lang w:val="en-GB"/>
        </w:rPr>
        <w:t xml:space="preserve">the messages. </w:t>
      </w:r>
    </w:p>
    <w:p w14:paraId="21277892" w14:textId="77777777" w:rsidR="006D410E" w:rsidRPr="004A447D" w:rsidRDefault="00E46C89" w:rsidP="009C040A">
      <w:pPr>
        <w:pStyle w:val="Heading2"/>
        <w:rPr>
          <w:noProof/>
          <w:lang w:val="en-GB"/>
        </w:rPr>
      </w:pPr>
      <w:bookmarkStart w:id="216" w:name="_Toc449907564"/>
      <w:r w:rsidRPr="004A447D">
        <w:rPr>
          <w:noProof/>
          <w:lang w:val="en-GB"/>
        </w:rPr>
        <w:t>Wear</w:t>
      </w:r>
      <w:r w:rsidR="006D410E" w:rsidRPr="004A447D">
        <w:rPr>
          <w:noProof/>
          <w:lang w:val="en-GB"/>
        </w:rPr>
        <w:t xml:space="preserve"> time</w:t>
      </w:r>
      <w:r w:rsidRPr="004A447D">
        <w:rPr>
          <w:noProof/>
          <w:lang w:val="en-GB"/>
        </w:rPr>
        <w:t>s</w:t>
      </w:r>
      <w:bookmarkEnd w:id="216"/>
    </w:p>
    <w:p w14:paraId="5A6D1087" w14:textId="77777777" w:rsidR="00025DBB" w:rsidRDefault="00025DBB" w:rsidP="00025DBB">
      <w:pPr>
        <w:pStyle w:val="Heading3"/>
        <w:rPr>
          <w:noProof/>
          <w:lang w:val="en-GB"/>
        </w:rPr>
      </w:pPr>
      <w:bookmarkStart w:id="217" w:name="_Toc449907565"/>
      <w:r>
        <w:rPr>
          <w:noProof/>
          <w:lang w:val="en-GB"/>
        </w:rPr>
        <w:t>Wear time minutes</w:t>
      </w:r>
    </w:p>
    <w:p w14:paraId="251FE3FC" w14:textId="74B4DB59" w:rsidR="00025DBB" w:rsidRPr="004A447D" w:rsidRDefault="00025DBB" w:rsidP="00025DBB">
      <w:pPr>
        <w:rPr>
          <w:noProof/>
          <w:lang w:val="en-GB"/>
        </w:rPr>
      </w:pPr>
      <w:r w:rsidRPr="004A447D">
        <w:rPr>
          <w:noProof/>
          <w:lang w:val="en-GB"/>
        </w:rPr>
        <w:t xml:space="preserve">Accelerometer wear times did not </w:t>
      </w:r>
      <w:r>
        <w:rPr>
          <w:noProof/>
          <w:lang w:val="en-GB"/>
        </w:rPr>
        <w:t>indicate meaningful</w:t>
      </w:r>
      <w:r w:rsidRPr="004A447D">
        <w:rPr>
          <w:noProof/>
          <w:lang w:val="en-GB"/>
        </w:rPr>
        <w:t xml:space="preserve"> differences between groups</w:t>
      </w:r>
      <w:r>
        <w:rPr>
          <w:noProof/>
          <w:lang w:val="en-GB"/>
        </w:rPr>
        <w:t xml:space="preserve"> (</w:t>
      </w:r>
      <w:r w:rsidR="00FE685D">
        <w:rPr>
          <w:noProof/>
          <w:lang w:val="en-GB"/>
        </w:rPr>
        <w:t xml:space="preserve">see </w:t>
      </w:r>
      <w:r>
        <w:rPr>
          <w:noProof/>
          <w:lang w:val="en-GB"/>
        </w:rPr>
        <w:fldChar w:fldCharType="begin"/>
      </w:r>
      <w:r>
        <w:rPr>
          <w:noProof/>
          <w:lang w:val="en-GB"/>
        </w:rPr>
        <w:instrText xml:space="preserve"> REF _Ref449897490 \h </w:instrText>
      </w:r>
      <w:r>
        <w:rPr>
          <w:noProof/>
          <w:lang w:val="en-GB"/>
        </w:rPr>
      </w:r>
      <w:r>
        <w:rPr>
          <w:noProof/>
          <w:lang w:val="en-GB"/>
        </w:rPr>
        <w:fldChar w:fldCharType="separate"/>
      </w:r>
      <w:r w:rsidR="00553F4D" w:rsidRPr="004A447D">
        <w:rPr>
          <w:noProof/>
          <w:lang w:val="en-GB"/>
        </w:rPr>
        <w:t xml:space="preserve">Figure </w:t>
      </w:r>
      <w:r w:rsidR="00553F4D">
        <w:rPr>
          <w:noProof/>
          <w:lang w:val="en-GB"/>
        </w:rPr>
        <w:t>4</w:t>
      </w:r>
      <w:r>
        <w:rPr>
          <w:noProof/>
          <w:lang w:val="en-GB"/>
        </w:rPr>
        <w:fldChar w:fldCharType="end"/>
      </w:r>
      <w:r>
        <w:rPr>
          <w:noProof/>
          <w:lang w:val="en-GB"/>
        </w:rPr>
        <w:t>)</w:t>
      </w:r>
      <w:r w:rsidRPr="004A447D">
        <w:rPr>
          <w:noProof/>
          <w:lang w:val="en-GB"/>
        </w:rPr>
        <w:t>.</w:t>
      </w:r>
    </w:p>
    <w:p w14:paraId="36C9AF5B" w14:textId="2558F965" w:rsidR="00025DBB" w:rsidRPr="004A447D" w:rsidRDefault="00025DBB" w:rsidP="00E91CC6">
      <w:pPr>
        <w:keepNext/>
        <w:spacing w:before="0"/>
        <w:rPr>
          <w:noProof/>
          <w:lang w:val="en-GB"/>
        </w:rPr>
      </w:pPr>
      <w:r w:rsidRPr="004A447D">
        <w:rPr>
          <w:noProof/>
          <w:lang w:val="en-GB"/>
        </w:rPr>
        <w:t>Bootstrap test</w:t>
      </w:r>
      <w:r>
        <w:rPr>
          <w:noProof/>
          <w:lang w:val="en-GB"/>
        </w:rPr>
        <w:t>s</w:t>
      </w:r>
      <w:r w:rsidRPr="004A447D">
        <w:rPr>
          <w:noProof/>
          <w:lang w:val="en-GB"/>
        </w:rPr>
        <w:t xml:space="preserve"> of equal densities indicated no differences in total wear time minutes </w:t>
      </w:r>
      <w:r>
        <w:rPr>
          <w:noProof/>
          <w:lang w:val="en-GB"/>
        </w:rPr>
        <w:t xml:space="preserve">between the two message types </w:t>
      </w:r>
      <w:r w:rsidRPr="004A447D">
        <w:rPr>
          <w:noProof/>
          <w:lang w:val="en-GB"/>
        </w:rPr>
        <w:t>(p=0.</w:t>
      </w:r>
      <w:r>
        <w:rPr>
          <w:noProof/>
          <w:lang w:val="en-GB"/>
        </w:rPr>
        <w:t>28</w:t>
      </w:r>
      <w:r w:rsidRPr="004A447D">
        <w:rPr>
          <w:noProof/>
          <w:lang w:val="en-GB"/>
        </w:rPr>
        <w:t>)</w:t>
      </w:r>
      <w:r>
        <w:rPr>
          <w:noProof/>
          <w:lang w:val="en-GB"/>
        </w:rPr>
        <w:t>, nor between those who received and did not receive messages (p=0.35)</w:t>
      </w:r>
      <w:r w:rsidRPr="004A447D">
        <w:rPr>
          <w:noProof/>
          <w:lang w:val="en-GB"/>
        </w:rPr>
        <w:t xml:space="preserve">. </w:t>
      </w:r>
      <w:r w:rsidRPr="008561CD">
        <w:rPr>
          <w:noProof/>
          <w:lang w:val="en-GB"/>
        </w:rPr>
        <w:t>Wilcoxon rank sum test</w:t>
      </w:r>
      <w:r w:rsidRPr="004A447D">
        <w:rPr>
          <w:noProof/>
          <w:lang w:val="en-GB"/>
        </w:rPr>
        <w:t xml:space="preserve"> </w:t>
      </w:r>
      <w:r>
        <w:rPr>
          <w:noProof/>
          <w:lang w:val="en-GB"/>
        </w:rPr>
        <w:t xml:space="preserve">showed no differences in distributions between message groups </w:t>
      </w:r>
      <w:r w:rsidRPr="004A447D">
        <w:rPr>
          <w:noProof/>
          <w:lang w:val="en-GB"/>
        </w:rPr>
        <w:t>(</w:t>
      </w:r>
      <w:r>
        <w:rPr>
          <w:noProof/>
          <w:lang w:val="en-GB"/>
        </w:rPr>
        <w:t>W=8860, p=0.647, CI95=-280.90–447.20) or whether one opted in the messages or not (W=</w:t>
      </w:r>
      <w:r w:rsidRPr="000F069B">
        <w:rPr>
          <w:noProof/>
          <w:lang w:val="en-GB"/>
        </w:rPr>
        <w:t>10642.5</w:t>
      </w:r>
      <w:r>
        <w:rPr>
          <w:noProof/>
          <w:lang w:val="en-GB"/>
        </w:rPr>
        <w:t>, p=0.771, CI95=-424.20–305.30). Differences were neither detected</w:t>
      </w:r>
      <w:r w:rsidRPr="004A447D">
        <w:rPr>
          <w:noProof/>
          <w:lang w:val="en-GB"/>
        </w:rPr>
        <w:t xml:space="preserve"> between the two schools (</w:t>
      </w:r>
      <w:r>
        <w:rPr>
          <w:noProof/>
          <w:lang w:val="en-GB"/>
        </w:rPr>
        <w:t>W=</w:t>
      </w:r>
      <w:r w:rsidRPr="00D15D9C">
        <w:rPr>
          <w:noProof/>
          <w:lang w:val="en-GB"/>
        </w:rPr>
        <w:t>17398.5</w:t>
      </w:r>
      <w:r>
        <w:rPr>
          <w:noProof/>
          <w:lang w:val="en-GB"/>
        </w:rPr>
        <w:t xml:space="preserve">, </w:t>
      </w:r>
      <w:r>
        <w:rPr>
          <w:noProof/>
          <w:lang w:val="en-GB"/>
        </w:rPr>
        <w:lastRenderedPageBreak/>
        <w:t>p=0.051, CI95=-1.60–619.60)</w:t>
      </w:r>
      <w:r w:rsidRPr="004A447D">
        <w:rPr>
          <w:noProof/>
          <w:lang w:val="en-GB"/>
        </w:rPr>
        <w:t xml:space="preserve"> or recruitment waves (</w:t>
      </w:r>
      <w:r w:rsidRPr="00D15D9C">
        <w:rPr>
          <w:noProof/>
          <w:lang w:val="en-GB"/>
        </w:rPr>
        <w:t>W</w:t>
      </w:r>
      <w:r>
        <w:rPr>
          <w:noProof/>
          <w:lang w:val="en-GB"/>
        </w:rPr>
        <w:t>=17310.5, p=0.067, CI95=-19.0–586.3</w:t>
      </w:r>
      <w:r w:rsidR="00E91CC6">
        <w:rPr>
          <w:noProof/>
          <w:lang w:val="en-GB"/>
        </w:rPr>
        <w:t>).</w:t>
      </w:r>
    </w:p>
    <w:p w14:paraId="72590076" w14:textId="5657FC97" w:rsidR="00025DBB" w:rsidRDefault="00025DBB" w:rsidP="00025DBB">
      <w:pPr>
        <w:rPr>
          <w:noProof/>
          <w:lang w:val="en-GB"/>
        </w:rPr>
      </w:pPr>
      <w:r w:rsidRPr="004A447D">
        <w:rPr>
          <w:noProof/>
          <w:lang w:val="en-GB"/>
        </w:rPr>
        <w:t xml:space="preserve">The violin plots </w:t>
      </w:r>
      <w:r w:rsidR="00E91CC6">
        <w:rPr>
          <w:noProof/>
          <w:lang w:val="en-GB"/>
        </w:rPr>
        <w:t>in figure 5</w:t>
      </w:r>
      <w:r w:rsidRPr="004A447D">
        <w:rPr>
          <w:noProof/>
          <w:lang w:val="en-GB"/>
        </w:rPr>
        <w:t xml:space="preserve"> illustrate how </w:t>
      </w:r>
      <w:r>
        <w:rPr>
          <w:noProof/>
          <w:lang w:val="en-GB"/>
        </w:rPr>
        <w:t>wear times in all three groups</w:t>
      </w:r>
      <w:r w:rsidRPr="004A447D">
        <w:rPr>
          <w:noProof/>
          <w:lang w:val="en-GB"/>
        </w:rPr>
        <w:t xml:space="preserve"> are distributed. Bayesian ANOVA gives us BF</w:t>
      </w:r>
      <w:r w:rsidRPr="004A447D">
        <w:rPr>
          <w:noProof/>
          <w:vertAlign w:val="subscript"/>
          <w:lang w:val="en-GB"/>
        </w:rPr>
        <w:t>01</w:t>
      </w:r>
      <w:r w:rsidRPr="004A447D">
        <w:rPr>
          <w:noProof/>
          <w:lang w:val="en-GB"/>
        </w:rPr>
        <w:t>=</w:t>
      </w:r>
      <w:r>
        <w:rPr>
          <w:noProof/>
          <w:lang w:val="en-GB"/>
        </w:rPr>
        <w:t>12.05</w:t>
      </w:r>
      <w:r w:rsidRPr="004A447D">
        <w:rPr>
          <w:noProof/>
          <w:lang w:val="en-GB"/>
        </w:rPr>
        <w:t xml:space="preserve">, indicating strong evidence for </w:t>
      </w:r>
      <w:r>
        <w:rPr>
          <w:noProof/>
          <w:lang w:val="en-GB"/>
        </w:rPr>
        <w:t>equivalent means, against a model where all means are unequal</w:t>
      </w:r>
      <w:r w:rsidRPr="004A447D">
        <w:rPr>
          <w:noProof/>
          <w:lang w:val="en-GB"/>
        </w:rPr>
        <w:t>.</w:t>
      </w:r>
      <w:r>
        <w:rPr>
          <w:noProof/>
          <w:lang w:val="en-GB"/>
        </w:rPr>
        <w:t xml:space="preserve"> </w:t>
      </w:r>
      <w:r w:rsidRPr="00AC01CE">
        <w:rPr>
          <w:noProof/>
          <w:lang w:val="en-GB"/>
        </w:rPr>
        <w:t>Prior robustness graph (</w:t>
      </w:r>
      <w:r>
        <w:rPr>
          <w:noProof/>
          <w:lang w:val="en-GB"/>
        </w:rPr>
        <w:t>see supplement</w:t>
      </w:r>
      <w:r w:rsidRPr="00AC01CE">
        <w:rPr>
          <w:noProof/>
          <w:lang w:val="en-GB"/>
        </w:rPr>
        <w:t xml:space="preserve">) </w:t>
      </w:r>
      <w:r>
        <w:rPr>
          <w:noProof/>
          <w:lang w:val="en-GB"/>
        </w:rPr>
        <w:t xml:space="preserve">starting from r=0 </w:t>
      </w:r>
      <w:r w:rsidRPr="00AC01CE">
        <w:rPr>
          <w:noProof/>
          <w:lang w:val="en-GB"/>
        </w:rPr>
        <w:t xml:space="preserve">depicted a convex function, where </w:t>
      </w:r>
      <w:r w:rsidRPr="004A447D">
        <w:rPr>
          <w:noProof/>
          <w:lang w:val="en-GB"/>
        </w:rPr>
        <w:t>BF</w:t>
      </w:r>
      <w:r w:rsidRPr="004A447D">
        <w:rPr>
          <w:noProof/>
          <w:vertAlign w:val="subscript"/>
          <w:lang w:val="en-GB"/>
        </w:rPr>
        <w:t>01</w:t>
      </w:r>
      <w:r w:rsidRPr="00AC01CE">
        <w:rPr>
          <w:noProof/>
          <w:lang w:val="en-GB"/>
        </w:rPr>
        <w:t xml:space="preserve"> rises to 10 at r=0.27 and reaches 422.34 at r=2.00.</w:t>
      </w:r>
      <w:r>
        <w:rPr>
          <w:noProof/>
          <w:lang w:val="en-GB"/>
        </w:rPr>
        <w:t xml:space="preserve"> Furthermore, </w:t>
      </w:r>
      <w:r w:rsidRPr="004A447D">
        <w:rPr>
          <w:noProof/>
          <w:lang w:val="en-GB"/>
        </w:rPr>
        <w:t>BF</w:t>
      </w:r>
      <w:r w:rsidRPr="004A447D">
        <w:rPr>
          <w:noProof/>
          <w:vertAlign w:val="subscript"/>
          <w:lang w:val="en-GB"/>
        </w:rPr>
        <w:t>01</w:t>
      </w:r>
      <w:r>
        <w:rPr>
          <w:noProof/>
          <w:lang w:val="en-GB"/>
        </w:rPr>
        <w:t xml:space="preserve"> relative to an ordered model of Reason &gt; Succinct &gt; Opt out was 23.07</w:t>
      </w:r>
      <w:r w:rsidR="00C45E41">
        <w:rPr>
          <w:noProof/>
          <w:lang w:val="en-GB"/>
        </w:rPr>
        <w:t xml:space="preserve"> (see section “</w:t>
      </w:r>
      <w:r w:rsidR="00C45E41" w:rsidRPr="00C45E41">
        <w:rPr>
          <w:noProof/>
          <w:lang w:val="en-GB"/>
        </w:rPr>
        <w:t>Interpreting Bayes Factors</w:t>
      </w:r>
      <w:r w:rsidR="0054170C">
        <w:rPr>
          <w:noProof/>
          <w:lang w:val="en-GB"/>
        </w:rPr>
        <w:t>” in the supplement</w:t>
      </w:r>
      <w:r w:rsidR="00C45E41">
        <w:rPr>
          <w:noProof/>
          <w:lang w:val="en-GB"/>
        </w:rPr>
        <w:t>)</w:t>
      </w:r>
      <w:r>
        <w:rPr>
          <w:noProof/>
          <w:lang w:val="en-GB"/>
        </w:rPr>
        <w:t>.</w:t>
      </w:r>
    </w:p>
    <w:p w14:paraId="5B7396DE" w14:textId="282D7EA8" w:rsidR="00025DBB" w:rsidRPr="004A447D" w:rsidRDefault="00025DBB" w:rsidP="00025DBB">
      <w:pPr>
        <w:rPr>
          <w:noProof/>
          <w:lang w:val="en-GB"/>
        </w:rPr>
      </w:pPr>
      <w:r>
        <w:rPr>
          <w:noProof/>
          <w:lang w:val="en-GB"/>
        </w:rPr>
        <w:t xml:space="preserve">Equivalence tests indicated, that the mean wear time differences between message types (69.92 minutes, </w:t>
      </w:r>
      <w:r w:rsidRPr="00D42406">
        <w:rPr>
          <w:noProof/>
          <w:lang w:val="en-GB"/>
        </w:rPr>
        <w:t>90% CI [</w:t>
      </w:r>
      <w:r>
        <w:rPr>
          <w:noProof/>
          <w:lang w:val="en-GB"/>
        </w:rPr>
        <w:t>-</w:t>
      </w:r>
      <w:r w:rsidRPr="00D42406">
        <w:rPr>
          <w:noProof/>
          <w:lang w:val="en-GB"/>
        </w:rPr>
        <w:t>262.3</w:t>
      </w:r>
      <w:r>
        <w:rPr>
          <w:noProof/>
          <w:lang w:val="en-GB"/>
        </w:rPr>
        <w:t>7</w:t>
      </w:r>
      <w:r w:rsidRPr="00D42406">
        <w:rPr>
          <w:noProof/>
          <w:lang w:val="en-GB"/>
        </w:rPr>
        <w:t>;</w:t>
      </w:r>
      <w:r>
        <w:rPr>
          <w:noProof/>
          <w:lang w:val="en-GB"/>
        </w:rPr>
        <w:t xml:space="preserve"> </w:t>
      </w:r>
      <w:r w:rsidRPr="00D42406">
        <w:rPr>
          <w:noProof/>
          <w:lang w:val="en-GB"/>
        </w:rPr>
        <w:t>402.2</w:t>
      </w:r>
      <w:r>
        <w:rPr>
          <w:noProof/>
          <w:lang w:val="en-GB"/>
        </w:rPr>
        <w:t>1</w:t>
      </w:r>
      <w:r w:rsidRPr="00D42406">
        <w:rPr>
          <w:noProof/>
          <w:lang w:val="en-GB"/>
        </w:rPr>
        <w:t>]</w:t>
      </w:r>
      <w:r>
        <w:rPr>
          <w:noProof/>
          <w:lang w:val="en-GB"/>
        </w:rPr>
        <w:t xml:space="preserve">) and the reminder/opt out groups (1.98 minutes, </w:t>
      </w:r>
      <w:r w:rsidRPr="00D42406">
        <w:rPr>
          <w:noProof/>
          <w:lang w:val="en-GB"/>
        </w:rPr>
        <w:t>90% CI [</w:t>
      </w:r>
      <w:r>
        <w:rPr>
          <w:noProof/>
          <w:lang w:val="en-GB"/>
        </w:rPr>
        <w:t>-</w:t>
      </w:r>
      <w:r w:rsidRPr="00D42406">
        <w:rPr>
          <w:noProof/>
          <w:lang w:val="en-GB"/>
        </w:rPr>
        <w:t>347.1</w:t>
      </w:r>
      <w:r>
        <w:rPr>
          <w:noProof/>
          <w:lang w:val="en-GB"/>
        </w:rPr>
        <w:t>2</w:t>
      </w:r>
      <w:r w:rsidRPr="00D42406">
        <w:rPr>
          <w:noProof/>
          <w:lang w:val="en-GB"/>
        </w:rPr>
        <w:t>;</w:t>
      </w:r>
      <w:r>
        <w:rPr>
          <w:noProof/>
          <w:lang w:val="en-GB"/>
        </w:rPr>
        <w:t xml:space="preserve"> </w:t>
      </w:r>
      <w:r w:rsidRPr="00D42406">
        <w:rPr>
          <w:noProof/>
          <w:lang w:val="en-GB"/>
        </w:rPr>
        <w:t>351.08]</w:t>
      </w:r>
      <w:r>
        <w:rPr>
          <w:noProof/>
          <w:lang w:val="en-GB"/>
        </w:rPr>
        <w:t xml:space="preserve">) were statistically significantly larger than d=-0.3 and smaller than d=0.3. </w:t>
      </w:r>
      <w:commentRangeStart w:id="218"/>
      <w:r>
        <w:rPr>
          <w:noProof/>
          <w:lang w:val="en-GB"/>
        </w:rPr>
        <w:t xml:space="preserve">In other words, the </w:t>
      </w:r>
      <w:r w:rsidR="00C45E41">
        <w:rPr>
          <w:noProof/>
          <w:lang w:val="en-GB"/>
        </w:rPr>
        <w:t xml:space="preserve">effect size for the difference in means was </w:t>
      </w:r>
      <w:r w:rsidR="00735BCE">
        <w:rPr>
          <w:noProof/>
          <w:lang w:val="en-GB"/>
        </w:rPr>
        <w:t xml:space="preserve">deemed </w:t>
      </w:r>
      <w:r w:rsidR="00C45E41">
        <w:rPr>
          <w:noProof/>
          <w:lang w:val="en-GB"/>
        </w:rPr>
        <w:t>less than |0.3|</w:t>
      </w:r>
      <w:r>
        <w:rPr>
          <w:noProof/>
          <w:lang w:val="en-GB"/>
        </w:rPr>
        <w:t>.</w:t>
      </w:r>
      <w:commentRangeEnd w:id="218"/>
      <w:r w:rsidR="00814A9C">
        <w:rPr>
          <w:rStyle w:val="CommentReference"/>
        </w:rPr>
        <w:commentReference w:id="218"/>
      </w:r>
    </w:p>
    <w:p w14:paraId="0D860B9A" w14:textId="041E537C" w:rsidR="000A03AF" w:rsidRPr="004A447D" w:rsidRDefault="000A03AF" w:rsidP="009C040A">
      <w:pPr>
        <w:pStyle w:val="Heading3"/>
        <w:rPr>
          <w:noProof/>
          <w:lang w:val="en-GB"/>
        </w:rPr>
      </w:pPr>
      <w:r w:rsidRPr="004A447D">
        <w:rPr>
          <w:noProof/>
          <w:lang w:val="en-GB"/>
        </w:rPr>
        <w:t xml:space="preserve">Valid </w:t>
      </w:r>
      <w:bookmarkEnd w:id="217"/>
      <w:r w:rsidR="004A43C9">
        <w:rPr>
          <w:noProof/>
          <w:lang w:val="en-GB"/>
        </w:rPr>
        <w:t>measurement days</w:t>
      </w:r>
    </w:p>
    <w:p w14:paraId="66A1E853" w14:textId="646E8D24" w:rsidR="00075B3D" w:rsidRDefault="0028733F" w:rsidP="0028733F">
      <w:pPr>
        <w:keepNext/>
        <w:rPr>
          <w:noProof/>
          <w:lang w:val="en-GB" w:eastAsia="en-GB"/>
        </w:rPr>
      </w:pPr>
      <w:r>
        <w:rPr>
          <w:noProof/>
          <w:lang w:val="en-GB" w:eastAsia="en-GB"/>
        </w:rPr>
        <w:fldChar w:fldCharType="begin"/>
      </w:r>
      <w:r>
        <w:rPr>
          <w:noProof/>
          <w:lang w:val="en-GB" w:eastAsia="en-GB"/>
        </w:rPr>
        <w:instrText xml:space="preserve"> REF _Ref449889151 \h </w:instrText>
      </w:r>
      <w:r>
        <w:rPr>
          <w:noProof/>
          <w:lang w:val="en-GB" w:eastAsia="en-GB"/>
        </w:rPr>
      </w:r>
      <w:r>
        <w:rPr>
          <w:noProof/>
          <w:lang w:val="en-GB" w:eastAsia="en-GB"/>
        </w:rPr>
        <w:fldChar w:fldCharType="separate"/>
      </w:r>
      <w:r w:rsidR="00553F4D" w:rsidRPr="003A5503">
        <w:rPr>
          <w:lang w:val="en-US"/>
        </w:rPr>
        <w:t xml:space="preserve">Figure </w:t>
      </w:r>
      <w:r w:rsidR="00553F4D">
        <w:rPr>
          <w:noProof/>
          <w:lang w:val="en-US"/>
        </w:rPr>
        <w:t>6</w:t>
      </w:r>
      <w:r>
        <w:rPr>
          <w:noProof/>
          <w:lang w:val="en-GB" w:eastAsia="en-GB"/>
        </w:rPr>
        <w:fldChar w:fldCharType="end"/>
      </w:r>
      <w:r>
        <w:rPr>
          <w:noProof/>
          <w:lang w:val="en-GB" w:eastAsia="en-GB"/>
        </w:rPr>
        <w:t xml:space="preserve"> shows densities and spread of valid measurement days by group. As can be visually inspected from the HDIs, population means are equivalent.</w:t>
      </w:r>
      <w:r w:rsidR="00A84537">
        <w:rPr>
          <w:noProof/>
          <w:lang w:val="en-GB" w:eastAsia="en-GB"/>
        </w:rPr>
        <w:t xml:space="preserve"> </w:t>
      </w:r>
    </w:p>
    <w:p w14:paraId="319C11E3" w14:textId="4FF7FF06" w:rsidR="00A631A8" w:rsidRPr="004A447D" w:rsidRDefault="00646417" w:rsidP="00A631A8">
      <w:pPr>
        <w:rPr>
          <w:noProof/>
          <w:lang w:val="en-GB"/>
        </w:rPr>
      </w:pPr>
      <w:r w:rsidRPr="004A447D">
        <w:rPr>
          <w:noProof/>
          <w:lang w:val="en-GB"/>
        </w:rPr>
        <w:t>Differences between t</w:t>
      </w:r>
      <w:r w:rsidR="00A631A8" w:rsidRPr="004A447D">
        <w:rPr>
          <w:noProof/>
          <w:lang w:val="en-GB"/>
        </w:rPr>
        <w:t xml:space="preserve">he distributions of measurement days with &gt;10 hours of data </w:t>
      </w:r>
      <w:r w:rsidRPr="004A447D">
        <w:rPr>
          <w:noProof/>
          <w:lang w:val="en-GB"/>
        </w:rPr>
        <w:t>were not detected</w:t>
      </w:r>
      <w:r w:rsidR="00A631A8" w:rsidRPr="004A447D">
        <w:rPr>
          <w:noProof/>
          <w:lang w:val="en-GB"/>
        </w:rPr>
        <w:t xml:space="preserve"> between the reason and succinct groups, χ</w:t>
      </w:r>
      <w:r w:rsidR="00A631A8" w:rsidRPr="004A447D">
        <w:rPr>
          <w:noProof/>
          <w:vertAlign w:val="superscript"/>
          <w:lang w:val="en-GB"/>
        </w:rPr>
        <w:t>2</w:t>
      </w:r>
      <w:r w:rsidR="00A631A8" w:rsidRPr="004A447D">
        <w:rPr>
          <w:noProof/>
          <w:lang w:val="en-GB"/>
        </w:rPr>
        <w:t xml:space="preserve">(7)=7.893, p=0.342. </w:t>
      </w:r>
      <w:r w:rsidRPr="004A447D">
        <w:rPr>
          <w:noProof/>
          <w:lang w:val="en-GB"/>
        </w:rPr>
        <w:t>A</w:t>
      </w:r>
      <w:r w:rsidR="00376AC4">
        <w:rPr>
          <w:noProof/>
          <w:lang w:val="en-GB"/>
        </w:rPr>
        <w:t xml:space="preserve"> Bayesian contingency tables test provided</w:t>
      </w:r>
      <w:r w:rsidRPr="004A447D">
        <w:rPr>
          <w:noProof/>
          <w:lang w:val="en-GB"/>
        </w:rPr>
        <w:t xml:space="preserve"> BF</w:t>
      </w:r>
      <w:r w:rsidRPr="004A447D">
        <w:rPr>
          <w:noProof/>
          <w:vertAlign w:val="subscript"/>
          <w:lang w:val="en-GB"/>
        </w:rPr>
        <w:t>01</w:t>
      </w:r>
      <w:r w:rsidRPr="004A447D">
        <w:rPr>
          <w:noProof/>
          <w:lang w:val="en-GB"/>
        </w:rPr>
        <w:t>=6.96 (Poisson sampling, prior concentration</w:t>
      </w:r>
      <w:r w:rsidR="00216BA0">
        <w:rPr>
          <w:noProof/>
          <w:lang w:val="en-GB"/>
        </w:rPr>
        <w:t>=</w:t>
      </w:r>
      <w:r w:rsidRPr="004A447D">
        <w:rPr>
          <w:noProof/>
          <w:lang w:val="en-GB"/>
        </w:rPr>
        <w:t xml:space="preserve">1.0; </w:t>
      </w:r>
      <w:r w:rsidR="004426C6">
        <w:rPr>
          <w:noProof/>
          <w:lang w:val="en-GB"/>
        </w:rPr>
        <w:t>prior robustness t</w:t>
      </w:r>
      <w:r w:rsidR="001231D8">
        <w:rPr>
          <w:noProof/>
          <w:lang w:val="en-GB"/>
        </w:rPr>
        <w:t xml:space="preserve">est depicts a concave function </w:t>
      </w:r>
      <w:r w:rsidR="004426C6">
        <w:rPr>
          <w:noProof/>
          <w:lang w:val="en-GB"/>
        </w:rPr>
        <w:t>where</w:t>
      </w:r>
      <w:r w:rsidR="001231D8">
        <w:rPr>
          <w:noProof/>
          <w:lang w:val="en-GB"/>
        </w:rPr>
        <w:t>,</w:t>
      </w:r>
      <w:r w:rsidR="004426C6">
        <w:rPr>
          <w:noProof/>
          <w:lang w:val="en-GB"/>
        </w:rPr>
        <w:t xml:space="preserve"> as concentration </w:t>
      </w:r>
      <w:r w:rsidRPr="004A447D">
        <w:rPr>
          <w:noProof/>
          <w:lang w:val="en-GB"/>
        </w:rPr>
        <w:t>approaches 2, BF</w:t>
      </w:r>
      <w:r w:rsidRPr="004A447D">
        <w:rPr>
          <w:noProof/>
          <w:vertAlign w:val="subscript"/>
          <w:lang w:val="en-GB"/>
        </w:rPr>
        <w:t>01</w:t>
      </w:r>
      <w:r w:rsidRPr="004A447D">
        <w:rPr>
          <w:noProof/>
          <w:lang w:val="en-GB"/>
        </w:rPr>
        <w:t xml:space="preserve"> approaches 22.97). </w:t>
      </w:r>
    </w:p>
    <w:p w14:paraId="3D74DCB3" w14:textId="659591A4" w:rsidR="000A03AF" w:rsidRDefault="00646417" w:rsidP="000A03AF">
      <w:pPr>
        <w:rPr>
          <w:noProof/>
          <w:lang w:val="en-GB"/>
        </w:rPr>
      </w:pPr>
      <w:r w:rsidRPr="004A447D">
        <w:rPr>
          <w:noProof/>
          <w:lang w:val="en-GB"/>
        </w:rPr>
        <w:lastRenderedPageBreak/>
        <w:t>Differences were not detected in v</w:t>
      </w:r>
      <w:r w:rsidR="000A03AF" w:rsidRPr="004A447D">
        <w:rPr>
          <w:noProof/>
          <w:lang w:val="en-GB"/>
        </w:rPr>
        <w:t xml:space="preserve">alid wear day distributions between participants </w:t>
      </w:r>
      <w:r w:rsidR="00C8628A">
        <w:rPr>
          <w:noProof/>
          <w:lang w:val="en-GB"/>
        </w:rPr>
        <w:t>f</w:t>
      </w:r>
      <w:r w:rsidR="00AC1A5F">
        <w:rPr>
          <w:noProof/>
          <w:lang w:val="en-GB"/>
        </w:rPr>
        <w:t>or whom</w:t>
      </w:r>
      <w:r w:rsidR="000A03AF" w:rsidRPr="004A447D">
        <w:rPr>
          <w:noProof/>
          <w:lang w:val="en-GB"/>
        </w:rPr>
        <w:t xml:space="preserve"> reminders</w:t>
      </w:r>
      <w:r w:rsidR="00C8628A">
        <w:rPr>
          <w:noProof/>
          <w:lang w:val="en-GB"/>
        </w:rPr>
        <w:t xml:space="preserve"> were sent</w:t>
      </w:r>
      <w:r w:rsidR="00AC1A5F">
        <w:rPr>
          <w:noProof/>
          <w:lang w:val="en-GB"/>
        </w:rPr>
        <w:t>,</w:t>
      </w:r>
      <w:r w:rsidR="00C8628A">
        <w:rPr>
          <w:noProof/>
          <w:lang w:val="en-GB"/>
        </w:rPr>
        <w:t xml:space="preserve"> and for whom they were not</w:t>
      </w:r>
      <w:r w:rsidR="00AC1A5F">
        <w:rPr>
          <w:noProof/>
          <w:lang w:val="en-GB"/>
        </w:rPr>
        <w:t>:</w:t>
      </w:r>
      <w:r w:rsidR="000A03AF" w:rsidRPr="004A447D">
        <w:rPr>
          <w:noProof/>
          <w:lang w:val="en-GB"/>
        </w:rPr>
        <w:t xml:space="preserve"> χ</w:t>
      </w:r>
      <w:r w:rsidR="000A03AF" w:rsidRPr="004A447D">
        <w:rPr>
          <w:noProof/>
          <w:vertAlign w:val="superscript"/>
          <w:lang w:val="en-GB"/>
        </w:rPr>
        <w:t>2</w:t>
      </w:r>
      <w:r w:rsidR="008A6DEE" w:rsidRPr="004A447D">
        <w:rPr>
          <w:noProof/>
          <w:lang w:val="en-GB"/>
        </w:rPr>
        <w:t>(7)</w:t>
      </w:r>
      <w:r w:rsidR="000A03AF" w:rsidRPr="004A447D">
        <w:rPr>
          <w:noProof/>
          <w:lang w:val="en-GB"/>
        </w:rPr>
        <w:t>=</w:t>
      </w:r>
      <w:r w:rsidR="003960E1" w:rsidRPr="004A447D">
        <w:rPr>
          <w:noProof/>
          <w:lang w:val="en-GB"/>
        </w:rPr>
        <w:t>8.344, p</w:t>
      </w:r>
      <w:r w:rsidR="000A03AF" w:rsidRPr="004A447D">
        <w:rPr>
          <w:noProof/>
          <w:lang w:val="en-GB"/>
        </w:rPr>
        <w:t>=0.303.</w:t>
      </w:r>
      <w:r w:rsidRPr="004A447D">
        <w:rPr>
          <w:noProof/>
          <w:lang w:val="en-GB"/>
        </w:rPr>
        <w:t xml:space="preserve"> A </w:t>
      </w:r>
      <w:r w:rsidR="00D40205" w:rsidRPr="004A447D">
        <w:rPr>
          <w:noProof/>
          <w:lang w:val="en-GB"/>
        </w:rPr>
        <w:t>BF</w:t>
      </w:r>
      <w:r w:rsidR="00D40205" w:rsidRPr="004A447D">
        <w:rPr>
          <w:noProof/>
          <w:vertAlign w:val="subscript"/>
          <w:lang w:val="en-GB"/>
        </w:rPr>
        <w:t>01</w:t>
      </w:r>
      <w:r w:rsidR="002F035D" w:rsidRPr="002F035D">
        <w:rPr>
          <w:noProof/>
          <w:lang w:val="en-GB"/>
        </w:rPr>
        <w:t>=34.79 (Poisson sampling, prior concentration</w:t>
      </w:r>
      <w:r w:rsidR="00216BA0">
        <w:rPr>
          <w:noProof/>
          <w:lang w:val="en-GB"/>
        </w:rPr>
        <w:t>=</w:t>
      </w:r>
      <w:r w:rsidR="002F035D" w:rsidRPr="002F035D">
        <w:rPr>
          <w:noProof/>
          <w:lang w:val="en-GB"/>
        </w:rPr>
        <w:t xml:space="preserve">1.0; </w:t>
      </w:r>
      <w:r w:rsidR="004426C6">
        <w:rPr>
          <w:noProof/>
          <w:lang w:val="en-GB"/>
        </w:rPr>
        <w:t xml:space="preserve">robustness function is concave as before. As </w:t>
      </w:r>
      <w:r w:rsidR="002F035D" w:rsidRPr="002F035D">
        <w:rPr>
          <w:noProof/>
          <w:lang w:val="en-GB"/>
        </w:rPr>
        <w:t xml:space="preserve">concentration approaches 2, </w:t>
      </w:r>
      <w:r w:rsidR="00D40205" w:rsidRPr="004A447D">
        <w:rPr>
          <w:noProof/>
          <w:lang w:val="en-GB"/>
        </w:rPr>
        <w:t>BF</w:t>
      </w:r>
      <w:r w:rsidR="00D40205" w:rsidRPr="004A447D">
        <w:rPr>
          <w:noProof/>
          <w:vertAlign w:val="subscript"/>
          <w:lang w:val="en-GB"/>
        </w:rPr>
        <w:t>01</w:t>
      </w:r>
      <w:r w:rsidR="002F035D" w:rsidRPr="002F035D">
        <w:rPr>
          <w:noProof/>
          <w:lang w:val="en-GB"/>
        </w:rPr>
        <w:t xml:space="preserve"> approaches 93.50</w:t>
      </w:r>
      <w:r w:rsidRPr="004A447D">
        <w:rPr>
          <w:noProof/>
          <w:lang w:val="en-GB"/>
        </w:rPr>
        <w:t>).</w:t>
      </w:r>
      <w:r w:rsidR="00CF34CD" w:rsidRPr="004A447D">
        <w:rPr>
          <w:noProof/>
          <w:lang w:val="en-GB"/>
        </w:rPr>
        <w:t xml:space="preserve"> </w:t>
      </w:r>
    </w:p>
    <w:p w14:paraId="37FCD041" w14:textId="19B92700" w:rsidR="00D42406" w:rsidRPr="004A447D" w:rsidRDefault="00D42406" w:rsidP="000A03AF">
      <w:pPr>
        <w:rPr>
          <w:noProof/>
          <w:lang w:val="en-GB"/>
        </w:rPr>
      </w:pPr>
      <w:r>
        <w:rPr>
          <w:noProof/>
          <w:lang w:val="en-GB"/>
        </w:rPr>
        <w:t xml:space="preserve">Again, equivalence tests </w:t>
      </w:r>
      <w:r w:rsidR="00785B22">
        <w:rPr>
          <w:noProof/>
          <w:lang w:val="en-GB"/>
        </w:rPr>
        <w:t>of mean</w:t>
      </w:r>
      <w:r>
        <w:rPr>
          <w:noProof/>
          <w:lang w:val="en-GB"/>
        </w:rPr>
        <w:t xml:space="preserve"> differences between message types (-0.07 </w:t>
      </w:r>
      <w:r w:rsidR="003C2A1F">
        <w:rPr>
          <w:noProof/>
          <w:lang w:val="en-GB"/>
        </w:rPr>
        <w:t>days</w:t>
      </w:r>
      <w:r>
        <w:rPr>
          <w:noProof/>
          <w:lang w:val="en-GB"/>
        </w:rPr>
        <w:t>, 90% CI [</w:t>
      </w:r>
      <w:r w:rsidR="003C2A1F">
        <w:rPr>
          <w:noProof/>
          <w:lang w:val="en-GB"/>
        </w:rPr>
        <w:t>-0.47</w:t>
      </w:r>
      <w:r w:rsidRPr="00D42406">
        <w:rPr>
          <w:noProof/>
          <w:lang w:val="en-GB"/>
        </w:rPr>
        <w:t>;</w:t>
      </w:r>
      <w:r>
        <w:rPr>
          <w:noProof/>
          <w:lang w:val="en-GB"/>
        </w:rPr>
        <w:t xml:space="preserve"> </w:t>
      </w:r>
      <w:r w:rsidR="003C2A1F">
        <w:rPr>
          <w:noProof/>
          <w:lang w:val="en-GB"/>
        </w:rPr>
        <w:t>0.33</w:t>
      </w:r>
      <w:r w:rsidRPr="00D42406">
        <w:rPr>
          <w:noProof/>
          <w:lang w:val="en-GB"/>
        </w:rPr>
        <w:t>]</w:t>
      </w:r>
      <w:r>
        <w:rPr>
          <w:noProof/>
          <w:lang w:val="en-GB"/>
        </w:rPr>
        <w:t xml:space="preserve">) </w:t>
      </w:r>
      <w:r w:rsidR="000B1646">
        <w:rPr>
          <w:noProof/>
          <w:lang w:val="en-GB"/>
        </w:rPr>
        <w:t xml:space="preserve">was </w:t>
      </w:r>
      <w:r w:rsidR="003C2A1F" w:rsidRPr="003C2A1F">
        <w:rPr>
          <w:noProof/>
          <w:lang w:val="en-GB"/>
        </w:rPr>
        <w:t>statistically significantly larger than d</w:t>
      </w:r>
      <w:r w:rsidR="00216BA0">
        <w:rPr>
          <w:noProof/>
          <w:lang w:val="en-GB"/>
        </w:rPr>
        <w:t>=</w:t>
      </w:r>
      <w:r w:rsidR="003C2A1F" w:rsidRPr="003C2A1F">
        <w:rPr>
          <w:noProof/>
          <w:lang w:val="en-GB"/>
        </w:rPr>
        <w:t>-0.3 and smaller than d</w:t>
      </w:r>
      <w:r w:rsidR="00216BA0">
        <w:rPr>
          <w:noProof/>
          <w:lang w:val="en-GB"/>
        </w:rPr>
        <w:t>=</w:t>
      </w:r>
      <w:r w:rsidR="003C2A1F" w:rsidRPr="003C2A1F">
        <w:rPr>
          <w:noProof/>
          <w:lang w:val="en-GB"/>
        </w:rPr>
        <w:t>0.3.</w:t>
      </w:r>
      <w:r w:rsidR="000B1646">
        <w:rPr>
          <w:noProof/>
          <w:lang w:val="en-GB"/>
        </w:rPr>
        <w:t xml:space="preserve"> </w:t>
      </w:r>
      <w:commentRangeStart w:id="219"/>
      <w:r w:rsidR="000B1646">
        <w:rPr>
          <w:noProof/>
          <w:lang w:val="en-GB"/>
        </w:rPr>
        <w:t>T</w:t>
      </w:r>
      <w:r>
        <w:rPr>
          <w:noProof/>
          <w:lang w:val="en-GB"/>
        </w:rPr>
        <w:t xml:space="preserve">he </w:t>
      </w:r>
      <w:r w:rsidR="000B1646">
        <w:rPr>
          <w:noProof/>
          <w:lang w:val="en-GB"/>
        </w:rPr>
        <w:t xml:space="preserve">mean difference between </w:t>
      </w:r>
      <w:r>
        <w:rPr>
          <w:noProof/>
          <w:lang w:val="en-GB"/>
        </w:rPr>
        <w:t>reminder</w:t>
      </w:r>
      <w:r w:rsidR="000B1646">
        <w:rPr>
          <w:noProof/>
          <w:lang w:val="en-GB"/>
        </w:rPr>
        <w:t xml:space="preserve"> and </w:t>
      </w:r>
      <w:r>
        <w:rPr>
          <w:noProof/>
          <w:lang w:val="en-GB"/>
        </w:rPr>
        <w:t xml:space="preserve">opt out groups </w:t>
      </w:r>
      <w:r w:rsidR="000B1646">
        <w:rPr>
          <w:noProof/>
          <w:lang w:val="en-GB"/>
        </w:rPr>
        <w:t>(-0.18 days, 90% CI [-0.60; 0.24</w:t>
      </w:r>
      <w:r w:rsidR="000B1646" w:rsidRPr="00D42406">
        <w:rPr>
          <w:noProof/>
          <w:lang w:val="en-GB"/>
        </w:rPr>
        <w:t>]</w:t>
      </w:r>
      <w:r w:rsidR="000B1646">
        <w:rPr>
          <w:noProof/>
          <w:lang w:val="en-GB"/>
        </w:rPr>
        <w:t xml:space="preserve">) </w:t>
      </w:r>
      <w:r w:rsidR="000D1DCE" w:rsidRPr="000D1DCE">
        <w:rPr>
          <w:noProof/>
          <w:lang w:val="en-GB"/>
        </w:rPr>
        <w:t xml:space="preserve">was statistically significantly smaller than </w:t>
      </w:r>
      <w:r w:rsidR="004A6DF5">
        <w:rPr>
          <w:noProof/>
          <w:lang w:val="en-GB"/>
        </w:rPr>
        <w:t>d=</w:t>
      </w:r>
      <w:r w:rsidR="000D1DCE" w:rsidRPr="000D1DCE">
        <w:rPr>
          <w:noProof/>
          <w:lang w:val="en-GB"/>
        </w:rPr>
        <w:t xml:space="preserve">0.3, but we could not reject the hypothesis that the effect was higher than </w:t>
      </w:r>
      <w:r w:rsidR="004A6DF5">
        <w:rPr>
          <w:noProof/>
          <w:lang w:val="en-GB"/>
        </w:rPr>
        <w:t>d=</w:t>
      </w:r>
      <w:r w:rsidR="000D1DCE" w:rsidRPr="000D1DCE">
        <w:rPr>
          <w:noProof/>
          <w:lang w:val="en-GB"/>
        </w:rPr>
        <w:t>-0.</w:t>
      </w:r>
      <w:r w:rsidR="000D1DCE">
        <w:rPr>
          <w:noProof/>
          <w:lang w:val="en-GB"/>
        </w:rPr>
        <w:t>3</w:t>
      </w:r>
      <w:r>
        <w:rPr>
          <w:noProof/>
          <w:lang w:val="en-GB"/>
        </w:rPr>
        <w:t>.</w:t>
      </w:r>
      <w:commentRangeEnd w:id="219"/>
      <w:r w:rsidR="00814A9C">
        <w:rPr>
          <w:rStyle w:val="CommentReference"/>
        </w:rPr>
        <w:commentReference w:id="219"/>
      </w:r>
    </w:p>
    <w:p w14:paraId="6CB3AB33" w14:textId="0F064F6E" w:rsidR="00CF34CD" w:rsidRPr="004A447D" w:rsidRDefault="00CF34CD" w:rsidP="000A03AF">
      <w:pPr>
        <w:rPr>
          <w:noProof/>
          <w:lang w:val="en-GB"/>
        </w:rPr>
      </w:pPr>
      <w:r w:rsidRPr="004A447D">
        <w:rPr>
          <w:noProof/>
          <w:lang w:val="en-GB"/>
        </w:rPr>
        <w:t xml:space="preserve">A MANOVA with </w:t>
      </w:r>
      <w:r w:rsidR="00127EED" w:rsidRPr="004A447D">
        <w:rPr>
          <w:noProof/>
          <w:lang w:val="en-GB"/>
        </w:rPr>
        <w:t xml:space="preserve">both </w:t>
      </w:r>
      <w:r w:rsidRPr="004A447D">
        <w:rPr>
          <w:noProof/>
          <w:lang w:val="en-GB"/>
        </w:rPr>
        <w:t>total wear time minutes</w:t>
      </w:r>
      <w:r w:rsidR="00064D6A" w:rsidRPr="004A447D">
        <w:rPr>
          <w:noProof/>
          <w:lang w:val="en-GB"/>
        </w:rPr>
        <w:t xml:space="preserve"> and </w:t>
      </w:r>
      <w:r w:rsidRPr="004A447D">
        <w:rPr>
          <w:noProof/>
          <w:lang w:val="en-GB"/>
        </w:rPr>
        <w:t>valid wear days as</w:t>
      </w:r>
      <w:r w:rsidR="00064D6A" w:rsidRPr="004A447D">
        <w:rPr>
          <w:noProof/>
          <w:lang w:val="en-GB"/>
        </w:rPr>
        <w:t xml:space="preserve"> dependent variables </w:t>
      </w:r>
      <w:r w:rsidR="00950191" w:rsidRPr="004A447D">
        <w:rPr>
          <w:noProof/>
          <w:lang w:val="en-GB"/>
        </w:rPr>
        <w:t xml:space="preserve">neither </w:t>
      </w:r>
      <w:r w:rsidR="00064D6A" w:rsidRPr="004A447D">
        <w:rPr>
          <w:noProof/>
          <w:lang w:val="en-GB"/>
        </w:rPr>
        <w:t>detect</w:t>
      </w:r>
      <w:r w:rsidR="00950191" w:rsidRPr="004A447D">
        <w:rPr>
          <w:noProof/>
          <w:lang w:val="en-GB"/>
        </w:rPr>
        <w:t>ed</w:t>
      </w:r>
      <w:r w:rsidR="00064D6A" w:rsidRPr="004A447D">
        <w:rPr>
          <w:noProof/>
          <w:lang w:val="en-GB"/>
        </w:rPr>
        <w:t xml:space="preserve"> differences between the reason, succinct and opt out groups </w:t>
      </w:r>
      <w:r w:rsidR="00950191" w:rsidRPr="004A447D">
        <w:rPr>
          <w:noProof/>
          <w:lang w:val="en-GB"/>
        </w:rPr>
        <w:t>(</w:t>
      </w:r>
      <w:r w:rsidR="00064D6A" w:rsidRPr="004A447D">
        <w:rPr>
          <w:i/>
          <w:noProof/>
          <w:lang w:val="en-GB"/>
        </w:rPr>
        <w:t>F</w:t>
      </w:r>
      <w:r w:rsidR="00064D6A" w:rsidRPr="004A447D">
        <w:rPr>
          <w:noProof/>
          <w:lang w:val="en-GB"/>
        </w:rPr>
        <w:t>(4, 682)=2.33</w:t>
      </w:r>
      <w:r w:rsidR="008578DD">
        <w:rPr>
          <w:noProof/>
          <w:lang w:val="en-GB"/>
        </w:rPr>
        <w:t>5</w:t>
      </w:r>
      <w:r w:rsidR="00064D6A" w:rsidRPr="004A447D">
        <w:rPr>
          <w:noProof/>
          <w:lang w:val="en-GB"/>
        </w:rPr>
        <w:t xml:space="preserve">, p=0.054, </w:t>
      </w:r>
      <w:r w:rsidR="00950191" w:rsidRPr="004A447D">
        <w:rPr>
          <w:noProof/>
          <w:lang w:val="en-GB"/>
        </w:rPr>
        <w:t>Wilk’s Λ=0.973), although multicollinearity may have posed a problem to the model (τ=</w:t>
      </w:r>
      <w:r w:rsidR="00127EED" w:rsidRPr="004A447D">
        <w:rPr>
          <w:noProof/>
          <w:lang w:val="en-GB"/>
        </w:rPr>
        <w:t xml:space="preserve">0.81, </w:t>
      </w:r>
      <w:r w:rsidR="00950191" w:rsidRPr="004A447D">
        <w:rPr>
          <w:noProof/>
          <w:lang w:val="en-GB"/>
        </w:rPr>
        <w:t xml:space="preserve">ρ=0.93). </w:t>
      </w:r>
    </w:p>
    <w:p w14:paraId="474383BD" w14:textId="77777777" w:rsidR="000A03AF" w:rsidRPr="004A447D" w:rsidRDefault="000A03AF" w:rsidP="009C040A">
      <w:pPr>
        <w:pStyle w:val="Heading3"/>
        <w:rPr>
          <w:noProof/>
          <w:lang w:val="en-GB"/>
        </w:rPr>
      </w:pPr>
      <w:bookmarkStart w:id="220" w:name="_Toc449907566"/>
      <w:r w:rsidRPr="004A447D">
        <w:rPr>
          <w:noProof/>
          <w:lang w:val="en-GB"/>
        </w:rPr>
        <w:t>Dose dependence</w:t>
      </w:r>
      <w:bookmarkEnd w:id="220"/>
    </w:p>
    <w:p w14:paraId="3F4BFB81" w14:textId="6D7EEF78" w:rsidR="00EB7AC8" w:rsidRDefault="00256340" w:rsidP="00735BCE">
      <w:pPr>
        <w:rPr>
          <w:noProof/>
          <w:lang w:val="en-GB"/>
        </w:rPr>
      </w:pPr>
      <w:r w:rsidRPr="004A447D">
        <w:rPr>
          <w:noProof/>
          <w:lang w:val="en-GB"/>
        </w:rPr>
        <w:t xml:space="preserve">If reading of messages is linearly related to wear time, an upward moving slope </w:t>
      </w:r>
      <w:r>
        <w:rPr>
          <w:noProof/>
          <w:lang w:val="en-GB"/>
        </w:rPr>
        <w:t xml:space="preserve">in means </w:t>
      </w:r>
      <w:r w:rsidR="00AC5FB8">
        <w:rPr>
          <w:noProof/>
          <w:lang w:val="en-GB"/>
        </w:rPr>
        <w:t>would have been</w:t>
      </w:r>
      <w:r w:rsidR="00AC5FB8" w:rsidRPr="004A447D">
        <w:rPr>
          <w:noProof/>
          <w:lang w:val="en-GB"/>
        </w:rPr>
        <w:t xml:space="preserve"> </w:t>
      </w:r>
      <w:r w:rsidRPr="004A447D">
        <w:rPr>
          <w:noProof/>
          <w:lang w:val="en-GB"/>
        </w:rPr>
        <w:t>expected.</w:t>
      </w:r>
      <w:r>
        <w:rPr>
          <w:noProof/>
          <w:lang w:val="en-GB"/>
        </w:rPr>
        <w:t xml:space="preserve"> </w:t>
      </w:r>
      <w:r w:rsidR="00735BCE" w:rsidRPr="004A447D">
        <w:rPr>
          <w:noProof/>
          <w:lang w:val="en-GB"/>
        </w:rPr>
        <w:t xml:space="preserve">The dose dependence curve </w:t>
      </w:r>
      <w:r w:rsidR="00735BCE">
        <w:rPr>
          <w:noProof/>
          <w:lang w:val="en-GB"/>
        </w:rPr>
        <w:t>(</w:t>
      </w:r>
      <w:r w:rsidR="00735BCE">
        <w:rPr>
          <w:noProof/>
          <w:lang w:val="en-GB"/>
        </w:rPr>
        <w:fldChar w:fldCharType="begin"/>
      </w:r>
      <w:r w:rsidR="00735BCE">
        <w:rPr>
          <w:noProof/>
          <w:lang w:val="en-GB"/>
        </w:rPr>
        <w:instrText xml:space="preserve"> REF _Ref477960801 \h </w:instrText>
      </w:r>
      <w:r w:rsidR="00735BCE">
        <w:rPr>
          <w:noProof/>
          <w:lang w:val="en-GB"/>
        </w:rPr>
      </w:r>
      <w:r w:rsidR="00735BCE">
        <w:rPr>
          <w:noProof/>
          <w:lang w:val="en-GB"/>
        </w:rPr>
        <w:fldChar w:fldCharType="separate"/>
      </w:r>
      <w:r w:rsidR="00553F4D" w:rsidRPr="004A447D">
        <w:rPr>
          <w:noProof/>
          <w:lang w:val="en-GB"/>
        </w:rPr>
        <w:t xml:space="preserve">Figure </w:t>
      </w:r>
      <w:r w:rsidR="00553F4D">
        <w:rPr>
          <w:noProof/>
          <w:lang w:val="en-GB"/>
        </w:rPr>
        <w:t>7</w:t>
      </w:r>
      <w:r w:rsidR="00735BCE">
        <w:rPr>
          <w:noProof/>
          <w:lang w:val="en-GB"/>
        </w:rPr>
        <w:fldChar w:fldCharType="end"/>
      </w:r>
      <w:r w:rsidR="00735BCE">
        <w:rPr>
          <w:noProof/>
          <w:lang w:val="en-GB"/>
        </w:rPr>
        <w:t>) is flat, showing no support for such a relationship between messages and wear time.</w:t>
      </w:r>
    </w:p>
    <w:p w14:paraId="3B079DCF" w14:textId="77777777" w:rsidR="001274DF" w:rsidRPr="004A447D" w:rsidRDefault="001274DF" w:rsidP="00F0092E">
      <w:pPr>
        <w:pStyle w:val="Heading1"/>
      </w:pPr>
      <w:bookmarkStart w:id="221" w:name="_Toc449907568"/>
      <w:r w:rsidRPr="004A447D">
        <w:t>Discussion</w:t>
      </w:r>
      <w:bookmarkEnd w:id="221"/>
    </w:p>
    <w:p w14:paraId="418F2983" w14:textId="6F8D8126" w:rsidR="00256340" w:rsidRPr="00823E64" w:rsidRDefault="00ED4DCD" w:rsidP="008571CC">
      <w:pPr>
        <w:rPr>
          <w:noProof/>
          <w:color w:val="000000"/>
          <w:lang w:val="en-US"/>
        </w:rPr>
      </w:pPr>
      <w:ins w:id="222" w:author="Heino, Matti T J" w:date="2018-08-05T23:23:00Z">
        <w:r w:rsidRPr="00ED4DCD">
          <w:rPr>
            <w:color w:val="000000"/>
            <w:lang w:val="en-US"/>
          </w:rPr>
          <w:t>In an attempt to improve measurement of physical activity and sedentary behaviour—key public health issues—t</w:t>
        </w:r>
      </w:ins>
      <w:del w:id="223" w:author="Heino, Matti T J" w:date="2018-08-05T23:23:00Z">
        <w:r w:rsidR="00FA0493" w:rsidDel="00ED4DCD">
          <w:rPr>
            <w:noProof/>
            <w:color w:val="000000"/>
            <w:lang w:val="en-GB"/>
          </w:rPr>
          <w:delText>T</w:delText>
        </w:r>
      </w:del>
      <w:r w:rsidR="008571CC" w:rsidRPr="004A447D">
        <w:rPr>
          <w:noProof/>
          <w:color w:val="000000"/>
          <w:lang w:val="en-GB"/>
        </w:rPr>
        <w:t xml:space="preserve">his </w:t>
      </w:r>
      <w:r w:rsidR="00A57787" w:rsidRPr="004A447D">
        <w:rPr>
          <w:noProof/>
          <w:color w:val="000000"/>
          <w:lang w:val="en-GB"/>
        </w:rPr>
        <w:t>study evaluate</w:t>
      </w:r>
      <w:r w:rsidR="00FA0493">
        <w:rPr>
          <w:noProof/>
          <w:color w:val="000000"/>
          <w:lang w:val="en-GB"/>
        </w:rPr>
        <w:t>d</w:t>
      </w:r>
      <w:r w:rsidR="00A57787" w:rsidRPr="004A447D">
        <w:rPr>
          <w:noProof/>
          <w:color w:val="000000"/>
          <w:lang w:val="en-GB"/>
        </w:rPr>
        <w:t xml:space="preserve"> </w:t>
      </w:r>
      <w:r w:rsidR="006D65D3">
        <w:rPr>
          <w:noProof/>
          <w:color w:val="000000"/>
          <w:lang w:val="en-GB"/>
        </w:rPr>
        <w:t>th</w:t>
      </w:r>
      <w:r w:rsidR="006D65D3" w:rsidRPr="004A447D">
        <w:rPr>
          <w:noProof/>
          <w:color w:val="000000"/>
          <w:lang w:val="en-GB"/>
        </w:rPr>
        <w:t xml:space="preserve">e </w:t>
      </w:r>
      <w:r w:rsidR="00A57787" w:rsidRPr="004A447D">
        <w:rPr>
          <w:noProof/>
          <w:color w:val="000000"/>
          <w:lang w:val="en-GB"/>
        </w:rPr>
        <w:t xml:space="preserve">effects of two interventions to </w:t>
      </w:r>
      <w:r w:rsidR="008571CC" w:rsidRPr="004A447D">
        <w:rPr>
          <w:noProof/>
          <w:color w:val="000000"/>
          <w:lang w:val="en-GB"/>
        </w:rPr>
        <w:t xml:space="preserve">increase accelerometer wear times </w:t>
      </w:r>
      <w:del w:id="224" w:author="Heino, Matti T J" w:date="2018-08-01T18:04:00Z">
        <w:r w:rsidR="008571CC" w:rsidRPr="004A447D" w:rsidDel="00B92047">
          <w:rPr>
            <w:noProof/>
            <w:color w:val="000000"/>
            <w:lang w:val="en-GB"/>
          </w:rPr>
          <w:delText xml:space="preserve">in </w:delText>
        </w:r>
      </w:del>
      <w:ins w:id="225" w:author="Heino, Matti T J" w:date="2018-08-01T18:04:00Z">
        <w:r w:rsidR="00B92047">
          <w:rPr>
            <w:noProof/>
            <w:color w:val="000000"/>
            <w:lang w:val="en-GB"/>
          </w:rPr>
          <w:t>during</w:t>
        </w:r>
        <w:r w:rsidR="00B92047" w:rsidRPr="004A447D">
          <w:rPr>
            <w:noProof/>
            <w:color w:val="000000"/>
            <w:lang w:val="en-GB"/>
          </w:rPr>
          <w:t xml:space="preserve"> </w:t>
        </w:r>
      </w:ins>
      <w:r w:rsidR="008571CC" w:rsidRPr="004A447D">
        <w:rPr>
          <w:noProof/>
          <w:color w:val="000000"/>
          <w:lang w:val="en-GB"/>
        </w:rPr>
        <w:t xml:space="preserve">the </w:t>
      </w:r>
      <w:ins w:id="226" w:author="Heino, Matti T J" w:date="2018-08-05T22:55:00Z">
        <w:r w:rsidR="009C0D5B">
          <w:rPr>
            <w:noProof/>
            <w:color w:val="000000"/>
            <w:lang w:val="en-GB"/>
          </w:rPr>
          <w:t xml:space="preserve">first two </w:t>
        </w:r>
      </w:ins>
      <w:ins w:id="227" w:author="Heino, Matti T J" w:date="2018-08-05T22:59:00Z">
        <w:r w:rsidR="005103E5">
          <w:rPr>
            <w:noProof/>
            <w:color w:val="000000"/>
            <w:lang w:val="en-GB"/>
          </w:rPr>
          <w:t xml:space="preserve">recruitment </w:t>
        </w:r>
      </w:ins>
      <w:ins w:id="228" w:author="Heino, Matti T J" w:date="2018-08-05T22:55:00Z">
        <w:r w:rsidR="009C0D5B">
          <w:rPr>
            <w:noProof/>
            <w:color w:val="000000"/>
            <w:lang w:val="en-GB"/>
          </w:rPr>
          <w:t xml:space="preserve">waves of the </w:t>
        </w:r>
      </w:ins>
      <w:r w:rsidR="008571CC" w:rsidRPr="004A447D">
        <w:rPr>
          <w:noProof/>
          <w:color w:val="000000"/>
          <w:lang w:val="en-GB"/>
        </w:rPr>
        <w:t>Let’s Move It trial</w:t>
      </w:r>
      <w:del w:id="229" w:author="Heino, Matti T J" w:date="2018-08-05T22:55:00Z">
        <w:r w:rsidR="00A57787" w:rsidRPr="004A447D" w:rsidDel="009C0D5B">
          <w:rPr>
            <w:noProof/>
            <w:color w:val="000000"/>
            <w:lang w:val="en-GB"/>
          </w:rPr>
          <w:delText xml:space="preserve"> internal pilot study</w:delText>
        </w:r>
      </w:del>
      <w:ins w:id="230" w:author="Heino, Matti T J" w:date="2018-08-05T23:22:00Z">
        <w:r>
          <w:rPr>
            <w:noProof/>
            <w:color w:val="000000"/>
            <w:lang w:val="en-GB"/>
          </w:rPr>
          <w:t>.</w:t>
        </w:r>
      </w:ins>
      <w:ins w:id="231" w:author="Heino, Matti T J" w:date="2018-08-05T23:24:00Z">
        <w:r>
          <w:rPr>
            <w:noProof/>
            <w:color w:val="000000"/>
            <w:lang w:val="en-GB"/>
          </w:rPr>
          <w:t xml:space="preserve"> </w:t>
        </w:r>
      </w:ins>
      <w:del w:id="232" w:author="Heino, Matti T J" w:date="2018-08-05T23:22:00Z">
        <w:r w:rsidR="008571CC" w:rsidRPr="004A447D" w:rsidDel="00ED4DCD">
          <w:rPr>
            <w:noProof/>
            <w:color w:val="000000"/>
            <w:lang w:val="en-GB"/>
          </w:rPr>
          <w:delText xml:space="preserve">, </w:delText>
        </w:r>
        <w:r w:rsidR="00A57787" w:rsidRPr="004A447D" w:rsidDel="00ED4DCD">
          <w:rPr>
            <w:noProof/>
            <w:color w:val="000000"/>
            <w:lang w:val="en-GB"/>
          </w:rPr>
          <w:delText>and specifically</w:delText>
        </w:r>
      </w:del>
      <w:ins w:id="233" w:author="Heino, Matti T J" w:date="2018-08-05T23:22:00Z">
        <w:r>
          <w:rPr>
            <w:noProof/>
            <w:color w:val="000000"/>
            <w:lang w:val="en-GB"/>
          </w:rPr>
          <w:t>S</w:t>
        </w:r>
        <w:r w:rsidRPr="004A447D">
          <w:rPr>
            <w:noProof/>
            <w:color w:val="000000"/>
            <w:lang w:val="en-GB"/>
          </w:rPr>
          <w:t>pecifically</w:t>
        </w:r>
      </w:ins>
      <w:r w:rsidR="00A57787" w:rsidRPr="004A447D">
        <w:rPr>
          <w:noProof/>
          <w:color w:val="000000"/>
          <w:lang w:val="en-GB"/>
        </w:rPr>
        <w:t>,</w:t>
      </w:r>
      <w:r w:rsidR="00B4685B" w:rsidRPr="004A447D">
        <w:rPr>
          <w:noProof/>
          <w:color w:val="000000"/>
          <w:lang w:val="en-GB"/>
        </w:rPr>
        <w:t xml:space="preserve"> </w:t>
      </w:r>
      <w:ins w:id="234" w:author="Heino, Matti T J" w:date="2018-08-05T23:22:00Z">
        <w:r>
          <w:rPr>
            <w:noProof/>
            <w:color w:val="000000"/>
            <w:lang w:val="en-GB"/>
          </w:rPr>
          <w:t xml:space="preserve">it </w:t>
        </w:r>
      </w:ins>
      <w:r w:rsidR="00256340">
        <w:rPr>
          <w:noProof/>
          <w:color w:val="000000"/>
          <w:lang w:val="en-GB"/>
        </w:rPr>
        <w:lastRenderedPageBreak/>
        <w:t>test</w:t>
      </w:r>
      <w:r w:rsidR="00FA0493">
        <w:rPr>
          <w:noProof/>
          <w:color w:val="000000"/>
          <w:lang w:val="en-GB"/>
        </w:rPr>
        <w:t>ed</w:t>
      </w:r>
      <w:r w:rsidR="00256340">
        <w:rPr>
          <w:noProof/>
          <w:color w:val="000000"/>
          <w:lang w:val="en-GB"/>
        </w:rPr>
        <w:t xml:space="preserve"> the effects</w:t>
      </w:r>
      <w:r w:rsidR="008571CC" w:rsidRPr="004A447D">
        <w:rPr>
          <w:noProof/>
          <w:color w:val="000000"/>
          <w:lang w:val="en-GB"/>
        </w:rPr>
        <w:t xml:space="preserve"> of the because-heuristic</w:t>
      </w:r>
      <w:r w:rsidR="00B50FDD">
        <w:rPr>
          <w:noProof/>
          <w:color w:val="000000"/>
          <w:lang w:val="en-GB"/>
        </w:rPr>
        <w:t xml:space="preserve"> on accelerometer</w:t>
      </w:r>
      <w:r w:rsidR="00256340">
        <w:rPr>
          <w:noProof/>
          <w:color w:val="000000"/>
          <w:lang w:val="en-GB"/>
        </w:rPr>
        <w:t xml:space="preserve"> wear time</w:t>
      </w:r>
      <w:r w:rsidR="00B50FDD">
        <w:rPr>
          <w:noProof/>
          <w:color w:val="000000"/>
          <w:lang w:val="en-GB"/>
        </w:rPr>
        <w:t xml:space="preserve"> in older adolescents</w:t>
      </w:r>
      <w:r w:rsidR="008571CC" w:rsidRPr="004A447D">
        <w:rPr>
          <w:noProof/>
          <w:color w:val="000000"/>
          <w:lang w:val="en-GB"/>
        </w:rPr>
        <w:t xml:space="preserve">. We did not detect increased wear times </w:t>
      </w:r>
      <w:r w:rsidR="00256340">
        <w:rPr>
          <w:noProof/>
          <w:color w:val="000000"/>
          <w:lang w:val="en-GB"/>
        </w:rPr>
        <w:t>among</w:t>
      </w:r>
      <w:r w:rsidR="008571CC" w:rsidRPr="004A447D">
        <w:rPr>
          <w:noProof/>
          <w:color w:val="000000"/>
          <w:lang w:val="en-GB"/>
        </w:rPr>
        <w:t xml:space="preserve"> participants who received a reason in their daily SMS reminders, nor did we detect </w:t>
      </w:r>
      <w:r w:rsidR="00256340" w:rsidRPr="004A447D">
        <w:rPr>
          <w:noProof/>
          <w:color w:val="000000"/>
          <w:lang w:val="en-GB"/>
        </w:rPr>
        <w:t>differ</w:t>
      </w:r>
      <w:r w:rsidR="00256340">
        <w:rPr>
          <w:noProof/>
          <w:color w:val="000000"/>
          <w:lang w:val="en-GB"/>
        </w:rPr>
        <w:t>ent</w:t>
      </w:r>
      <w:r w:rsidR="00256340" w:rsidRPr="004A447D">
        <w:rPr>
          <w:noProof/>
          <w:color w:val="000000"/>
          <w:lang w:val="en-GB"/>
        </w:rPr>
        <w:t xml:space="preserve"> </w:t>
      </w:r>
      <w:r w:rsidR="008571CC" w:rsidRPr="004A447D">
        <w:rPr>
          <w:noProof/>
          <w:color w:val="000000"/>
          <w:lang w:val="en-GB"/>
        </w:rPr>
        <w:t xml:space="preserve">wear times between those receiving the </w:t>
      </w:r>
      <w:r w:rsidR="00256340">
        <w:rPr>
          <w:noProof/>
          <w:color w:val="000000"/>
          <w:lang w:val="en-GB"/>
        </w:rPr>
        <w:t xml:space="preserve">reminder </w:t>
      </w:r>
      <w:r w:rsidR="008571CC" w:rsidRPr="004A447D">
        <w:rPr>
          <w:noProof/>
          <w:color w:val="000000"/>
          <w:lang w:val="en-GB"/>
        </w:rPr>
        <w:t xml:space="preserve">messages and those </w:t>
      </w:r>
      <w:r w:rsidR="00256340">
        <w:rPr>
          <w:noProof/>
          <w:color w:val="000000"/>
          <w:lang w:val="en-GB"/>
        </w:rPr>
        <w:t xml:space="preserve">who </w:t>
      </w:r>
      <w:r w:rsidR="008571CC" w:rsidRPr="004A447D">
        <w:rPr>
          <w:noProof/>
          <w:color w:val="000000"/>
          <w:lang w:val="en-GB"/>
        </w:rPr>
        <w:t>opt</w:t>
      </w:r>
      <w:r w:rsidR="00256340">
        <w:rPr>
          <w:noProof/>
          <w:color w:val="000000"/>
          <w:lang w:val="en-GB"/>
        </w:rPr>
        <w:t>ed</w:t>
      </w:r>
      <w:r w:rsidR="008571CC" w:rsidRPr="004A447D">
        <w:rPr>
          <w:noProof/>
          <w:color w:val="000000"/>
          <w:lang w:val="en-GB"/>
        </w:rPr>
        <w:t xml:space="preserve"> out. </w:t>
      </w:r>
      <w:r w:rsidR="00695128">
        <w:rPr>
          <w:noProof/>
          <w:color w:val="000000"/>
          <w:lang w:val="en-GB"/>
        </w:rPr>
        <w:t>In all cases, null models were supported over those with small-to-medium sized effects</w:t>
      </w:r>
      <w:ins w:id="235" w:author="Heino, Matti T J" w:date="2018-07-31T16:43:00Z">
        <w:r w:rsidR="00CC2FBC">
          <w:rPr>
            <w:noProof/>
            <w:color w:val="000000"/>
            <w:lang w:val="en-GB"/>
          </w:rPr>
          <w:t xml:space="preserve"> (see</w:t>
        </w:r>
      </w:ins>
      <w:ins w:id="236" w:author="Heino, Matti T J" w:date="2018-07-31T16:44:00Z">
        <w:r w:rsidR="00CC2FBC">
          <w:rPr>
            <w:noProof/>
            <w:color w:val="000000"/>
            <w:lang w:val="en-GB"/>
          </w:rPr>
          <w:t xml:space="preserve"> supplement sections “Interpreting Bayes Factors” and “</w:t>
        </w:r>
        <w:r w:rsidR="00CC2FBC" w:rsidRPr="00CC2FBC">
          <w:rPr>
            <w:noProof/>
            <w:color w:val="000000"/>
            <w:lang w:val="en-GB"/>
          </w:rPr>
          <w:t>Bayesian ANOVA</w:t>
        </w:r>
        <w:r w:rsidR="00CC2FBC">
          <w:rPr>
            <w:noProof/>
            <w:color w:val="000000"/>
            <w:lang w:val="en-GB"/>
          </w:rPr>
          <w:t>” for details</w:t>
        </w:r>
      </w:ins>
      <w:ins w:id="237" w:author="Heino, Matti T J" w:date="2018-07-31T16:49:00Z">
        <w:r w:rsidR="00CC2FBC">
          <w:rPr>
            <w:noProof/>
            <w:color w:val="000000"/>
            <w:lang w:val="en-GB"/>
          </w:rPr>
          <w:t>).</w:t>
        </w:r>
      </w:ins>
      <w:del w:id="238" w:author="Heino, Matti T J" w:date="2018-07-31T16:44:00Z">
        <w:r w:rsidR="00695128" w:rsidRPr="00CC2FBC" w:rsidDel="00CC2FBC">
          <w:rPr>
            <w:noProof/>
            <w:color w:val="000000"/>
            <w:lang w:val="en-GB"/>
          </w:rPr>
          <w:delText>.</w:delText>
        </w:r>
      </w:del>
      <w:ins w:id="239" w:author="Heino, Matti T J" w:date="2018-07-31T16:22:00Z">
        <w:r w:rsidR="003031F0">
          <w:rPr>
            <w:noProof/>
            <w:color w:val="000000"/>
            <w:lang w:val="en-GB"/>
          </w:rPr>
          <w:t xml:space="preserve"> </w:t>
        </w:r>
      </w:ins>
      <w:ins w:id="240" w:author="Heino, Matti T J" w:date="2018-07-31T17:09:00Z">
        <w:r w:rsidR="00823E64">
          <w:rPr>
            <w:noProof/>
            <w:color w:val="000000"/>
            <w:lang w:val="en-GB"/>
          </w:rPr>
          <w:t xml:space="preserve">As it is neither logically </w:t>
        </w:r>
      </w:ins>
      <w:ins w:id="241" w:author="Heino, Matti T J" w:date="2018-07-31T17:12:00Z">
        <w:r w:rsidR="00823E64">
          <w:rPr>
            <w:noProof/>
            <w:color w:val="000000"/>
            <w:lang w:val="en-GB"/>
          </w:rPr>
          <w:t>n</w:t>
        </w:r>
      </w:ins>
      <w:ins w:id="242" w:author="Heino, Matti T J" w:date="2018-07-31T17:09:00Z">
        <w:r w:rsidR="00823E64">
          <w:rPr>
            <w:noProof/>
            <w:color w:val="000000"/>
            <w:lang w:val="en-GB"/>
          </w:rPr>
          <w:t xml:space="preserve">or statistically </w:t>
        </w:r>
      </w:ins>
      <w:ins w:id="243" w:author="Heino, Matti T J" w:date="2018-07-31T17:12:00Z">
        <w:r w:rsidR="00823E64">
          <w:rPr>
            <w:noProof/>
            <w:color w:val="000000"/>
            <w:lang w:val="en-GB"/>
          </w:rPr>
          <w:t xml:space="preserve">appropriate </w:t>
        </w:r>
      </w:ins>
      <w:ins w:id="244" w:author="Heino, Matti T J" w:date="2018-07-31T17:09:00Z">
        <w:r w:rsidR="00823E64">
          <w:rPr>
            <w:noProof/>
            <w:color w:val="000000"/>
            <w:lang w:val="en-GB"/>
          </w:rPr>
          <w:t xml:space="preserve">to </w:t>
        </w:r>
      </w:ins>
      <w:ins w:id="245" w:author="Heino, Matti T J" w:date="2018-07-31T17:10:00Z">
        <w:r w:rsidR="00823E64">
          <w:rPr>
            <w:noProof/>
            <w:color w:val="000000"/>
            <w:lang w:val="en-GB"/>
          </w:rPr>
          <w:t>conclude the absence of an effect from a non-significant hypothesis test</w:t>
        </w:r>
      </w:ins>
      <w:ins w:id="246" w:author="Heino, Matti T J" w:date="2018-07-31T17:12:00Z">
        <w:r w:rsidR="00823E64">
          <w:rPr>
            <w:noProof/>
            <w:color w:val="000000"/>
            <w:lang w:val="en-GB"/>
          </w:rPr>
          <w:t xml:space="preserve"> </w:t>
        </w:r>
        <w:r w:rsidR="00823E64">
          <w:rPr>
            <w:noProof/>
            <w:color w:val="000000"/>
            <w:lang w:val="en-GB"/>
          </w:rPr>
          <w:fldChar w:fldCharType="begin"/>
        </w:r>
      </w:ins>
      <w:ins w:id="247" w:author="Heino, Matti T J" w:date="2018-08-05T23:08:00Z">
        <w:r w:rsidR="00652E1F">
          <w:rPr>
            <w:noProof/>
            <w:color w:val="000000"/>
            <w:lang w:val="en-GB"/>
          </w:rPr>
          <w:instrText xml:space="preserve"> ADDIN ZOTERO_ITEM CSL_CITATION {"citationID":"a1ta66njkoj","properties":{"formattedCitation":"[60, 61]","plainCitation":"[60, 61]"},"citationItems":[{"id":2876,"uris":["http://zotero.org/users/2425957/items/IJMICSJK"],"uri":["http://zotero.org/users/2425957/items/IJMICSJK"],"itemData":{"id":2876,"type":"article-journal","title":"Improving inferences about null effects with Bayes factors and equivalence tests","container-title":"The Journals of Gerontology: Series B","source":"Google Scholar","author":[{"family":"Lakens","given":"Daniël"},{"family":"McLatchie","given":"Neil"},{"family":"Isager","given":"Peder M."},{"family":"Scheel","given":"Anne M."},{"family":"Dienes","given":"Zoltan"}],"issued":{"date-parts":[["2018"]]}}},{"id":2877,"uris":["http://zotero.org/users/2425957/items/5GU958LB"],"uri":["http://zotero.org/users/2425957/items/5GU958LB"],"itemData":{"id":2877,"type":"article-journal","title":"Making 'Null Effects' Informative: Statistical Techniques and Inferential Frameworks","container-title":"Journal of Clinical and Translational Research","source":"psyarxiv.com","abstract":"Being able to interpret `null effects' is important for cumulative knowledge generation in science. To draw informative conclusions from null-effects, researchers need to move beyond the incorrect interpretation of a non-significant result in a null-hypothesis significance test as evidence of the absence of an effect. We explain how to statistically evaluate null-results using equivalence tests, Bayesian estimation, and Bayes factors. A worked example demonstrates how to apply these statistical tools and interpret the results. Finally, we explain how no statistical approach can actually prove that the null-hypothesis is true, and briefly discuss the philosophical differences between statistical approaches to examine null-effects. The increasing availability of easy-to-use software and online tools to perform equivalence tests, Bayesian estimation, and calculate Bayes factors make it timely and feasible to complement or move beyond traditional null-hypothesis tests, and allow researchers to draw more informative conclusions about null-effects.","URL":"https://psyarxiv.com/48zca/","DOI":"10.31234/osf.io/48zca","shortTitle":"Making 'Null Effects' Informative","author":[{"family":"Harms","given":"Christopher"},{"family":"Lakens","given":"Daniel"}],"issued":{"literal":"in press"},"accessed":{"date-parts":[["2018",7,31]]}}}],"schema":"https://github.com/citation-style-language/schema/raw/master/csl-citation.json"} </w:instrText>
        </w:r>
      </w:ins>
      <w:ins w:id="248" w:author="Heino, Matti T J" w:date="2018-07-31T17:12:00Z">
        <w:r w:rsidR="00823E64">
          <w:rPr>
            <w:noProof/>
            <w:color w:val="000000"/>
            <w:lang w:val="en-GB"/>
          </w:rPr>
          <w:fldChar w:fldCharType="separate"/>
        </w:r>
      </w:ins>
      <w:ins w:id="249" w:author="Heino, Matti T J" w:date="2018-08-05T23:08:00Z">
        <w:r w:rsidR="00652E1F" w:rsidRPr="00652E1F">
          <w:rPr>
            <w:lang w:val="en-US"/>
          </w:rPr>
          <w:t>[60, 61]</w:t>
        </w:r>
      </w:ins>
      <w:ins w:id="250" w:author="Heino, Matti T J" w:date="2018-07-31T17:12:00Z">
        <w:r w:rsidR="00823E64">
          <w:rPr>
            <w:noProof/>
            <w:color w:val="000000"/>
            <w:lang w:val="en-GB"/>
          </w:rPr>
          <w:fldChar w:fldCharType="end"/>
        </w:r>
      </w:ins>
      <w:ins w:id="251" w:author="Heino, Matti T J" w:date="2018-07-31T17:10:00Z">
        <w:r w:rsidR="00823E64">
          <w:rPr>
            <w:noProof/>
            <w:color w:val="000000"/>
            <w:lang w:val="en-GB"/>
          </w:rPr>
          <w:t xml:space="preserve">, we hope the analyses </w:t>
        </w:r>
      </w:ins>
      <w:ins w:id="252" w:author="Heino, Matti T J" w:date="2018-07-31T17:15:00Z">
        <w:r w:rsidR="00823E64" w:rsidRPr="00823E64">
          <w:rPr>
            <w:iCs/>
            <w:color w:val="000000"/>
            <w:lang w:val="en-US"/>
          </w:rPr>
          <w:t>contribute to</w:t>
        </w:r>
      </w:ins>
      <w:ins w:id="253" w:author="Heino, Matti T J" w:date="2018-07-31T16:45:00Z">
        <w:r w:rsidR="00CC2FBC">
          <w:rPr>
            <w:noProof/>
            <w:color w:val="000000"/>
            <w:lang w:val="en-GB"/>
          </w:rPr>
          <w:t xml:space="preserve"> a long-overdue </w:t>
        </w:r>
      </w:ins>
      <w:ins w:id="254" w:author="Heino, Matti T J" w:date="2018-07-31T17:13:00Z">
        <w:r w:rsidR="00823E64">
          <w:rPr>
            <w:noProof/>
            <w:color w:val="000000"/>
            <w:lang w:val="en-GB"/>
          </w:rPr>
          <w:t xml:space="preserve">inferential </w:t>
        </w:r>
      </w:ins>
      <w:ins w:id="255" w:author="Heino, Matti T J" w:date="2018-07-31T16:45:00Z">
        <w:r w:rsidR="00CC2FBC">
          <w:rPr>
            <w:noProof/>
            <w:color w:val="000000"/>
            <w:lang w:val="en-GB"/>
          </w:rPr>
          <w:t>development in the field</w:t>
        </w:r>
      </w:ins>
      <w:del w:id="256" w:author="Heino, Matti T J" w:date="2018-07-31T17:12:00Z">
        <w:r w:rsidR="00CC2FBC" w:rsidDel="00823E64">
          <w:rPr>
            <w:noProof/>
            <w:color w:val="000000"/>
            <w:lang w:val="en-GB"/>
          </w:rPr>
          <w:fldChar w:fldCharType="begin"/>
        </w:r>
        <w:r w:rsidR="00CC2FBC" w:rsidDel="00823E64">
          <w:rPr>
            <w:noProof/>
            <w:color w:val="000000"/>
            <w:lang w:val="en-GB"/>
          </w:rPr>
          <w:delInstrText xml:space="preserve"> ADDIN ZOTERO_ITEM CSL_CITATION {"citationID":"a1ta66njkoj","properties":{"formattedCitation":"[57, 58]","plainCitation":"[57, 58]"},"citationItems":[{"id":2876,"uris":["http://zotero.org/users/2425957/items/IJMICSJK"],"uri":["http://zotero.org/users/2425957/items/IJMICSJK"],"itemData":{"id":2876,"type":"article-journal","title":"Improving inferences about null effects with Bayes factors and equivalence tests","container-title":"The Journals of Gerontology: Series B","source":"Google Scholar","author":[{"family":"Lakens","given":"Daniël"},{"family":"McLatchie","given":"Neil"},{"family":"Isager","given":"Peder M."},{"family":"Scheel","given":"Anne M."},{"family":"Dienes","given":"Zoltan"}],"issued":{"date-parts":[["2018"]]}}},{"id":2877,"uris":["http://zotero.org/users/2425957/items/5GU958LB"],"uri":["http://zotero.org/users/2425957/items/5GU958LB"],"itemData":{"id":2877,"type":"article-journal","title":"Making 'Null Effects' Informative: Statistical Techniques and Inferential Frameworks","container-title":"Journal of Clinical and Translational Research","source":"psyarxiv.com","abstract":"Being able to interpret `null effects' is important for cumulative knowledge generation in science. To draw informative conclusions from null-effects, researchers need to move beyond the incorrect interpretation of a non-significant result in a null-hypothesis significance test as evidence of the absence of an effect. We explain how to statistically evaluate null-results using equivalence tests, Bayesian estimation, and Bayes factors. A worked example demonstrates how to apply these statistical tools and interpret the results. Finally, we explain how no statistical approach can actually prove that the null-hypothesis is true, and briefly discuss the philosophical differences between statistical approaches to examine null-effects. The increasing availability of easy-to-use software and online tools to perform equivalence tests, Bayesian estimation, and calculate Bayes factors make it timely and feasible to complement or move beyond traditional null-hypothesis tests, and allow researchers to draw more informative conclusions about null-effects.","URL":"https://psyarxiv.com/48zca/","DOI":"10.31234/osf.io/48zca","shortTitle":"Making 'Null Effects' Informative","author":[{"family":"Harms","given":"Christopher"},{"family":"Lakens","given":"Daniel"}],"issued":{"literal":"in press"},"accessed":{"date-parts":[["2018",7,31]]}}}],"schema":"https://github.com/citation-style-language/schema/raw/master/csl-citation.json"} </w:delInstrText>
        </w:r>
        <w:r w:rsidR="00CC2FBC" w:rsidDel="00823E64">
          <w:rPr>
            <w:noProof/>
            <w:color w:val="000000"/>
            <w:lang w:val="en-GB"/>
          </w:rPr>
          <w:fldChar w:fldCharType="separate"/>
        </w:r>
        <w:r w:rsidR="00CC2FBC" w:rsidRPr="00CC2FBC" w:rsidDel="00823E64">
          <w:rPr>
            <w:lang w:val="en-US"/>
          </w:rPr>
          <w:delText>[57, 58]</w:delText>
        </w:r>
        <w:r w:rsidR="00CC2FBC" w:rsidDel="00823E64">
          <w:rPr>
            <w:noProof/>
            <w:color w:val="000000"/>
            <w:lang w:val="en-GB"/>
          </w:rPr>
          <w:fldChar w:fldCharType="end"/>
        </w:r>
      </w:del>
      <w:ins w:id="257" w:author="Heino, Matti T J" w:date="2018-07-31T16:48:00Z">
        <w:r w:rsidR="00CC2FBC">
          <w:rPr>
            <w:noProof/>
            <w:color w:val="000000"/>
            <w:lang w:val="en-GB"/>
          </w:rPr>
          <w:t>.</w:t>
        </w:r>
      </w:ins>
      <w:ins w:id="258" w:author="Heino, Matti T J" w:date="2018-07-31T17:09:00Z">
        <w:r w:rsidR="00823E64" w:rsidRPr="00823E64">
          <w:rPr>
            <w:lang w:val="en-US"/>
          </w:rPr>
          <w:t xml:space="preserve"> </w:t>
        </w:r>
      </w:ins>
    </w:p>
    <w:p w14:paraId="777DEFF6" w14:textId="38AF0475" w:rsidR="00735BCE" w:rsidRPr="00695128" w:rsidRDefault="00735BCE" w:rsidP="00735BCE">
      <w:pPr>
        <w:rPr>
          <w:noProof/>
          <w:lang w:val="en-GB"/>
        </w:rPr>
      </w:pPr>
      <w:r>
        <w:rPr>
          <w:noProof/>
          <w:color w:val="000000"/>
          <w:lang w:val="en-GB"/>
        </w:rPr>
        <w:t xml:space="preserve">Our main results are in line with the results of Belton et al. </w:t>
      </w:r>
      <w:r>
        <w:rPr>
          <w:noProof/>
          <w:color w:val="000000"/>
          <w:lang w:val="en-GB"/>
        </w:rPr>
        <w:fldChar w:fldCharType="begin"/>
      </w:r>
      <w:r w:rsidR="00327DF5">
        <w:rPr>
          <w:noProof/>
          <w:color w:val="000000"/>
          <w:lang w:val="en-GB"/>
        </w:rPr>
        <w:instrText xml:space="preserve"> ADDIN ZOTERO_ITEM CSL_CITATION {"citationID":"a1mgkhpbon1","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Pr>
          <w:noProof/>
          <w:color w:val="000000"/>
          <w:lang w:val="en-GB"/>
        </w:rPr>
        <w:fldChar w:fldCharType="separate"/>
      </w:r>
      <w:r w:rsidR="00327DF5" w:rsidRPr="00327DF5">
        <w:rPr>
          <w:lang w:val="en-US"/>
        </w:rPr>
        <w:t>[11]</w:t>
      </w:r>
      <w:r>
        <w:rPr>
          <w:noProof/>
          <w:color w:val="000000"/>
          <w:lang w:val="en-GB"/>
        </w:rPr>
        <w:fldChar w:fldCharType="end"/>
      </w:r>
      <w:r>
        <w:rPr>
          <w:noProof/>
          <w:color w:val="000000"/>
          <w:lang w:val="en-GB"/>
        </w:rPr>
        <w:t>, of reminders not being able to increase wear time</w:t>
      </w:r>
      <w:del w:id="259" w:author="Heino, Matti T J" w:date="2018-08-01T14:27:00Z">
        <w:r w:rsidDel="002436AE">
          <w:rPr>
            <w:noProof/>
            <w:color w:val="000000"/>
            <w:lang w:val="en-GB"/>
          </w:rPr>
          <w:delText>. This</w:delText>
        </w:r>
      </w:del>
      <w:r>
        <w:rPr>
          <w:noProof/>
          <w:color w:val="000000"/>
          <w:lang w:val="en-GB"/>
        </w:rPr>
        <w:t xml:space="preserve">, </w:t>
      </w:r>
      <w:ins w:id="260" w:author="Heino, Matti T J" w:date="2018-08-01T14:28:00Z">
        <w:r w:rsidR="002436AE" w:rsidRPr="002436AE">
          <w:rPr>
            <w:iCs/>
            <w:color w:val="000000"/>
            <w:lang w:val="en-US"/>
          </w:rPr>
          <w:t>despite attempting</w:t>
        </w:r>
        <w:r w:rsidR="002436AE" w:rsidRPr="002436AE">
          <w:rPr>
            <w:i/>
            <w:iCs/>
            <w:color w:val="000000"/>
            <w:lang w:val="en-US"/>
          </w:rPr>
          <w:t xml:space="preserve"> </w:t>
        </w:r>
      </w:ins>
      <w:del w:id="261" w:author="Heino, Matti T J" w:date="2018-08-01T14:28:00Z">
        <w:r w:rsidDel="002436AE">
          <w:rPr>
            <w:noProof/>
            <w:color w:val="000000"/>
            <w:lang w:val="en-GB"/>
          </w:rPr>
          <w:delText xml:space="preserve">although we attempted </w:delText>
        </w:r>
      </w:del>
      <w:r>
        <w:rPr>
          <w:noProof/>
          <w:color w:val="000000"/>
          <w:lang w:val="en-GB"/>
        </w:rPr>
        <w:t xml:space="preserve">to improve on the earlier studies </w:t>
      </w:r>
      <w:del w:id="262" w:author="Keegan Knittle" w:date="2018-08-02T13:36:00Z">
        <w:r w:rsidDel="005D5AF2">
          <w:rPr>
            <w:noProof/>
            <w:color w:val="000000"/>
            <w:lang w:val="en-GB"/>
          </w:rPr>
          <w:delText xml:space="preserve">for example </w:delText>
        </w:r>
      </w:del>
      <w:r>
        <w:rPr>
          <w:noProof/>
          <w:color w:val="000000"/>
          <w:lang w:val="en-GB"/>
        </w:rPr>
        <w:t xml:space="preserve">by not having exactly the same message sent every day. We do not have data on whether the reminder caused our participants put on the accelerometer more often, in spite of not increasing wear time </w:t>
      </w:r>
      <w:r>
        <w:rPr>
          <w:noProof/>
          <w:color w:val="000000"/>
          <w:lang w:val="en-GB"/>
        </w:rPr>
        <w:fldChar w:fldCharType="begin"/>
      </w:r>
      <w:r w:rsidR="00327DF5">
        <w:rPr>
          <w:noProof/>
          <w:color w:val="000000"/>
          <w:lang w:val="en-GB"/>
        </w:rPr>
        <w:instrText xml:space="preserve"> ADDIN ZOTERO_ITEM CSL_CITATION {"citationID":"fCuAk6pS","properties":{"formattedCitation":"[as found in 11]","plainCitation":"[as found in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E."},{"family":"Issartel","given":"Johann"}],"issued":{"date-parts":[["2013"]]}},"prefix":"as found in"}],"schema":"https://github.com/citation-style-language/schema/raw/master/csl-citation.json"} </w:instrText>
      </w:r>
      <w:r>
        <w:rPr>
          <w:noProof/>
          <w:color w:val="000000"/>
          <w:lang w:val="en-GB"/>
        </w:rPr>
        <w:fldChar w:fldCharType="separate"/>
      </w:r>
      <w:r w:rsidR="00327DF5" w:rsidRPr="00327DF5">
        <w:rPr>
          <w:lang w:val="en-US"/>
        </w:rPr>
        <w:t>[as found in 11]</w:t>
      </w:r>
      <w:r>
        <w:rPr>
          <w:noProof/>
          <w:color w:val="000000"/>
          <w:lang w:val="en-GB"/>
        </w:rPr>
        <w:fldChar w:fldCharType="end"/>
      </w:r>
      <w:r>
        <w:rPr>
          <w:noProof/>
          <w:color w:val="000000"/>
          <w:lang w:val="en-GB"/>
        </w:rPr>
        <w:t>.</w:t>
      </w:r>
      <w:r w:rsidRPr="004A447D">
        <w:rPr>
          <w:noProof/>
          <w:lang w:val="en-GB"/>
        </w:rPr>
        <w:t xml:space="preserve">  </w:t>
      </w:r>
    </w:p>
    <w:p w14:paraId="634AB973" w14:textId="534F5768" w:rsidR="00695128" w:rsidRDefault="00695128" w:rsidP="00695128">
      <w:pPr>
        <w:rPr>
          <w:noProof/>
          <w:lang w:val="en-GB"/>
        </w:rPr>
      </w:pPr>
      <w:r w:rsidRPr="004A447D">
        <w:rPr>
          <w:noProof/>
          <w:lang w:val="en-GB"/>
        </w:rPr>
        <w:t xml:space="preserve">Although the xerox machine study </w:t>
      </w:r>
      <w:r w:rsidRPr="004A447D">
        <w:rPr>
          <w:noProof/>
          <w:lang w:val="en-GB"/>
        </w:rPr>
        <w:fldChar w:fldCharType="begin"/>
      </w:r>
      <w:r w:rsidR="00327DF5">
        <w:rPr>
          <w:noProof/>
          <w:lang w:val="en-GB"/>
        </w:rPr>
        <w:instrText xml:space="preserve"> ADDIN ZOTERO_ITEM CSL_CITATION {"citationID":"1sq3hcen3r","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Pr="004A447D">
        <w:rPr>
          <w:noProof/>
          <w:lang w:val="en-GB"/>
        </w:rPr>
        <w:t xml:space="preserve"> has been highly publicised for thirty years</w:t>
      </w:r>
      <w:del w:id="263" w:author="Keegan Knittle" w:date="2018-08-02T13:37:00Z">
        <w:r w:rsidRPr="004A447D" w:rsidDel="00E017D9">
          <w:rPr>
            <w:noProof/>
            <w:lang w:val="en-GB"/>
          </w:rPr>
          <w:delText xml:space="preserve"> now</w:delText>
        </w:r>
      </w:del>
      <w:r w:rsidRPr="004A447D">
        <w:rPr>
          <w:noProof/>
          <w:lang w:val="en-GB"/>
        </w:rPr>
        <w:t>, the contextual framework of the effect remains unclear</w:t>
      </w:r>
      <w:del w:id="264" w:author="Keegan Knittle" w:date="2018-08-02T13:37:00Z">
        <w:r w:rsidRPr="004A447D" w:rsidDel="00E017D9">
          <w:rPr>
            <w:noProof/>
            <w:lang w:val="en-GB"/>
          </w:rPr>
          <w:delText xml:space="preserve"> to an extent</w:delText>
        </w:r>
      </w:del>
      <w:r w:rsidRPr="004A447D">
        <w:rPr>
          <w:noProof/>
          <w:lang w:val="en-GB"/>
        </w:rPr>
        <w:t xml:space="preserve">. Thus, </w:t>
      </w:r>
      <w:del w:id="265" w:author="Keegan Knittle" w:date="2018-08-02T13:38:00Z">
        <w:r w:rsidRPr="004A447D" w:rsidDel="00E017D9">
          <w:rPr>
            <w:noProof/>
            <w:lang w:val="en-GB"/>
          </w:rPr>
          <w:delText>the pool of</w:delText>
        </w:r>
      </w:del>
      <w:ins w:id="266" w:author="Keegan Knittle" w:date="2018-08-02T13:38:00Z">
        <w:r w:rsidR="00E017D9">
          <w:rPr>
            <w:noProof/>
            <w:lang w:val="en-GB"/>
          </w:rPr>
          <w:t>many</w:t>
        </w:r>
      </w:ins>
      <w:r w:rsidRPr="004A447D">
        <w:rPr>
          <w:noProof/>
          <w:lang w:val="en-GB"/>
        </w:rPr>
        <w:t xml:space="preserve"> possible reasons </w:t>
      </w:r>
      <w:ins w:id="267" w:author="Keegan Knittle" w:date="2018-08-02T13:38:00Z">
        <w:r w:rsidR="00E017D9">
          <w:rPr>
            <w:noProof/>
            <w:lang w:val="en-GB"/>
          </w:rPr>
          <w:t xml:space="preserve">could explain </w:t>
        </w:r>
      </w:ins>
      <w:del w:id="268" w:author="Keegan Knittle" w:date="2018-08-02T13:38:00Z">
        <w:r w:rsidRPr="004A447D" w:rsidDel="00E017D9">
          <w:rPr>
            <w:noProof/>
            <w:lang w:val="en-GB"/>
          </w:rPr>
          <w:delText xml:space="preserve">for </w:delText>
        </w:r>
      </w:del>
      <w:ins w:id="269" w:author="Keegan Knittle" w:date="2018-08-02T13:38:00Z">
        <w:r w:rsidR="00E017D9">
          <w:rPr>
            <w:noProof/>
            <w:lang w:val="en-GB"/>
          </w:rPr>
          <w:t xml:space="preserve">the </w:t>
        </w:r>
      </w:ins>
      <w:r w:rsidRPr="004A447D">
        <w:rPr>
          <w:noProof/>
          <w:lang w:val="en-GB"/>
        </w:rPr>
        <w:t xml:space="preserve">null results </w:t>
      </w:r>
      <w:ins w:id="270" w:author="Keegan Knittle" w:date="2018-08-02T13:38:00Z">
        <w:r w:rsidR="00E017D9">
          <w:rPr>
            <w:noProof/>
            <w:lang w:val="en-GB"/>
          </w:rPr>
          <w:t xml:space="preserve">obtained </w:t>
        </w:r>
      </w:ins>
      <w:r w:rsidRPr="004A447D">
        <w:rPr>
          <w:noProof/>
          <w:lang w:val="en-GB"/>
        </w:rPr>
        <w:t>i</w:t>
      </w:r>
      <w:ins w:id="271" w:author="Keegan Knittle" w:date="2018-08-02T13:38:00Z">
        <w:r w:rsidR="00E017D9">
          <w:rPr>
            <w:noProof/>
            <w:lang w:val="en-GB"/>
          </w:rPr>
          <w:t xml:space="preserve">n this study, including </w:t>
        </w:r>
      </w:ins>
      <w:del w:id="272" w:author="Keegan Knittle" w:date="2018-08-02T13:38:00Z">
        <w:r w:rsidRPr="004A447D" w:rsidDel="00E017D9">
          <w:rPr>
            <w:noProof/>
            <w:lang w:val="en-GB"/>
          </w:rPr>
          <w:delText xml:space="preserve">s vast. These reasons would include e.g. </w:delText>
        </w:r>
      </w:del>
      <w:r w:rsidRPr="004A447D">
        <w:rPr>
          <w:noProof/>
          <w:lang w:val="en-GB"/>
        </w:rPr>
        <w:t xml:space="preserve">the impersonal nature of SMS communication (as compared to face-to-face interaction), </w:t>
      </w:r>
      <w:r>
        <w:rPr>
          <w:noProof/>
          <w:lang w:val="en-GB"/>
        </w:rPr>
        <w:t xml:space="preserve">the source of the information, </w:t>
      </w:r>
      <w:r w:rsidRPr="004A447D">
        <w:rPr>
          <w:noProof/>
          <w:lang w:val="en-GB"/>
        </w:rPr>
        <w:t>being incapable to complete the requested task</w:t>
      </w:r>
      <w:r>
        <w:rPr>
          <w:noProof/>
          <w:lang w:val="en-GB"/>
        </w:rPr>
        <w:t>,</w:t>
      </w:r>
      <w:r w:rsidRPr="004A447D">
        <w:rPr>
          <w:noProof/>
          <w:lang w:val="en-GB"/>
        </w:rPr>
        <w:t xml:space="preserve"> and a several other factors varying in plausibility </w:t>
      </w:r>
      <w:ins w:id="273" w:author="Heino, Matti T J" w:date="2018-08-05T23:28:00Z">
        <w:r w:rsidR="005B2347">
          <w:rPr>
            <w:noProof/>
            <w:lang w:val="en-GB"/>
          </w:rPr>
          <w:t xml:space="preserve">– </w:t>
        </w:r>
      </w:ins>
      <w:del w:id="274" w:author="Heino, Matti T J" w:date="2018-08-05T23:28:00Z">
        <w:r w:rsidRPr="004A447D" w:rsidDel="005B2347">
          <w:rPr>
            <w:noProof/>
            <w:lang w:val="en-GB"/>
          </w:rPr>
          <w:delText>(</w:delText>
        </w:r>
      </w:del>
      <w:del w:id="275" w:author="Heino, Matti T J" w:date="2018-08-05T23:27:00Z">
        <w:r w:rsidRPr="004A447D" w:rsidDel="005B2347">
          <w:rPr>
            <w:noProof/>
            <w:lang w:val="en-GB"/>
          </w:rPr>
          <w:delText>ranging from demographic factors to the presence of copy machines</w:delText>
        </w:r>
      </w:del>
      <w:ins w:id="276" w:author="Heino, Matti T J" w:date="2018-08-05T23:27:00Z">
        <w:r w:rsidR="005B2347">
          <w:rPr>
            <w:noProof/>
            <w:lang w:val="en-GB"/>
          </w:rPr>
          <w:t xml:space="preserve">demographic factors, </w:t>
        </w:r>
      </w:ins>
      <w:ins w:id="277" w:author="Heino, Matti T J" w:date="2018-08-05T23:30:00Z">
        <w:r w:rsidR="005B2347">
          <w:rPr>
            <w:noProof/>
            <w:lang w:val="en-GB"/>
          </w:rPr>
          <w:t>the target behaviour,</w:t>
        </w:r>
      </w:ins>
      <w:ins w:id="278" w:author="Heino, Matti T J" w:date="2018-08-05T23:31:00Z">
        <w:r w:rsidR="005B2347">
          <w:rPr>
            <w:noProof/>
            <w:lang w:val="en-GB"/>
          </w:rPr>
          <w:t xml:space="preserve"> contextualised cognitive processes and so forth</w:t>
        </w:r>
      </w:ins>
      <w:del w:id="279" w:author="Heino, Matti T J" w:date="2018-08-05T23:28:00Z">
        <w:r w:rsidRPr="004A447D" w:rsidDel="005B2347">
          <w:rPr>
            <w:noProof/>
            <w:lang w:val="en-GB"/>
          </w:rPr>
          <w:delText>)</w:delText>
        </w:r>
      </w:del>
      <w:r w:rsidRPr="004A447D">
        <w:rPr>
          <w:noProof/>
          <w:lang w:val="en-GB"/>
        </w:rPr>
        <w:t xml:space="preserve">. </w:t>
      </w:r>
    </w:p>
    <w:p w14:paraId="0FF82936" w14:textId="426F7FAC" w:rsidR="00CF2F28" w:rsidRPr="004A447D" w:rsidDel="00471F5E" w:rsidRDefault="00127EED" w:rsidP="008571CC">
      <w:pPr>
        <w:rPr>
          <w:del w:id="280" w:author="Heino, Matti T J" w:date="2018-07-31T16:31:00Z"/>
          <w:noProof/>
          <w:color w:val="000000"/>
          <w:lang w:val="en-GB"/>
        </w:rPr>
      </w:pPr>
      <w:commentRangeStart w:id="281"/>
      <w:del w:id="282" w:author="Heino, Matti T J" w:date="2018-07-31T16:31:00Z">
        <w:r w:rsidRPr="004A447D" w:rsidDel="00471F5E">
          <w:rPr>
            <w:noProof/>
            <w:color w:val="000000"/>
            <w:lang w:val="en-GB"/>
          </w:rPr>
          <w:lastRenderedPageBreak/>
          <w:delText>Bayesian analysis allowed us to quantify evidence for the null effect.</w:delText>
        </w:r>
        <w:r w:rsidR="00256340" w:rsidDel="00471F5E">
          <w:rPr>
            <w:noProof/>
            <w:color w:val="000000"/>
            <w:lang w:val="en-GB"/>
          </w:rPr>
          <w:delText xml:space="preserve"> </w:delText>
        </w:r>
        <w:r w:rsidR="00CF2F28" w:rsidRPr="004A447D" w:rsidDel="00471F5E">
          <w:rPr>
            <w:noProof/>
            <w:color w:val="000000"/>
            <w:lang w:val="en-GB"/>
          </w:rPr>
          <w:delText xml:space="preserve">The </w:delText>
        </w:r>
        <w:r w:rsidR="000F24DD" w:rsidDel="00471F5E">
          <w:rPr>
            <w:noProof/>
            <w:color w:val="000000"/>
            <w:lang w:val="en-GB"/>
          </w:rPr>
          <w:delText>BF</w:delText>
        </w:r>
        <w:r w:rsidR="009048C4" w:rsidRPr="004A447D" w:rsidDel="00471F5E">
          <w:rPr>
            <w:noProof/>
            <w:vertAlign w:val="subscript"/>
            <w:lang w:val="en-GB"/>
          </w:rPr>
          <w:delText>01</w:delText>
        </w:r>
        <w:r w:rsidR="009048C4" w:rsidRPr="004A447D" w:rsidDel="00471F5E">
          <w:rPr>
            <w:noProof/>
            <w:lang w:val="en-GB"/>
          </w:rPr>
          <w:delText xml:space="preserve"> of </w:delText>
        </w:r>
        <w:r w:rsidR="009048C4" w:rsidDel="00471F5E">
          <w:rPr>
            <w:noProof/>
            <w:lang w:val="en-GB"/>
          </w:rPr>
          <w:delText>12.05</w:delText>
        </w:r>
        <w:r w:rsidR="000F24DD" w:rsidDel="00471F5E">
          <w:rPr>
            <w:noProof/>
            <w:color w:val="000000"/>
            <w:lang w:val="en-GB"/>
          </w:rPr>
          <w:delText xml:space="preserve"> </w:delText>
        </w:r>
        <w:r w:rsidR="00A3023D" w:rsidDel="00471F5E">
          <w:rPr>
            <w:noProof/>
            <w:color w:val="000000"/>
            <w:lang w:val="en-GB"/>
          </w:rPr>
          <w:delText xml:space="preserve">from </w:delText>
        </w:r>
        <w:r w:rsidR="000F24DD" w:rsidDel="00471F5E">
          <w:rPr>
            <w:noProof/>
            <w:color w:val="000000"/>
            <w:lang w:val="en-GB"/>
          </w:rPr>
          <w:delText>testing equality of weartime means</w:delText>
        </w:r>
        <w:r w:rsidR="00025DBB" w:rsidDel="00471F5E">
          <w:rPr>
            <w:noProof/>
            <w:color w:val="000000"/>
            <w:lang w:val="en-GB"/>
          </w:rPr>
          <w:delText xml:space="preserve"> </w:delText>
        </w:r>
        <w:r w:rsidR="000F24DD" w:rsidDel="00471F5E">
          <w:rPr>
            <w:noProof/>
            <w:color w:val="000000"/>
            <w:lang w:val="en-GB"/>
          </w:rPr>
          <w:delText xml:space="preserve">between the three </w:delText>
        </w:r>
        <w:r w:rsidR="00A3023D" w:rsidDel="00471F5E">
          <w:rPr>
            <w:noProof/>
            <w:color w:val="000000"/>
            <w:lang w:val="en-GB"/>
          </w:rPr>
          <w:delText xml:space="preserve">arms </w:delText>
        </w:r>
        <w:r w:rsidR="00025DBB" w:rsidDel="00471F5E">
          <w:rPr>
            <w:noProof/>
            <w:color w:val="000000"/>
            <w:lang w:val="en-GB"/>
          </w:rPr>
          <w:delText>(i.e. the Bayesian ANOVA)</w:delText>
        </w:r>
        <w:r w:rsidR="000F24DD" w:rsidDel="00471F5E">
          <w:rPr>
            <w:noProof/>
            <w:color w:val="000000"/>
            <w:lang w:val="en-GB"/>
          </w:rPr>
          <w:delText xml:space="preserve"> </w:delText>
        </w:r>
        <w:r w:rsidR="00CF2F28" w:rsidRPr="004A447D" w:rsidDel="00471F5E">
          <w:rPr>
            <w:noProof/>
            <w:lang w:val="en-GB"/>
          </w:rPr>
          <w:delText xml:space="preserve">is enough to move an impartial observer with 1:1 </w:delText>
        </w:r>
        <w:r w:rsidR="00004F08" w:rsidRPr="004A447D" w:rsidDel="00471F5E">
          <w:rPr>
            <w:noProof/>
            <w:lang w:val="en-GB"/>
          </w:rPr>
          <w:delText xml:space="preserve">prior </w:delText>
        </w:r>
        <w:r w:rsidR="00CF2F28" w:rsidRPr="004A447D" w:rsidDel="00471F5E">
          <w:rPr>
            <w:noProof/>
            <w:lang w:val="en-GB"/>
          </w:rPr>
          <w:delText xml:space="preserve">odds to a </w:delText>
        </w:r>
        <w:r w:rsidR="00DE5869" w:rsidDel="00471F5E">
          <w:rPr>
            <w:noProof/>
            <w:lang w:val="en-GB"/>
          </w:rPr>
          <w:delText>7.7</w:delText>
        </w:r>
        <w:r w:rsidR="00D064D9" w:rsidRPr="004A447D" w:rsidDel="00471F5E">
          <w:rPr>
            <w:noProof/>
            <w:lang w:val="en-GB"/>
          </w:rPr>
          <w:delText>%</w:delText>
        </w:r>
        <w:r w:rsidR="00D064D9" w:rsidDel="00471F5E">
          <w:rPr>
            <w:noProof/>
            <w:lang w:val="en-GB"/>
          </w:rPr>
          <w:delText xml:space="preserve"> </w:delText>
        </w:r>
        <w:r w:rsidR="000F24DD" w:rsidDel="00471F5E">
          <w:rPr>
            <w:noProof/>
            <w:lang w:val="en-GB"/>
          </w:rPr>
          <w:delText xml:space="preserve">subjective </w:delText>
        </w:r>
        <w:r w:rsidR="00D064D9" w:rsidDel="00471F5E">
          <w:rPr>
            <w:noProof/>
            <w:lang w:val="en-GB"/>
          </w:rPr>
          <w:delText>posterior probability of an effect</w:delText>
        </w:r>
        <w:r w:rsidR="00004F08" w:rsidRPr="004A447D" w:rsidDel="00471F5E">
          <w:rPr>
            <w:noProof/>
            <w:lang w:val="en-GB"/>
          </w:rPr>
          <w:delText>. Equally,</w:delText>
        </w:r>
        <w:r w:rsidR="000F24DD" w:rsidDel="00471F5E">
          <w:rPr>
            <w:noProof/>
            <w:lang w:val="en-GB"/>
          </w:rPr>
          <w:delText xml:space="preserve"> a person who had high prior confidence (</w:delText>
        </w:r>
        <w:r w:rsidR="000F24DD" w:rsidRPr="004A447D" w:rsidDel="00471F5E">
          <w:rPr>
            <w:noProof/>
            <w:lang w:val="en-GB"/>
          </w:rPr>
          <w:delText>10 to 1 prior odds</w:delText>
        </w:r>
        <w:r w:rsidR="000F24DD" w:rsidDel="00471F5E">
          <w:rPr>
            <w:noProof/>
            <w:lang w:val="en-GB"/>
          </w:rPr>
          <w:delText>,</w:delText>
        </w:r>
        <w:r w:rsidR="000F24DD" w:rsidRPr="004A447D" w:rsidDel="00471F5E">
          <w:rPr>
            <w:noProof/>
            <w:lang w:val="en-GB"/>
          </w:rPr>
          <w:delText xml:space="preserve"> </w:delText>
        </w:r>
        <w:r w:rsidR="000F24DD" w:rsidDel="00471F5E">
          <w:rPr>
            <w:noProof/>
            <w:lang w:val="en-GB"/>
          </w:rPr>
          <w:delText xml:space="preserve">translating to </w:delText>
        </w:r>
        <w:r w:rsidR="000F24DD" w:rsidRPr="004A447D" w:rsidDel="00471F5E">
          <w:rPr>
            <w:noProof/>
            <w:lang w:val="en-GB"/>
          </w:rPr>
          <w:delText xml:space="preserve">91% probability) </w:delText>
        </w:r>
        <w:r w:rsidR="000F24DD" w:rsidDel="00471F5E">
          <w:rPr>
            <w:noProof/>
            <w:lang w:val="en-GB"/>
          </w:rPr>
          <w:delText xml:space="preserve">in the </w:delText>
        </w:r>
        <w:r w:rsidR="00A3023D" w:rsidDel="00471F5E">
          <w:rPr>
            <w:noProof/>
            <w:lang w:val="en-GB"/>
          </w:rPr>
          <w:delText>arms</w:delText>
        </w:r>
        <w:r w:rsidR="000F24DD" w:rsidDel="00471F5E">
          <w:rPr>
            <w:noProof/>
            <w:lang w:val="en-GB"/>
          </w:rPr>
          <w:delText xml:space="preserve"> showing differences in weartimes</w:delText>
        </w:r>
        <w:r w:rsidR="00004F08" w:rsidRPr="004A447D" w:rsidDel="00471F5E">
          <w:rPr>
            <w:noProof/>
            <w:lang w:val="en-GB"/>
          </w:rPr>
          <w:delText xml:space="preserve">, </w:delText>
        </w:r>
        <w:r w:rsidR="004F5088" w:rsidRPr="004A447D" w:rsidDel="00471F5E">
          <w:rPr>
            <w:noProof/>
            <w:lang w:val="en-GB"/>
          </w:rPr>
          <w:delText>sh</w:delText>
        </w:r>
        <w:r w:rsidR="00004F08" w:rsidRPr="004A447D" w:rsidDel="00471F5E">
          <w:rPr>
            <w:noProof/>
            <w:lang w:val="en-GB"/>
          </w:rPr>
          <w:delText xml:space="preserve">ould </w:delText>
        </w:r>
        <w:r w:rsidR="00DE5869" w:rsidDel="00471F5E">
          <w:rPr>
            <w:noProof/>
            <w:lang w:val="en-GB"/>
          </w:rPr>
          <w:delText>become impartial</w:delText>
        </w:r>
        <w:r w:rsidR="002C1EB5" w:rsidRPr="004A447D" w:rsidDel="00471F5E">
          <w:rPr>
            <w:noProof/>
            <w:lang w:val="en-GB"/>
          </w:rPr>
          <w:delText xml:space="preserve"> and </w:delText>
        </w:r>
        <w:r w:rsidR="00004F08" w:rsidRPr="004A447D" w:rsidDel="00471F5E">
          <w:rPr>
            <w:noProof/>
            <w:lang w:val="en-GB"/>
          </w:rPr>
          <w:delText xml:space="preserve">be moved to </w:delText>
        </w:r>
        <w:r w:rsidR="00DE5869" w:rsidDel="00471F5E">
          <w:rPr>
            <w:noProof/>
            <w:lang w:val="en-GB"/>
          </w:rPr>
          <w:delText>54.6</w:delText>
        </w:r>
        <w:r w:rsidR="00004F08" w:rsidRPr="004A447D" w:rsidDel="00471F5E">
          <w:rPr>
            <w:noProof/>
            <w:lang w:val="en-GB"/>
          </w:rPr>
          <w:delText xml:space="preserve">% probability in favor of </w:delText>
        </w:r>
        <w:r w:rsidR="00DE5869" w:rsidDel="00471F5E">
          <w:rPr>
            <w:noProof/>
            <w:lang w:val="en-GB"/>
          </w:rPr>
          <w:delText xml:space="preserve">an </w:delText>
        </w:r>
        <w:r w:rsidR="00004F08" w:rsidRPr="004A447D" w:rsidDel="00471F5E">
          <w:rPr>
            <w:noProof/>
            <w:lang w:val="en-GB"/>
          </w:rPr>
          <w:delText>effect</w:delText>
        </w:r>
        <w:r w:rsidR="00025DBB" w:rsidDel="00471F5E">
          <w:rPr>
            <w:noProof/>
            <w:lang w:val="en-GB"/>
          </w:rPr>
          <w:delText xml:space="preserve"> – </w:delText>
        </w:r>
        <w:r w:rsidR="002C1EB5" w:rsidRPr="004A447D" w:rsidDel="00471F5E">
          <w:rPr>
            <w:noProof/>
            <w:lang w:val="en-GB"/>
          </w:rPr>
          <w:delText>provided that the proponent would agree with our met</w:delText>
        </w:r>
        <w:r w:rsidR="00025DBB" w:rsidDel="00471F5E">
          <w:rPr>
            <w:noProof/>
            <w:lang w:val="en-GB"/>
          </w:rPr>
          <w:delText>hodology to test the hypothesis</w:delText>
        </w:r>
        <w:r w:rsidR="0008527A" w:rsidDel="00471F5E">
          <w:rPr>
            <w:noProof/>
            <w:lang w:val="en-GB"/>
          </w:rPr>
          <w:delText>.</w:delText>
        </w:r>
        <w:r w:rsidR="00025DBB" w:rsidDel="00471F5E">
          <w:rPr>
            <w:noProof/>
            <w:lang w:val="en-GB"/>
          </w:rPr>
          <w:delText xml:space="preserve"> (See supplement section “Interpreting Bayes Factors” for more information.)</w:delText>
        </w:r>
      </w:del>
      <w:commentRangeEnd w:id="281"/>
      <w:r w:rsidR="002C3DB0">
        <w:rPr>
          <w:rStyle w:val="CommentReference"/>
        </w:rPr>
        <w:commentReference w:id="281"/>
      </w:r>
    </w:p>
    <w:p w14:paraId="19D4E1C9" w14:textId="50ACEB22" w:rsidR="00127EED" w:rsidRPr="004A447D" w:rsidDel="00D6767F" w:rsidRDefault="00127EED" w:rsidP="008571CC">
      <w:pPr>
        <w:rPr>
          <w:del w:id="283" w:author="Heino, Matti T J" w:date="2018-07-31T15:55:00Z"/>
          <w:noProof/>
          <w:color w:val="000000"/>
          <w:lang w:val="en-GB"/>
        </w:rPr>
      </w:pPr>
      <w:commentRangeStart w:id="284"/>
      <w:del w:id="285" w:author="Heino, Matti T J" w:date="2018-07-31T15:55:00Z">
        <w:r w:rsidRPr="004A447D" w:rsidDel="00D6767F">
          <w:rPr>
            <w:noProof/>
            <w:color w:val="000000"/>
            <w:lang w:val="en-GB"/>
          </w:rPr>
          <w:delText>Some might be tempted to interpret a "trend towards significance</w:delText>
        </w:r>
        <w:r w:rsidR="00D064D9" w:rsidRPr="00D064D9" w:rsidDel="00D6767F">
          <w:rPr>
            <w:noProof/>
            <w:color w:val="000000"/>
            <w:lang w:val="en-GB"/>
          </w:rPr>
          <w:delText>"</w:delText>
        </w:r>
        <w:r w:rsidRPr="004A447D" w:rsidDel="00D6767F">
          <w:rPr>
            <w:noProof/>
            <w:color w:val="000000"/>
            <w:lang w:val="en-GB"/>
          </w:rPr>
          <w:delText xml:space="preserve"> from the MANOVA result</w:delText>
        </w:r>
        <w:r w:rsidR="009048C4" w:rsidRPr="004A447D" w:rsidDel="00D6767F">
          <w:rPr>
            <w:noProof/>
            <w:lang w:val="en-GB"/>
          </w:rPr>
          <w:delText>, p=0.054</w:delText>
        </w:r>
        <w:r w:rsidRPr="004A447D" w:rsidDel="00D6767F">
          <w:rPr>
            <w:noProof/>
            <w:color w:val="000000"/>
            <w:lang w:val="en-GB"/>
          </w:rPr>
          <w:delText xml:space="preserve">. This </w:delText>
        </w:r>
        <w:r w:rsidR="00BC17AF" w:rsidDel="00D6767F">
          <w:rPr>
            <w:noProof/>
            <w:color w:val="000000"/>
            <w:lang w:val="en-GB"/>
          </w:rPr>
          <w:delText>would be</w:delText>
        </w:r>
        <w:r w:rsidRPr="004A447D" w:rsidDel="00D6767F">
          <w:rPr>
            <w:noProof/>
            <w:color w:val="000000"/>
            <w:lang w:val="en-GB"/>
          </w:rPr>
          <w:delText xml:space="preserve"> </w:delText>
        </w:r>
        <w:r w:rsidR="00BC17AF" w:rsidDel="00D6767F">
          <w:rPr>
            <w:noProof/>
            <w:color w:val="000000"/>
            <w:lang w:val="en-GB"/>
          </w:rPr>
          <w:delText>an unjustified conclusion</w:delText>
        </w:r>
        <w:r w:rsidRPr="004A447D" w:rsidDel="00D6767F">
          <w:rPr>
            <w:noProof/>
            <w:color w:val="000000"/>
            <w:lang w:val="en-GB"/>
          </w:rPr>
          <w:delText xml:space="preserve">, as p-values are random variables </w:delText>
        </w:r>
        <w:r w:rsidR="004D6318" w:rsidRPr="004A447D" w:rsidDel="00D6767F">
          <w:rPr>
            <w:noProof/>
            <w:color w:val="000000"/>
            <w:lang w:val="en-GB"/>
          </w:rPr>
          <w:delText xml:space="preserve">and the only question is whether or not we are studying real phenomena or not – if we are, p-values near zero are always more likely than those near 0.05 </w:delText>
        </w:r>
        <w:r w:rsidRPr="004A447D" w:rsidDel="00D6767F">
          <w:rPr>
            <w:noProof/>
            <w:color w:val="000000"/>
            <w:lang w:val="en-GB"/>
          </w:rPr>
          <w:fldChar w:fldCharType="begin"/>
        </w:r>
        <w:r w:rsidR="00786C9F" w:rsidDel="00D6767F">
          <w:rPr>
            <w:noProof/>
            <w:color w:val="000000"/>
            <w:lang w:val="en-GB"/>
          </w:rPr>
          <w:delInstrText xml:space="preserve"> ADDIN ZOTERO_ITEM CSL_CITATION {"citationID":"2iiiuk3ute","properties":{"formattedCitation":"[57]","plainCitation":"[57]"},"citationItems":[{"id":480,"uris":["http://zotero.org/users/2425957/items/RU5ERWBQ"],"uri":["http://zotero.org/users/2425957/items/RU5ERWBQ"],"itemData":{"id":480,"type":"article-journal","title":"P-Values are Random Variables","container-title":"The American Statistician","page":"242-245","volume":"62","issue":"3","source":"Taylor and Francis+NEJM","abstract":"P-values are taught in introductory statistics classes in a way that confuses many of the students, leading to common misconceptions about their meaning. In this article, we argue that p-values should be taught through simulation, emphasizing that p-values are random variables. By means of elementary examples we illustrate how to teach students valid interpretations of p-values and give them a deeper understanding of hypothesis testing.","DOI":"10.1198/000313008X332421","ISSN":"0003-1305","author":[{"family":"Murdoch","given":"Duncan J."},{"family":"Tsai","given":"Yu-Ling"},{"family":"Adcock","given":"James"}],"issued":{"date-parts":[["2008",8,1]]}}}],"schema":"https://github.com/citation-style-language/schema/raw/master/csl-citation.json"} </w:delInstrText>
        </w:r>
        <w:r w:rsidRPr="004A447D" w:rsidDel="00D6767F">
          <w:rPr>
            <w:noProof/>
            <w:color w:val="000000"/>
            <w:lang w:val="en-GB"/>
          </w:rPr>
          <w:fldChar w:fldCharType="separate"/>
        </w:r>
        <w:r w:rsidR="00786C9F" w:rsidRPr="00786C9F" w:rsidDel="00D6767F">
          <w:rPr>
            <w:lang w:val="en-US"/>
          </w:rPr>
          <w:delText>[57]</w:delText>
        </w:r>
        <w:r w:rsidRPr="004A447D" w:rsidDel="00D6767F">
          <w:rPr>
            <w:noProof/>
            <w:color w:val="000000"/>
            <w:lang w:val="en-GB"/>
          </w:rPr>
          <w:fldChar w:fldCharType="end"/>
        </w:r>
        <w:r w:rsidRPr="004A447D" w:rsidDel="00D6767F">
          <w:rPr>
            <w:noProof/>
            <w:color w:val="000000"/>
            <w:lang w:val="en-GB"/>
          </w:rPr>
          <w:delText xml:space="preserve">. </w:delText>
        </w:r>
        <w:r w:rsidR="006F7282" w:rsidDel="00D6767F">
          <w:rPr>
            <w:noProof/>
            <w:color w:val="000000"/>
            <w:lang w:val="en-GB"/>
          </w:rPr>
          <w:delText xml:space="preserve">Even if the arbitrary threshold of </w:delText>
        </w:r>
        <w:r w:rsidRPr="004A447D" w:rsidDel="00D6767F">
          <w:rPr>
            <w:noProof/>
            <w:color w:val="000000"/>
            <w:lang w:val="en-GB"/>
          </w:rPr>
          <w:delText xml:space="preserve">0.05 </w:delText>
        </w:r>
        <w:r w:rsidR="006F7282" w:rsidDel="00D6767F">
          <w:rPr>
            <w:noProof/>
            <w:color w:val="000000"/>
            <w:lang w:val="en-GB"/>
          </w:rPr>
          <w:delText>would have been reached, it would have still been</w:delText>
        </w:r>
        <w:r w:rsidR="004151E9" w:rsidDel="00D6767F">
          <w:rPr>
            <w:noProof/>
            <w:color w:val="000000"/>
            <w:lang w:val="en-GB"/>
          </w:rPr>
          <w:delText xml:space="preserve"> </w:delText>
        </w:r>
        <w:r w:rsidRPr="004A447D" w:rsidDel="00D6767F">
          <w:rPr>
            <w:noProof/>
            <w:color w:val="000000"/>
            <w:lang w:val="en-GB"/>
          </w:rPr>
          <w:delText xml:space="preserve">weak evidence; at best </w:delText>
        </w:r>
        <w:r w:rsidR="006F7282" w:rsidDel="00D6767F">
          <w:rPr>
            <w:noProof/>
            <w:color w:val="000000"/>
            <w:lang w:val="en-GB"/>
          </w:rPr>
          <w:delText>p=0.05</w:delText>
        </w:r>
        <w:r w:rsidR="006F7282" w:rsidRPr="004A447D" w:rsidDel="00D6767F">
          <w:rPr>
            <w:noProof/>
            <w:color w:val="000000"/>
            <w:lang w:val="en-GB"/>
          </w:rPr>
          <w:delText xml:space="preserve"> </w:delText>
        </w:r>
        <w:r w:rsidRPr="004A447D" w:rsidDel="00D6767F">
          <w:rPr>
            <w:noProof/>
            <w:color w:val="000000"/>
            <w:lang w:val="en-GB"/>
          </w:rPr>
          <w:delText>can indicate</w:delText>
        </w:r>
        <w:r w:rsidR="006F7282" w:rsidDel="00D6767F">
          <w:rPr>
            <w:noProof/>
            <w:color w:val="000000"/>
            <w:lang w:val="en-GB"/>
          </w:rPr>
          <w:delText>,</w:delText>
        </w:r>
        <w:r w:rsidRPr="004A447D" w:rsidDel="00D6767F">
          <w:rPr>
            <w:noProof/>
            <w:color w:val="000000"/>
            <w:lang w:val="en-GB"/>
          </w:rPr>
          <w:delText xml:space="preserve"> that the H1 is</w:delText>
        </w:r>
        <w:r w:rsidR="004D6318" w:rsidRPr="004A447D" w:rsidDel="00D6767F">
          <w:rPr>
            <w:noProof/>
            <w:color w:val="000000"/>
            <w:lang w:val="en-GB"/>
          </w:rPr>
          <w:delText xml:space="preserve"> two and a half</w:delText>
        </w:r>
        <w:r w:rsidRPr="004A447D" w:rsidDel="00D6767F">
          <w:rPr>
            <w:noProof/>
            <w:color w:val="000000"/>
            <w:lang w:val="en-GB"/>
          </w:rPr>
          <w:delText xml:space="preserve"> times more likely than H0 (BF</w:delText>
        </w:r>
        <w:r w:rsidRPr="0009294A" w:rsidDel="00D6767F">
          <w:rPr>
            <w:noProof/>
            <w:color w:val="000000"/>
            <w:vertAlign w:val="subscript"/>
            <w:lang w:val="en-GB"/>
          </w:rPr>
          <w:delText>10</w:delText>
        </w:r>
        <w:r w:rsidRPr="004A447D" w:rsidDel="00D6767F">
          <w:rPr>
            <w:noProof/>
            <w:color w:val="000000"/>
            <w:lang w:val="en-GB"/>
          </w:rPr>
          <w:delText>=2.4</w:delText>
        </w:r>
        <w:r w:rsidR="004D6318" w:rsidRPr="004A447D" w:rsidDel="00D6767F">
          <w:rPr>
            <w:noProof/>
            <w:color w:val="000000"/>
            <w:lang w:val="en-GB"/>
          </w:rPr>
          <w:delText>5</w:delText>
        </w:r>
        <w:r w:rsidRPr="004A447D" w:rsidDel="00D6767F">
          <w:rPr>
            <w:noProof/>
            <w:color w:val="000000"/>
            <w:lang w:val="en-GB"/>
          </w:rPr>
          <w:delText xml:space="preserve"> in the </w:delText>
        </w:r>
        <w:r w:rsidRPr="004A447D" w:rsidDel="00D6767F">
          <w:rPr>
            <w:i/>
            <w:noProof/>
            <w:color w:val="000000"/>
            <w:lang w:val="en-GB"/>
          </w:rPr>
          <w:delText>optimal</w:delText>
        </w:r>
        <w:r w:rsidRPr="004A447D" w:rsidDel="00D6767F">
          <w:rPr>
            <w:noProof/>
            <w:color w:val="000000"/>
            <w:lang w:val="en-GB"/>
          </w:rPr>
          <w:delText xml:space="preserve"> case</w:delText>
        </w:r>
        <w:r w:rsidR="0032310C" w:rsidRPr="004A447D" w:rsidDel="00D6767F">
          <w:rPr>
            <w:noProof/>
            <w:color w:val="000000"/>
            <w:lang w:val="en-GB"/>
          </w:rPr>
          <w:delText xml:space="preserve">; see </w:delText>
        </w:r>
        <w:r w:rsidR="0032310C" w:rsidRPr="004A447D" w:rsidDel="00D6767F">
          <w:rPr>
            <w:noProof/>
            <w:color w:val="000000"/>
            <w:lang w:val="en-GB"/>
          </w:rPr>
          <w:fldChar w:fldCharType="begin"/>
        </w:r>
        <w:r w:rsidR="00786C9F" w:rsidDel="00D6767F">
          <w:rPr>
            <w:noProof/>
            <w:color w:val="000000"/>
            <w:lang w:val="en-GB"/>
          </w:rPr>
          <w:delInstrText xml:space="preserve"> ADDIN ZOTERO_ITEM CSL_CITATION {"citationID":"2gc7bshmh7","properties":{"formattedCitation":"[58]","plainCitation":"[58]"},"citationItems":[{"id":473,"uris":["http://zotero.org/users/2425957/items/4KTK3P7K"],"uri":["http://zotero.org/users/2425957/items/4KTK3P7K"],"itemData":{"id":473,"type":"article-journal","title":"Testing a point null hypothesis: the irreconcilability of P values and evidence","container-title":"Journal of the American statistical Association","page":"112–122","volume":"82","issue":"397","source":"Google Scholar","shortTitle":"Testing a point null hypothesis","author":[{"family":"Berger","given":"James O."},{"family":"Sellke","given":"Thomas"}],"issued":{"date-parts":[["1987"]]}}}],"schema":"https://github.com/citation-style-language/schema/raw/master/csl-citation.json"} </w:delInstrText>
        </w:r>
        <w:r w:rsidR="0032310C" w:rsidRPr="004A447D" w:rsidDel="00D6767F">
          <w:rPr>
            <w:noProof/>
            <w:color w:val="000000"/>
            <w:lang w:val="en-GB"/>
          </w:rPr>
          <w:fldChar w:fldCharType="separate"/>
        </w:r>
        <w:r w:rsidR="00786C9F" w:rsidRPr="00786C9F" w:rsidDel="00D6767F">
          <w:rPr>
            <w:lang w:val="en-US"/>
          </w:rPr>
          <w:delText>[58]</w:delText>
        </w:r>
        <w:r w:rsidR="0032310C" w:rsidRPr="004A447D" w:rsidDel="00D6767F">
          <w:rPr>
            <w:noProof/>
            <w:color w:val="000000"/>
            <w:lang w:val="en-GB"/>
          </w:rPr>
          <w:fldChar w:fldCharType="end"/>
        </w:r>
        <w:r w:rsidR="00BC17AF" w:rsidDel="00D6767F">
          <w:rPr>
            <w:noProof/>
            <w:color w:val="000000"/>
            <w:lang w:val="en-GB"/>
          </w:rPr>
          <w:delText xml:space="preserve">, but also </w:delText>
        </w:r>
        <w:r w:rsidR="00BC17AF" w:rsidDel="00D6767F">
          <w:rPr>
            <w:noProof/>
            <w:color w:val="000000"/>
            <w:lang w:val="en-GB"/>
          </w:rPr>
          <w:fldChar w:fldCharType="begin"/>
        </w:r>
        <w:r w:rsidR="00786C9F" w:rsidDel="00D6767F">
          <w:rPr>
            <w:noProof/>
            <w:color w:val="000000"/>
            <w:lang w:val="en-GB"/>
          </w:rPr>
          <w:delInstrText xml:space="preserve"> ADDIN ZOTERO_ITEM CSL_CITATION {"citationID":"at9gntrg75","properties":{"formattedCitation":"[59]","plainCitation":"[59]"},"citationItems":[{"id":2486,"uris":["http://zotero.org/users/2425957/items/SSSR6KI2"],"uri":["http://zotero.org/users/2425957/items/SSSR6KI2"],"itemData":{"id":2486,"type":"article-journal","title":"A Poor Prognosis for the Diagnostic Screening Critique of Statistical Tests","container-title":"Open Science Framework","source":"osf.io","abstract":"Recently, a number of statistical reformers have argued for conceptualizing significance testing as analogous to diagnostic testing, with a \"base rate\" of true nulls and a test's error probabilities used to compute a \"positive predictive value\" or \"false discovery rate\". These quantities are used to critique statistical and scientific practice. We argue against this; these quantities are not relevant for evaluating statistical tests, they add to the confusion over significance testing,  and they take the focus away from what matters: evidence.","URL":"https://osf.io/ps38b/","DOI":"10.17605/OSF.IO/PS38B","author":[{"family":"Mayo","given":"Deborah"},{"family":"Morey","given":"Richard D."}],"issued":{"date-parts":[["2017",7,26]]},"accessed":{"date-parts":[["2018",2,16]]}}}],"schema":"https://github.com/citation-style-language/schema/raw/master/csl-citation.json"} </w:delInstrText>
        </w:r>
        <w:r w:rsidR="00BC17AF" w:rsidDel="00D6767F">
          <w:rPr>
            <w:noProof/>
            <w:color w:val="000000"/>
            <w:lang w:val="en-GB"/>
          </w:rPr>
          <w:fldChar w:fldCharType="separate"/>
        </w:r>
        <w:r w:rsidR="00786C9F" w:rsidRPr="00786C9F" w:rsidDel="00D6767F">
          <w:rPr>
            <w:lang w:val="en-US"/>
          </w:rPr>
          <w:delText>[59]</w:delText>
        </w:r>
        <w:r w:rsidR="00BC17AF" w:rsidDel="00D6767F">
          <w:rPr>
            <w:noProof/>
            <w:color w:val="000000"/>
            <w:lang w:val="en-GB"/>
          </w:rPr>
          <w:fldChar w:fldCharType="end"/>
        </w:r>
        <w:r w:rsidRPr="004A447D" w:rsidDel="00D6767F">
          <w:rPr>
            <w:noProof/>
            <w:color w:val="000000"/>
            <w:lang w:val="en-GB"/>
          </w:rPr>
          <w:delText>).</w:delText>
        </w:r>
      </w:del>
      <w:commentRangeEnd w:id="284"/>
      <w:r w:rsidR="002C3DB0">
        <w:rPr>
          <w:rStyle w:val="CommentReference"/>
        </w:rPr>
        <w:commentReference w:id="284"/>
      </w:r>
    </w:p>
    <w:p w14:paraId="3E51ABE6" w14:textId="26169C2C" w:rsidR="008571CC" w:rsidRPr="004A447D" w:rsidRDefault="00944192" w:rsidP="008571CC">
      <w:pPr>
        <w:rPr>
          <w:noProof/>
          <w:lang w:val="en-GB"/>
        </w:rPr>
      </w:pPr>
      <w:r>
        <w:rPr>
          <w:noProof/>
          <w:lang w:val="en-GB"/>
        </w:rPr>
        <w:t>Accordingly, t</w:t>
      </w:r>
      <w:r w:rsidR="00027C9C" w:rsidRPr="004A447D">
        <w:rPr>
          <w:noProof/>
          <w:lang w:val="en-GB"/>
        </w:rPr>
        <w:t xml:space="preserve">he effect of reasons on </w:t>
      </w:r>
      <w:r w:rsidR="00256340">
        <w:rPr>
          <w:noProof/>
          <w:lang w:val="en-GB"/>
        </w:rPr>
        <w:t>this particular behavior</w:t>
      </w:r>
      <w:r w:rsidR="00027C9C" w:rsidRPr="004A447D">
        <w:rPr>
          <w:noProof/>
          <w:lang w:val="en-GB"/>
        </w:rPr>
        <w:t xml:space="preserve">, given our context and delivery method, has proved </w:t>
      </w:r>
      <w:r w:rsidR="00622FFB" w:rsidRPr="004A447D">
        <w:rPr>
          <w:noProof/>
          <w:lang w:val="en-GB"/>
        </w:rPr>
        <w:t>smaller than what w</w:t>
      </w:r>
      <w:r w:rsidR="00256340">
        <w:rPr>
          <w:noProof/>
          <w:lang w:val="en-GB"/>
        </w:rPr>
        <w:t>ould be</w:t>
      </w:r>
      <w:r w:rsidR="00622FFB" w:rsidRPr="004A447D">
        <w:rPr>
          <w:noProof/>
          <w:lang w:val="en-GB"/>
        </w:rPr>
        <w:t xml:space="preserve"> consider</w:t>
      </w:r>
      <w:r w:rsidR="00256340">
        <w:rPr>
          <w:noProof/>
          <w:lang w:val="en-GB"/>
        </w:rPr>
        <w:t>ed</w:t>
      </w:r>
      <w:r w:rsidR="00622FFB" w:rsidRPr="004A447D">
        <w:rPr>
          <w:noProof/>
          <w:lang w:val="en-GB"/>
        </w:rPr>
        <w:t xml:space="preserve"> minimally interesting</w:t>
      </w:r>
      <w:r w:rsidR="00027C9C" w:rsidRPr="004A447D">
        <w:rPr>
          <w:noProof/>
          <w:lang w:val="en-GB"/>
        </w:rPr>
        <w:t xml:space="preserve"> </w:t>
      </w:r>
      <w:r w:rsidR="00256340">
        <w:rPr>
          <w:noProof/>
          <w:lang w:val="en-GB"/>
        </w:rPr>
        <w:t>(</w:t>
      </w:r>
      <w:r w:rsidR="00027C9C" w:rsidRPr="004A447D">
        <w:rPr>
          <w:noProof/>
          <w:lang w:val="en-GB"/>
        </w:rPr>
        <w:t xml:space="preserve">although </w:t>
      </w:r>
      <w:r w:rsidR="00622FFB" w:rsidRPr="004A447D">
        <w:rPr>
          <w:noProof/>
          <w:lang w:val="en-GB"/>
        </w:rPr>
        <w:t xml:space="preserve">participants </w:t>
      </w:r>
      <w:r w:rsidR="00256340">
        <w:rPr>
          <w:noProof/>
          <w:lang w:val="en-GB"/>
        </w:rPr>
        <w:t xml:space="preserve">did </w:t>
      </w:r>
      <w:r w:rsidR="00622FFB" w:rsidRPr="004A447D">
        <w:rPr>
          <w:noProof/>
          <w:lang w:val="en-GB"/>
        </w:rPr>
        <w:t>attribute remembering to</w:t>
      </w:r>
      <w:r w:rsidR="00256340">
        <w:rPr>
          <w:noProof/>
          <w:lang w:val="en-GB"/>
        </w:rPr>
        <w:t xml:space="preserve"> wear their accelerometer to receipt of</w:t>
      </w:r>
      <w:r w:rsidR="00622FFB" w:rsidRPr="004A447D">
        <w:rPr>
          <w:noProof/>
          <w:lang w:val="en-GB"/>
        </w:rPr>
        <w:t xml:space="preserve"> the reminders</w:t>
      </w:r>
      <w:r w:rsidR="00256340">
        <w:rPr>
          <w:noProof/>
          <w:lang w:val="en-GB"/>
        </w:rPr>
        <w:t>)</w:t>
      </w:r>
      <w:r w:rsidR="00FE1B3D">
        <w:rPr>
          <w:noProof/>
          <w:lang w:val="en-GB"/>
        </w:rPr>
        <w:t>, and possibly zero</w:t>
      </w:r>
      <w:r w:rsidR="00622FFB" w:rsidRPr="004A447D">
        <w:rPr>
          <w:noProof/>
          <w:color w:val="000000"/>
          <w:lang w:val="en-GB"/>
        </w:rPr>
        <w:t>.</w:t>
      </w:r>
      <w:r w:rsidR="0094462F" w:rsidRPr="004A447D">
        <w:rPr>
          <w:noProof/>
          <w:color w:val="000000"/>
          <w:lang w:val="en-GB"/>
        </w:rPr>
        <w:t xml:space="preserve"> Thus, the </w:t>
      </w:r>
      <w:r w:rsidR="008F6D8F">
        <w:rPr>
          <w:i/>
          <w:noProof/>
          <w:lang w:val="en-GB"/>
        </w:rPr>
        <w:t>naïve because-heuristic</w:t>
      </w:r>
      <w:r w:rsidR="008F6D8F" w:rsidRPr="004A447D">
        <w:rPr>
          <w:noProof/>
          <w:color w:val="000000"/>
          <w:lang w:val="en-GB"/>
        </w:rPr>
        <w:t xml:space="preserve"> </w:t>
      </w:r>
      <w:r w:rsidR="00AC5FB8">
        <w:rPr>
          <w:noProof/>
          <w:color w:val="000000"/>
          <w:lang w:val="en-GB"/>
        </w:rPr>
        <w:t xml:space="preserve">does not receive support in </w:t>
      </w:r>
      <w:r w:rsidR="00256340">
        <w:rPr>
          <w:noProof/>
          <w:color w:val="000000"/>
          <w:lang w:val="en-GB"/>
        </w:rPr>
        <w:t>the current study</w:t>
      </w:r>
      <w:r w:rsidR="0008527A">
        <w:rPr>
          <w:noProof/>
          <w:color w:val="000000"/>
          <w:lang w:val="en-GB"/>
        </w:rPr>
        <w:t>.</w:t>
      </w:r>
      <w:r w:rsidR="00256340">
        <w:rPr>
          <w:noProof/>
          <w:color w:val="000000"/>
          <w:lang w:val="en-GB"/>
        </w:rPr>
        <w:t xml:space="preserve"> </w:t>
      </w:r>
      <w:r w:rsidR="0008527A">
        <w:rPr>
          <w:noProof/>
          <w:color w:val="000000"/>
          <w:lang w:val="en-GB"/>
        </w:rPr>
        <w:t>W</w:t>
      </w:r>
      <w:r w:rsidR="0094462F" w:rsidRPr="004A447D">
        <w:rPr>
          <w:noProof/>
          <w:color w:val="000000"/>
          <w:lang w:val="en-GB"/>
        </w:rPr>
        <w:t>e can</w:t>
      </w:r>
      <w:r w:rsidR="00885557" w:rsidRPr="004A447D">
        <w:rPr>
          <w:noProof/>
          <w:color w:val="000000"/>
          <w:lang w:val="en-GB"/>
        </w:rPr>
        <w:t xml:space="preserve"> </w:t>
      </w:r>
      <w:r w:rsidR="0094462F" w:rsidRPr="004A447D">
        <w:rPr>
          <w:noProof/>
          <w:color w:val="000000"/>
          <w:lang w:val="en-GB"/>
        </w:rPr>
        <w:t>not make conclusions regarding the weaker claim of reasons affecting only tasks which are easy to carry out</w:t>
      </w:r>
      <w:r w:rsidR="0008527A">
        <w:rPr>
          <w:noProof/>
          <w:color w:val="000000"/>
          <w:lang w:val="en-GB"/>
        </w:rPr>
        <w:t>, due to design and sample size considerations</w:t>
      </w:r>
      <w:r w:rsidR="0094462F" w:rsidRPr="004A447D">
        <w:rPr>
          <w:noProof/>
          <w:color w:val="000000"/>
          <w:lang w:val="en-GB"/>
        </w:rPr>
        <w:t>.</w:t>
      </w:r>
    </w:p>
    <w:p w14:paraId="41D8A989" w14:textId="2B27BDCF" w:rsidR="006C3807" w:rsidRDefault="008571CC" w:rsidP="000B62A4">
      <w:pPr>
        <w:rPr>
          <w:noProof/>
          <w:lang w:val="en-GB"/>
        </w:rPr>
      </w:pPr>
      <w:r w:rsidRPr="004A447D">
        <w:rPr>
          <w:noProof/>
          <w:lang w:val="en-GB"/>
        </w:rPr>
        <w:lastRenderedPageBreak/>
        <w:t>The flat dose-dependence curve can indicate</w:t>
      </w:r>
      <w:r w:rsidR="00051F40" w:rsidRPr="004A447D">
        <w:rPr>
          <w:noProof/>
          <w:lang w:val="en-GB"/>
        </w:rPr>
        <w:t xml:space="preserve"> several things</w:t>
      </w:r>
      <w:r w:rsidR="006D65D3">
        <w:rPr>
          <w:noProof/>
          <w:lang w:val="en-GB"/>
        </w:rPr>
        <w:t>, including</w:t>
      </w:r>
      <w:r w:rsidR="00256340">
        <w:rPr>
          <w:noProof/>
          <w:lang w:val="en-GB"/>
        </w:rPr>
        <w:t xml:space="preserve"> the</w:t>
      </w:r>
      <w:r w:rsidR="00051F40" w:rsidRPr="004A447D">
        <w:rPr>
          <w:noProof/>
          <w:lang w:val="en-GB"/>
        </w:rPr>
        <w:t xml:space="preserve"> </w:t>
      </w:r>
      <w:r w:rsidR="006D65D3">
        <w:rPr>
          <w:noProof/>
          <w:lang w:val="en-GB"/>
        </w:rPr>
        <w:t>possibility that</w:t>
      </w:r>
      <w:r w:rsidR="0024442A" w:rsidRPr="004A447D">
        <w:rPr>
          <w:noProof/>
          <w:lang w:val="en-GB"/>
        </w:rPr>
        <w:t xml:space="preserve"> </w:t>
      </w:r>
      <w:r w:rsidR="006D65D3" w:rsidRPr="004A447D">
        <w:rPr>
          <w:noProof/>
          <w:lang w:val="en-GB"/>
        </w:rPr>
        <w:t>t</w:t>
      </w:r>
      <w:r w:rsidR="006D65D3">
        <w:rPr>
          <w:noProof/>
          <w:lang w:val="en-GB"/>
        </w:rPr>
        <w:t>ext</w:t>
      </w:r>
      <w:r w:rsidR="006D65D3" w:rsidRPr="004A447D">
        <w:rPr>
          <w:noProof/>
          <w:lang w:val="en-GB"/>
        </w:rPr>
        <w:t xml:space="preserve"> </w:t>
      </w:r>
      <w:r w:rsidRPr="004A447D">
        <w:rPr>
          <w:noProof/>
          <w:lang w:val="en-GB"/>
        </w:rPr>
        <w:t xml:space="preserve">messages </w:t>
      </w:r>
      <w:r w:rsidR="006D65D3" w:rsidRPr="004A447D">
        <w:rPr>
          <w:noProof/>
          <w:lang w:val="en-GB"/>
        </w:rPr>
        <w:t>d</w:t>
      </w:r>
      <w:r w:rsidR="006D65D3">
        <w:rPr>
          <w:noProof/>
          <w:lang w:val="en-GB"/>
        </w:rPr>
        <w:t>o</w:t>
      </w:r>
      <w:r w:rsidR="006D65D3" w:rsidRPr="004A447D">
        <w:rPr>
          <w:noProof/>
          <w:lang w:val="en-GB"/>
        </w:rPr>
        <w:t xml:space="preserve"> </w:t>
      </w:r>
      <w:r w:rsidR="0024442A" w:rsidRPr="004A447D">
        <w:rPr>
          <w:noProof/>
          <w:lang w:val="en-GB"/>
        </w:rPr>
        <w:t xml:space="preserve">not affect </w:t>
      </w:r>
      <w:r w:rsidRPr="004A447D">
        <w:rPr>
          <w:noProof/>
          <w:lang w:val="en-GB"/>
        </w:rPr>
        <w:t xml:space="preserve">wear times. Attributing remembering to getting reminded </w:t>
      </w:r>
      <w:r w:rsidR="0024442A" w:rsidRPr="004A447D">
        <w:rPr>
          <w:noProof/>
          <w:lang w:val="en-GB"/>
        </w:rPr>
        <w:t>could be</w:t>
      </w:r>
      <w:r w:rsidRPr="004A447D">
        <w:rPr>
          <w:noProof/>
          <w:lang w:val="en-GB"/>
        </w:rPr>
        <w:t xml:space="preserve"> a case of </w:t>
      </w:r>
      <w:r w:rsidR="00B20E22" w:rsidRPr="004A447D">
        <w:rPr>
          <w:noProof/>
          <w:lang w:val="en-GB"/>
        </w:rPr>
        <w:t>a</w:t>
      </w:r>
      <w:r w:rsidR="006B68F2">
        <w:rPr>
          <w:noProof/>
          <w:lang w:val="en-GB"/>
        </w:rPr>
        <w:t xml:space="preserve"> </w:t>
      </w:r>
      <w:r w:rsidR="006B68F2" w:rsidRPr="006B68F2">
        <w:rPr>
          <w:i/>
          <w:noProof/>
          <w:lang w:val="en-GB"/>
        </w:rPr>
        <w:t>post hoc</w:t>
      </w:r>
      <w:r w:rsidR="00B20E22" w:rsidRPr="004A447D">
        <w:rPr>
          <w:noProof/>
          <w:lang w:val="en-GB"/>
        </w:rPr>
        <w:t xml:space="preserve"> reasoning error</w:t>
      </w:r>
      <w:r w:rsidR="006B68F2">
        <w:rPr>
          <w:noProof/>
          <w:lang w:val="en-GB"/>
        </w:rPr>
        <w:t xml:space="preserve"> </w:t>
      </w:r>
      <w:r w:rsidR="006B68F2">
        <w:rPr>
          <w:noProof/>
          <w:lang w:val="en-GB"/>
        </w:rPr>
        <w:fldChar w:fldCharType="begin"/>
      </w:r>
      <w:ins w:id="286" w:author="Heino, Matti T J" w:date="2018-08-05T23:08:00Z">
        <w:r w:rsidR="00652E1F">
          <w:rPr>
            <w:noProof/>
            <w:lang w:val="en-GB"/>
          </w:rPr>
          <w:instrText xml:space="preserve"> ADDIN ZOTERO_ITEM CSL_CITATION {"citationID":"ahl29ercjc","properties":{"formattedCitation":"[62]","plainCitation":"[62]"},"citationItems":[{"id":380,"uris":["http://zotero.org/users/2425957/items/4HENV6U2"],"uri":["http://zotero.org/users/2425957/items/4HENV6U2"],"itemData":{"id":380,"type":"chapter","title":"Fallacies","container-title":"The Stanford Encyclopedia of Philosophy","edition":"Summer 2015","source":"Stanford Encyclopedia of Philosophy","abstract":"Two competing conceptions of fallacies are that they are false butpopular beliefs and that they are deceptively bad arguments. These wemay distinguish as the belief and argument conceptions offallacies. Academic writers who have given the most attention to thesubject of fallacies insist on, or at least prefer, the argumentconception of fallacies, but the belief conception is prevalent inpopular and non-scholarly discourse. As we shall see, there are yetother conceptions of what fallacies are, but the present inquiryfocuses on the argument conception of fallacies.,  Being able to detect and avoid fallacies has been viewed as asupplement to criteria of good reasoning. The knowledge of them isneeded to arm us against the most enticing missteps we might take witharguments—so thought not only Aristotle but also the earlynineteenth century logicians Richard Whately and John Stuart Mill. Butas the course of logical theory from the late nineteenth-centuryforward turned more and more to axiomatic systems and formallanguages, the study of reasoning and natural language argumentationreceived much less attention, and hence developments in the study offallacies almost came to a standstill. Until well past the middle ofthe twentieth century, discussions of fallacies were for the most partrelegated to introductory level textbooks. It is only whenphilosophers realized the ill fit between formal logic, on the onehand, and natural language reasoning and argumentation, on the other,that the interest in fallacies has returned. Since the 1970s theutility of knowing about fallacies has been acknowledged (Johnson andBlair 1993), and the way in which fallacies are incorporated intotheories of argumentation is taken as a sign of a theory’s levelof adequacy (Biro and Siegel 2007, van Eemeren 2010)., In modern fallacy studies it is common to distinguish formal andinformal fallacies. Formal fallacies are those readily seen to beinstances of identifiable invalid logical forms such as undistributedmiddle and denying the antecedent. Although many of the informalfallacies are also invalid arguments, it is in generally thought to bemore profitable, both from the points of view of recognition andunderstanding, to bring their weaknesses to light through analysesthat do not involve appeal to formal languages. For this reason it hasbecome the practice to eschew the symbolic language of formal logic in theanalysis of these fallacies; hence the term ‘informalfallacy’ has gained wide currency. In the following essay, whichis in four parts, it is what is considered the informal-fallacyliterature that will be reviewed. Part 1 is an introduction to thecore fallacies as brought to us by the tradition of thetextbooks. Part 2 reviews the history of developing conceptions offallacies as it is found from Aristotle to Copi. Part 3 surveys someof the most recent innovative research on fallacies, and Part 4considers some of the current research topics in fallacy theory.","URL":"https://plato.stanford.edu/entries/fallacies/","author":[{"family":"Hansen","given":"Hans"}],"editor":[{"family":"Zalta","given":"Edward N."}],"issued":{"date-parts":[["2015"]]},"accessed":{"date-parts":[["2016",3,12]]}}}],"schema":"https://github.com/citation-style-language/schema/raw/master/csl-citation.json"} </w:instrText>
        </w:r>
      </w:ins>
      <w:del w:id="287" w:author="Heino, Matti T J" w:date="2018-08-05T23:07:00Z">
        <w:r w:rsidR="00CC2FBC" w:rsidDel="00652E1F">
          <w:rPr>
            <w:noProof/>
            <w:lang w:val="en-GB"/>
          </w:rPr>
          <w:delInstrText xml:space="preserve"> ADDIN ZOTERO_ITEM CSL_CITATION {"citationID":"ahl29ercjc","properties":{"formattedCitation":"[59]","plainCitation":"[59]"},"citationItems":[{"id":380,"uris":["http://zotero.org/users/2425957/items/4HENV6U2"],"uri":["http://zotero.org/users/2425957/items/4HENV6U2"],"itemData":{"id":380,"type":"chapter","title":"Fallacies","container-title":"The Stanford Encyclopedia of Philosophy","edition":"Summer 2015","source":"Stanford Encyclopedia of Philosophy","abstract":"Two competing conceptions of fallacies are that they are false butpopular beliefs and that they are deceptively bad arguments. These wemay distinguish as the belief and argument conceptions offallacies. Academic writers who have given the most attention to thesubject of fallacies insist on, or at least prefer, the argumentconception of fallacies, but the belief conception is prevalent inpopular and non-scholarly discourse. As we shall see, there are yetother conceptions of what fallacies are, but the present inquiryfocuses on the argument conception of fallacies.,  Being able to detect and avoid fallacies has been viewed as asupplement to criteria of good reasoning. The knowledge of them isneeded to arm us against the most enticing missteps we might take witharguments—so thought not only Aristotle but also the earlynineteenth century logicians Richard Whately and John Stuart Mill. Butas the course of logical theory from the late nineteenth-centuryforward turned more and more to axiomatic systems and formallanguages, the study of reasoning and natural language argumentationreceived much less attention, and hence developments in the study offallacies almost came to a standstill. Until well past the middle ofthe twentieth century, discussions of fallacies were for the most partrelegated to introductory level textbooks. It is only whenphilosophers realized the ill fit between formal logic, on the onehand, and natural language reasoning and argumentation, on the other,that the interest in fallacies has returned. Since the 1970s theutility of knowing about fallacies has been acknowledged (Johnson andBlair 1993), and the way in which fallacies are incorporated intotheories of argumentation is taken as a sign of a theory’s levelof adequacy (Biro and Siegel 2007, van Eemeren 2010)., In modern fallacy studies it is common to distinguish formal andinformal fallacies. Formal fallacies are those readily seen to beinstances of identifiable invalid logical forms such as undistributedmiddle and denying the antecedent. Although many of the informalfallacies are also invalid arguments, it is in generally thought to bemore profitable, both from the points of view of recognition andunderstanding, to bring their weaknesses to light through analysesthat do not involve appeal to formal languages. For this reason it hasbecome the practice to eschew the symbolic language of formal logic in theanalysis of these fallacies; hence the term ‘informalfallacy’ has gained wide currency. In the following essay, whichis in four parts, it is what is considered the informal-fallacyliterature that will be reviewed. Part 1 is an introduction to thecore fallacies as brought to us by the tradition of thetextbooks. Part 2 reviews the history of developing conceptions offallacies as it is found from Aristotle to Copi. Part 3 surveys someof the most recent innovative research on fallacies, and Part 4considers some of the current research topics in fallacy theory.","URL":"https://plato.stanford.edu/entries/fallacies/","author":[{"family":"Hansen","given":"Hans"}],"editor":[{"family":"Zalta","given":"Edward N."}],"issued":{"date-parts":[["2015"]]},"accessed":{"date-parts":[["2016",3,12]]}}}],"schema":"https://github.com/citation-style-language/schema/raw/master/csl-citation.json"} </w:delInstrText>
        </w:r>
      </w:del>
      <w:r w:rsidR="006B68F2">
        <w:rPr>
          <w:noProof/>
          <w:lang w:val="en-GB"/>
        </w:rPr>
        <w:fldChar w:fldCharType="separate"/>
      </w:r>
      <w:ins w:id="288" w:author="Heino, Matti T J" w:date="2018-08-05T23:08:00Z">
        <w:r w:rsidR="00652E1F" w:rsidRPr="00652E1F">
          <w:rPr>
            <w:lang w:val="en-US"/>
          </w:rPr>
          <w:t>[62]</w:t>
        </w:r>
      </w:ins>
      <w:del w:id="289" w:author="Heino, Matti T J" w:date="2018-08-05T23:08:00Z">
        <w:r w:rsidR="00CC2FBC" w:rsidRPr="00652E1F" w:rsidDel="00652E1F">
          <w:rPr>
            <w:lang w:val="en-US"/>
          </w:rPr>
          <w:delText>[59]</w:delText>
        </w:r>
      </w:del>
      <w:r w:rsidR="006B68F2">
        <w:rPr>
          <w:noProof/>
          <w:lang w:val="en-GB"/>
        </w:rPr>
        <w:fldChar w:fldCharType="end"/>
      </w:r>
      <w:r w:rsidR="0008527A">
        <w:rPr>
          <w:noProof/>
          <w:lang w:val="en-GB"/>
        </w:rPr>
        <w:t xml:space="preserve">. </w:t>
      </w:r>
      <w:r w:rsidR="00B20E22" w:rsidRPr="004A447D">
        <w:rPr>
          <w:noProof/>
          <w:lang w:val="en-GB"/>
        </w:rPr>
        <w:t xml:space="preserve">Another possibility is that </w:t>
      </w:r>
      <w:r w:rsidR="0024442A" w:rsidRPr="004A447D">
        <w:rPr>
          <w:noProof/>
          <w:lang w:val="en-GB"/>
        </w:rPr>
        <w:t>t</w:t>
      </w:r>
      <w:r w:rsidRPr="004A447D">
        <w:rPr>
          <w:noProof/>
          <w:lang w:val="en-GB"/>
        </w:rPr>
        <w:t xml:space="preserve">he messages </w:t>
      </w:r>
      <w:r w:rsidR="0024442A" w:rsidRPr="004A447D">
        <w:rPr>
          <w:noProof/>
          <w:lang w:val="en-GB"/>
        </w:rPr>
        <w:t xml:space="preserve">could have had </w:t>
      </w:r>
      <w:r w:rsidRPr="004A447D">
        <w:rPr>
          <w:noProof/>
          <w:lang w:val="en-GB"/>
        </w:rPr>
        <w:t xml:space="preserve">a small effect, but opening </w:t>
      </w:r>
      <w:r w:rsidR="00B20E22" w:rsidRPr="004A447D">
        <w:rPr>
          <w:noProof/>
          <w:lang w:val="en-GB"/>
        </w:rPr>
        <w:t>and reading the message provided</w:t>
      </w:r>
      <w:r w:rsidRPr="004A447D">
        <w:rPr>
          <w:noProof/>
          <w:lang w:val="en-GB"/>
        </w:rPr>
        <w:t xml:space="preserve"> no additional benefit. </w:t>
      </w:r>
      <w:r w:rsidR="00C31199" w:rsidRPr="004A447D">
        <w:rPr>
          <w:noProof/>
          <w:lang w:val="en-GB"/>
        </w:rPr>
        <w:t xml:space="preserve">For example, the participant could have looked at the preview of the message on the cell phone screen and remembered without reading the whole message. </w:t>
      </w:r>
    </w:p>
    <w:p w14:paraId="6783B7C9" w14:textId="2D3603C7" w:rsidR="000B62A4" w:rsidRDefault="00B20E22" w:rsidP="000B62A4">
      <w:pPr>
        <w:rPr>
          <w:noProof/>
          <w:lang w:val="en-GB"/>
        </w:rPr>
      </w:pPr>
      <w:r w:rsidRPr="004A447D">
        <w:rPr>
          <w:noProof/>
          <w:lang w:val="en-GB"/>
        </w:rPr>
        <w:t xml:space="preserve">As there were no differences between the SMS and no-SMS </w:t>
      </w:r>
      <w:r w:rsidR="00A3023D">
        <w:rPr>
          <w:noProof/>
          <w:lang w:val="en-GB"/>
        </w:rPr>
        <w:t>arm</w:t>
      </w:r>
      <w:r w:rsidRPr="004A447D">
        <w:rPr>
          <w:noProof/>
          <w:lang w:val="en-GB"/>
        </w:rPr>
        <w:t>s, t</w:t>
      </w:r>
      <w:r w:rsidR="008571CC" w:rsidRPr="004A447D">
        <w:rPr>
          <w:noProof/>
          <w:lang w:val="en-GB"/>
        </w:rPr>
        <w:t xml:space="preserve">his effect </w:t>
      </w:r>
      <w:r w:rsidR="0024442A" w:rsidRPr="004A447D">
        <w:rPr>
          <w:noProof/>
          <w:lang w:val="en-GB"/>
        </w:rPr>
        <w:t xml:space="preserve">may have been </w:t>
      </w:r>
      <w:r w:rsidR="008571CC" w:rsidRPr="004A447D">
        <w:rPr>
          <w:noProof/>
          <w:lang w:val="en-GB"/>
        </w:rPr>
        <w:t>masked by selection bias</w:t>
      </w:r>
      <w:r w:rsidR="006C3807">
        <w:rPr>
          <w:noProof/>
          <w:lang w:val="en-GB"/>
        </w:rPr>
        <w:t>, with those people who expect to experience problems with remembering, opting in to receive SMS reminders</w:t>
      </w:r>
      <w:r w:rsidR="009F20AB" w:rsidRPr="004A447D">
        <w:rPr>
          <w:noProof/>
          <w:lang w:val="en-GB"/>
        </w:rPr>
        <w:t xml:space="preserve">. </w:t>
      </w:r>
      <w:r w:rsidR="00C31199" w:rsidRPr="004A447D">
        <w:rPr>
          <w:noProof/>
          <w:lang w:val="en-GB"/>
        </w:rPr>
        <w:t>A</w:t>
      </w:r>
      <w:r w:rsidR="009F20AB" w:rsidRPr="004A447D">
        <w:rPr>
          <w:noProof/>
          <w:lang w:val="en-GB"/>
        </w:rPr>
        <w:t>s consent was almost fully dependent on the recruitment prompt</w:t>
      </w:r>
      <w:r w:rsidR="00C31199" w:rsidRPr="004A447D">
        <w:rPr>
          <w:noProof/>
          <w:lang w:val="en-GB"/>
        </w:rPr>
        <w:t xml:space="preserve">, </w:t>
      </w:r>
      <w:r w:rsidR="009F20AB" w:rsidRPr="004A447D">
        <w:rPr>
          <w:noProof/>
          <w:lang w:val="en-GB"/>
        </w:rPr>
        <w:t xml:space="preserve">an </w:t>
      </w:r>
      <w:r w:rsidR="00C31199" w:rsidRPr="004A447D">
        <w:rPr>
          <w:noProof/>
          <w:lang w:val="en-GB"/>
        </w:rPr>
        <w:t xml:space="preserve">additional </w:t>
      </w:r>
      <w:r w:rsidR="009F20AB" w:rsidRPr="004A447D">
        <w:rPr>
          <w:noProof/>
          <w:lang w:val="en-GB"/>
        </w:rPr>
        <w:t xml:space="preserve">assumption is needed that </w:t>
      </w:r>
      <w:r w:rsidR="008571CC" w:rsidRPr="004A447D">
        <w:rPr>
          <w:noProof/>
          <w:lang w:val="en-GB"/>
        </w:rPr>
        <w:t>the two recruitment waves differ qualitatively (on an unobserved confounder).</w:t>
      </w:r>
      <w:r w:rsidRPr="004A447D">
        <w:rPr>
          <w:noProof/>
          <w:lang w:val="en-GB"/>
        </w:rPr>
        <w:t xml:space="preserve"> </w:t>
      </w:r>
      <w:r w:rsidR="00C31199" w:rsidRPr="004A447D">
        <w:rPr>
          <w:noProof/>
          <w:lang w:val="en-GB"/>
        </w:rPr>
        <w:t xml:space="preserve">So, for example, the </w:t>
      </w:r>
      <w:r w:rsidR="009F20AB" w:rsidRPr="004A447D">
        <w:rPr>
          <w:noProof/>
          <w:lang w:val="en-GB"/>
        </w:rPr>
        <w:t xml:space="preserve">second wave </w:t>
      </w:r>
      <w:r w:rsidR="00C31199" w:rsidRPr="004A447D">
        <w:rPr>
          <w:noProof/>
          <w:lang w:val="en-GB"/>
        </w:rPr>
        <w:t>may have consisted of more compliant participants or the potential interactions with the first wave participants might have made the opinion of the study more favorable.</w:t>
      </w:r>
      <w:r w:rsidR="0008527A">
        <w:rPr>
          <w:noProof/>
          <w:lang w:val="en-GB"/>
        </w:rPr>
        <w:t xml:space="preserve"> </w:t>
      </w:r>
      <w:r w:rsidR="0024442A" w:rsidRPr="004A447D">
        <w:rPr>
          <w:noProof/>
          <w:lang w:val="en-GB"/>
        </w:rPr>
        <w:t>Thirdly, t</w:t>
      </w:r>
      <w:r w:rsidR="008571CC" w:rsidRPr="004A447D">
        <w:rPr>
          <w:noProof/>
          <w:lang w:val="en-GB"/>
        </w:rPr>
        <w:t xml:space="preserve">he </w:t>
      </w:r>
      <w:r w:rsidR="0024442A" w:rsidRPr="004A447D">
        <w:rPr>
          <w:noProof/>
          <w:lang w:val="en-GB"/>
        </w:rPr>
        <w:t xml:space="preserve">effect of reminders may not have been </w:t>
      </w:r>
      <w:r w:rsidR="008571CC" w:rsidRPr="004A447D">
        <w:rPr>
          <w:noProof/>
          <w:lang w:val="en-GB"/>
        </w:rPr>
        <w:t>linear</w:t>
      </w:r>
      <w:r w:rsidR="005153FA" w:rsidRPr="004A447D">
        <w:rPr>
          <w:noProof/>
          <w:lang w:val="en-GB"/>
        </w:rPr>
        <w:t>,</w:t>
      </w:r>
      <w:r w:rsidR="0024442A" w:rsidRPr="004A447D">
        <w:rPr>
          <w:noProof/>
          <w:lang w:val="en-GB"/>
        </w:rPr>
        <w:t xml:space="preserve"> </w:t>
      </w:r>
      <w:r w:rsidR="008571CC" w:rsidRPr="004A447D">
        <w:rPr>
          <w:noProof/>
          <w:lang w:val="en-GB"/>
        </w:rPr>
        <w:t xml:space="preserve">or only a small dose is needed </w:t>
      </w:r>
      <w:r w:rsidR="00427F71">
        <w:rPr>
          <w:noProof/>
          <w:lang w:val="en-GB"/>
        </w:rPr>
        <w:t xml:space="preserve">to form a habit, and thus achieve </w:t>
      </w:r>
      <w:r w:rsidR="008571CC" w:rsidRPr="004A447D">
        <w:rPr>
          <w:noProof/>
          <w:lang w:val="en-GB"/>
        </w:rPr>
        <w:t>maximal effect.</w:t>
      </w:r>
      <w:r w:rsidR="00C31199" w:rsidRPr="004A447D">
        <w:rPr>
          <w:noProof/>
          <w:lang w:val="en-GB"/>
        </w:rPr>
        <w:t xml:space="preserve"> This explanation requires the same assumptions as the one described above. </w:t>
      </w:r>
      <w:r w:rsidR="001C2251" w:rsidRPr="004A447D">
        <w:rPr>
          <w:noProof/>
          <w:lang w:val="en-GB"/>
        </w:rPr>
        <w:t>F</w:t>
      </w:r>
      <w:r w:rsidR="00554205">
        <w:rPr>
          <w:noProof/>
          <w:lang w:val="en-GB"/>
        </w:rPr>
        <w:t>ourth</w:t>
      </w:r>
      <w:r w:rsidR="00A57787" w:rsidRPr="004A447D">
        <w:rPr>
          <w:noProof/>
          <w:lang w:val="en-GB"/>
        </w:rPr>
        <w:t>, the</w:t>
      </w:r>
      <w:r w:rsidR="005B7866" w:rsidRPr="004A447D">
        <w:rPr>
          <w:noProof/>
          <w:lang w:val="en-GB"/>
        </w:rPr>
        <w:t xml:space="preserve"> flat curve may also </w:t>
      </w:r>
      <w:r w:rsidR="001C2251" w:rsidRPr="004A447D">
        <w:rPr>
          <w:noProof/>
          <w:lang w:val="en-GB"/>
        </w:rPr>
        <w:t>be caused by un</w:t>
      </w:r>
      <w:r w:rsidR="00A57787" w:rsidRPr="004A447D">
        <w:rPr>
          <w:noProof/>
          <w:lang w:val="en-GB"/>
        </w:rPr>
        <w:t>reliable</w:t>
      </w:r>
      <w:r w:rsidR="001C2251" w:rsidRPr="004A447D">
        <w:rPr>
          <w:noProof/>
          <w:lang w:val="en-GB"/>
        </w:rPr>
        <w:t xml:space="preserve"> measurement</w:t>
      </w:r>
      <w:r w:rsidR="00A57787" w:rsidRPr="004A447D">
        <w:rPr>
          <w:noProof/>
          <w:lang w:val="en-GB"/>
        </w:rPr>
        <w:t>: dose should be operationalized in a way not dependent on self-report</w:t>
      </w:r>
      <w:r w:rsidR="001C2251" w:rsidRPr="004A447D">
        <w:rPr>
          <w:noProof/>
          <w:lang w:val="en-GB"/>
        </w:rPr>
        <w:t>.</w:t>
      </w:r>
      <w:r w:rsidR="00554205">
        <w:rPr>
          <w:noProof/>
          <w:lang w:val="en-GB"/>
        </w:rPr>
        <w:t xml:space="preserve"> </w:t>
      </w:r>
      <w:r w:rsidR="00F92519">
        <w:rPr>
          <w:noProof/>
          <w:lang w:val="en-GB"/>
        </w:rPr>
        <w:t>Finally, it is possible that receiving reminders causes a</w:t>
      </w:r>
      <w:r w:rsidR="00327DF5">
        <w:rPr>
          <w:noProof/>
          <w:lang w:val="en-GB"/>
        </w:rPr>
        <w:t>n</w:t>
      </w:r>
      <w:r w:rsidR="00F92519">
        <w:rPr>
          <w:noProof/>
          <w:lang w:val="en-GB"/>
        </w:rPr>
        <w:t xml:space="preserve"> undermining of one’s own responsibility, so that those who receive reminders </w:t>
      </w:r>
      <w:r w:rsidR="00F92519" w:rsidRPr="00F92519">
        <w:rPr>
          <w:lang w:val="en-GB"/>
        </w:rPr>
        <w:t>relinquish</w:t>
      </w:r>
      <w:r w:rsidR="00F92519">
        <w:rPr>
          <w:lang w:val="en-GB"/>
        </w:rPr>
        <w:t xml:space="preserve"> control and do not carry out the remembering techniques </w:t>
      </w:r>
      <w:r w:rsidR="00427F71">
        <w:rPr>
          <w:lang w:val="en-GB"/>
        </w:rPr>
        <w:t xml:space="preserve">(e.g. </w:t>
      </w:r>
      <w:r w:rsidR="00427F71" w:rsidRPr="003B66CD">
        <w:rPr>
          <w:lang w:val="en-US"/>
        </w:rPr>
        <w:t>placing of the accelerometer in a conspicuous place as a prompt to put it on</w:t>
      </w:r>
      <w:r w:rsidR="00427F71">
        <w:rPr>
          <w:lang w:val="en-GB"/>
        </w:rPr>
        <w:t xml:space="preserve">) </w:t>
      </w:r>
      <w:r w:rsidR="00F92519">
        <w:rPr>
          <w:lang w:val="en-GB"/>
        </w:rPr>
        <w:t>they would have, in the absence of reminders.</w:t>
      </w:r>
      <w:r w:rsidR="00427F71">
        <w:rPr>
          <w:lang w:val="en-GB"/>
        </w:rPr>
        <w:t xml:space="preserve"> </w:t>
      </w:r>
    </w:p>
    <w:p w14:paraId="7E3EF876" w14:textId="3F2AF127" w:rsidR="008571CC" w:rsidRPr="00C01C69" w:rsidRDefault="00C01C69" w:rsidP="00F36B71">
      <w:pPr>
        <w:rPr>
          <w:noProof/>
          <w:lang w:val="en-GB"/>
        </w:rPr>
      </w:pPr>
      <w:r>
        <w:rPr>
          <w:noProof/>
          <w:lang w:val="en-GB"/>
        </w:rPr>
        <w:lastRenderedPageBreak/>
        <w:t>It may be that</w:t>
      </w:r>
      <w:r w:rsidR="006C3807">
        <w:rPr>
          <w:noProof/>
          <w:lang w:val="en-GB"/>
        </w:rPr>
        <w:t xml:space="preserve"> daily</w:t>
      </w:r>
      <w:r w:rsidR="000B62A4">
        <w:rPr>
          <w:noProof/>
          <w:lang w:val="en-GB"/>
        </w:rPr>
        <w:t xml:space="preserve"> </w:t>
      </w:r>
      <w:r>
        <w:rPr>
          <w:noProof/>
          <w:lang w:val="en-GB"/>
        </w:rPr>
        <w:t>accelerometer wear is</w:t>
      </w:r>
      <w:r w:rsidR="000B62A4">
        <w:rPr>
          <w:noProof/>
          <w:lang w:val="en-GB"/>
        </w:rPr>
        <w:t xml:space="preserve"> not determined by heuristic/automatic processes, but rather, is under </w:t>
      </w:r>
      <w:r>
        <w:rPr>
          <w:noProof/>
          <w:lang w:val="en-GB"/>
        </w:rPr>
        <w:t xml:space="preserve">more </w:t>
      </w:r>
      <w:r w:rsidR="000B62A4">
        <w:rPr>
          <w:noProof/>
          <w:lang w:val="en-GB"/>
        </w:rPr>
        <w:t>reflective reasoning processes. In this case, these reminders should have provided justifications and rationales that truly are important for this target group. We do not have any evidence what thoughts and connotations our reminder content evoked in the youth’s minds, and whether it was counterproductive</w:t>
      </w:r>
      <w:r w:rsidR="000B62A4" w:rsidRPr="004A447D">
        <w:rPr>
          <w:noProof/>
          <w:lang w:val="en-GB"/>
        </w:rPr>
        <w:t>.</w:t>
      </w:r>
      <w:r w:rsidR="006C3807">
        <w:rPr>
          <w:noProof/>
          <w:lang w:val="en-GB"/>
        </w:rPr>
        <w:t xml:space="preserve"> Finally, it is possible that participants who had agreed to take part in the accelerome</w:t>
      </w:r>
      <w:r w:rsidR="009F7789">
        <w:rPr>
          <w:noProof/>
          <w:lang w:val="en-GB"/>
        </w:rPr>
        <w:t>ter data collection already had made the reflective decision and proceeded to “implemental mindset” where persuasion messages are less relevant</w:t>
      </w:r>
      <w:r w:rsidR="00F36B71">
        <w:rPr>
          <w:noProof/>
          <w:lang w:val="en-GB"/>
        </w:rPr>
        <w:t xml:space="preserve">; </w:t>
      </w:r>
      <w:r w:rsidR="009F7789">
        <w:rPr>
          <w:noProof/>
          <w:lang w:val="en-GB"/>
        </w:rPr>
        <w:t>e</w:t>
      </w:r>
      <w:r w:rsidR="00F36B71">
        <w:rPr>
          <w:noProof/>
          <w:lang w:val="en-GB"/>
        </w:rPr>
        <w:t>.</w:t>
      </w:r>
      <w:r w:rsidR="009F7789">
        <w:rPr>
          <w:noProof/>
          <w:lang w:val="en-GB"/>
        </w:rPr>
        <w:t>g</w:t>
      </w:r>
      <w:r w:rsidR="00F36B71">
        <w:rPr>
          <w:noProof/>
          <w:lang w:val="en-GB"/>
        </w:rPr>
        <w:t xml:space="preserve">. as speculated in </w:t>
      </w:r>
      <w:r w:rsidR="00F36B71">
        <w:rPr>
          <w:noProof/>
          <w:lang w:val="en-GB"/>
        </w:rPr>
        <w:fldChar w:fldCharType="begin"/>
      </w:r>
      <w:ins w:id="290" w:author="Heino, Matti T J" w:date="2018-08-05T23:08:00Z">
        <w:r w:rsidR="00652E1F">
          <w:rPr>
            <w:noProof/>
            <w:lang w:val="en-GB"/>
          </w:rPr>
          <w:instrText xml:space="preserve"> ADDIN ZOTERO_ITEM CSL_CITATION {"citationID":"a13ebvgh436","properties":{"formattedCitation":"[63]","plainCitation":"[63]"},"citationItems":[{"id":2391,"uris":["http://zotero.org/users/2425957/items/LSZYAX9P"],"uri":["http://zotero.org/users/2425957/items/LSZYAX9P"],"itemData":{"id":2391,"type":"article-journal","title":"The Effects of Mindset on Behavior: Self-Regulation in Deliberative and Implemental Frames of Mind","container-title":"Personality and Social Psychology Bulletin","page":"86-95","volume":"29","issue":"1","source":"SAGE Journals","abstract":"The effects of deliberative and implemental mindsets—cognitive and motivational states associated with predecisional and postdecisional frames of mind, respectively—were examined in the context of the self-regulation of behavior. Participants who had been induced to deliberate the merits of participating in a specified task formulated more pessimistic expectations about this task than did participants who had been induced to imagine implementing a plan to complete the task. Moreover, participants in the deliberation condition underperformed relative to the participants in the implemental condition, demonstrating that deliberative and implemental thinking can influence behavior as well as cognition.","DOI":"10.1177/0146167202238374","ISSN":"0146-1672","shortTitle":"The Effects of Mindset on Behavior","journalAbbreviation":"Pers Soc Psychol Bull","language":"en","author":[{"family":"Armor","given":"David A."},{"family":"Taylor","given":"Shelley E."}],"issued":{"date-parts":[["2003",1,1]]}}}],"schema":"https://github.com/citation-style-language/schema/raw/master/csl-citation.json"} </w:instrText>
        </w:r>
      </w:ins>
      <w:del w:id="291" w:author="Heino, Matti T J" w:date="2018-08-05T23:07:00Z">
        <w:r w:rsidR="00CC2FBC" w:rsidDel="00652E1F">
          <w:rPr>
            <w:noProof/>
            <w:lang w:val="en-GB"/>
          </w:rPr>
          <w:delInstrText xml:space="preserve"> ADDIN ZOTERO_ITEM CSL_CITATION {"citationID":"a13ebvgh436","properties":{"formattedCitation":"[60]","plainCitation":"[60]"},"citationItems":[{"id":2391,"uris":["http://zotero.org/users/2425957/items/LSZYAX9P"],"uri":["http://zotero.org/users/2425957/items/LSZYAX9P"],"itemData":{"id":2391,"type":"article-journal","title":"The Effects of Mindset on Behavior: Self-Regulation in Deliberative and Implemental Frames of Mind","container-title":"Personality and Social Psychology Bulletin","page":"86-95","volume":"29","issue":"1","source":"SAGE Journals","abstract":"The effects of deliberative and implemental mindsets—cognitive and motivational states associated with predecisional and postdecisional frames of mind, respectively—were examined in the context of the self-regulation of behavior. Participants who had been induced to deliberate the merits of participating in a specified task formulated more pessimistic expectations about this task than did participants who had been induced to imagine implementing a plan to complete the task. Moreover, participants in the deliberation condition underperformed relative to the participants in the implemental condition, demonstrating that deliberative and implemental thinking can influence behavior as well as cognition.","DOI":"10.1177/0146167202238374","ISSN":"0146-1672","shortTitle":"The Effects of Mindset on Behavior","journalAbbreviation":"Pers Soc Psychol Bull","language":"en","author":[{"family":"Armor","given":"David A."},{"family":"Taylor","given":"Shelley E."}],"issued":{"date-parts":[["2003",1,1]]}}}],"schema":"https://github.com/citation-style-language/schema/raw/master/csl-citation.json"} </w:delInstrText>
        </w:r>
      </w:del>
      <w:r w:rsidR="00F36B71">
        <w:rPr>
          <w:noProof/>
          <w:lang w:val="en-GB"/>
        </w:rPr>
        <w:fldChar w:fldCharType="separate"/>
      </w:r>
      <w:ins w:id="292" w:author="Heino, Matti T J" w:date="2018-08-05T23:08:00Z">
        <w:r w:rsidR="00652E1F" w:rsidRPr="00652E1F">
          <w:rPr>
            <w:lang w:val="en-US"/>
          </w:rPr>
          <w:t>[63]</w:t>
        </w:r>
      </w:ins>
      <w:del w:id="293" w:author="Heino, Matti T J" w:date="2018-08-05T23:08:00Z">
        <w:r w:rsidR="00CC2FBC" w:rsidRPr="00652E1F" w:rsidDel="00652E1F">
          <w:rPr>
            <w:lang w:val="en-US"/>
          </w:rPr>
          <w:delText>[60]</w:delText>
        </w:r>
      </w:del>
      <w:r w:rsidR="00F36B71">
        <w:rPr>
          <w:noProof/>
          <w:lang w:val="en-GB"/>
        </w:rPr>
        <w:fldChar w:fldCharType="end"/>
      </w:r>
      <w:r w:rsidR="009F7789">
        <w:rPr>
          <w:noProof/>
          <w:lang w:val="en-GB"/>
        </w:rPr>
        <w:t>.</w:t>
      </w:r>
    </w:p>
    <w:p w14:paraId="5A463A5E" w14:textId="6EA937D4" w:rsidR="0023715A" w:rsidRDefault="0023715A" w:rsidP="009C040A">
      <w:pPr>
        <w:pStyle w:val="Heading2"/>
        <w:rPr>
          <w:noProof/>
          <w:lang w:val="en-GB"/>
        </w:rPr>
      </w:pPr>
      <w:bookmarkStart w:id="294" w:name="_Toc449907569"/>
      <w:r w:rsidRPr="004A447D">
        <w:rPr>
          <w:noProof/>
          <w:lang w:val="en-GB"/>
        </w:rPr>
        <w:t xml:space="preserve">Limitations </w:t>
      </w:r>
      <w:r w:rsidR="001E24E4" w:rsidRPr="004A447D">
        <w:rPr>
          <w:noProof/>
          <w:lang w:val="en-GB"/>
        </w:rPr>
        <w:t>and strengths</w:t>
      </w:r>
      <w:bookmarkEnd w:id="294"/>
    </w:p>
    <w:p w14:paraId="6CCFC16A" w14:textId="76216CB5" w:rsidR="00944192" w:rsidRPr="00944192" w:rsidRDefault="00944192" w:rsidP="00944192">
      <w:pPr>
        <w:rPr>
          <w:lang w:val="en-GB"/>
        </w:rPr>
      </w:pPr>
      <w:r>
        <w:rPr>
          <w:noProof/>
          <w:color w:val="000000"/>
          <w:lang w:val="en-GB"/>
        </w:rPr>
        <w:t xml:space="preserve">There are a number of ways </w:t>
      </w:r>
      <w:r w:rsidR="009F7789">
        <w:rPr>
          <w:noProof/>
          <w:color w:val="000000"/>
          <w:lang w:val="en-GB"/>
        </w:rPr>
        <w:t>this study</w:t>
      </w:r>
      <w:r>
        <w:rPr>
          <w:noProof/>
          <w:color w:val="000000"/>
          <w:lang w:val="en-GB"/>
        </w:rPr>
        <w:t xml:space="preserve"> could have been improved on.</w:t>
      </w:r>
    </w:p>
    <w:p w14:paraId="774AE2F7" w14:textId="77777777" w:rsidR="00581534" w:rsidRPr="004A447D" w:rsidRDefault="00581534" w:rsidP="009C040A">
      <w:pPr>
        <w:pStyle w:val="Heading3"/>
        <w:rPr>
          <w:noProof/>
          <w:lang w:val="en-GB"/>
        </w:rPr>
      </w:pPr>
      <w:bookmarkStart w:id="295" w:name="_Toc449907570"/>
      <w:r w:rsidRPr="004A447D">
        <w:rPr>
          <w:noProof/>
          <w:lang w:val="en-GB"/>
        </w:rPr>
        <w:t>Opening and reading the messages</w:t>
      </w:r>
      <w:r w:rsidR="005B7866" w:rsidRPr="004A447D">
        <w:rPr>
          <w:noProof/>
          <w:lang w:val="en-GB"/>
        </w:rPr>
        <w:t xml:space="preserve"> (manipulation </w:t>
      </w:r>
      <w:r w:rsidR="001C2251" w:rsidRPr="004A447D">
        <w:rPr>
          <w:noProof/>
          <w:lang w:val="en-GB"/>
        </w:rPr>
        <w:t>success</w:t>
      </w:r>
      <w:r w:rsidR="005B7866" w:rsidRPr="004A447D">
        <w:rPr>
          <w:noProof/>
          <w:lang w:val="en-GB"/>
        </w:rPr>
        <w:t>)</w:t>
      </w:r>
      <w:bookmarkEnd w:id="295"/>
    </w:p>
    <w:p w14:paraId="0EF21219" w14:textId="0322F6C9" w:rsidR="004C3081" w:rsidRPr="004A447D" w:rsidRDefault="00795ECB" w:rsidP="00581534">
      <w:pPr>
        <w:rPr>
          <w:noProof/>
          <w:lang w:val="en-GB"/>
        </w:rPr>
      </w:pPr>
      <w:r w:rsidRPr="004A447D">
        <w:rPr>
          <w:noProof/>
          <w:lang w:val="en-GB"/>
        </w:rPr>
        <w:t>Number</w:t>
      </w:r>
      <w:r w:rsidR="00581534" w:rsidRPr="004A447D">
        <w:rPr>
          <w:noProof/>
          <w:lang w:val="en-GB"/>
        </w:rPr>
        <w:t xml:space="preserve"> of participants who opened and read the messages was assessed with a questionnaire instead of objective log data. </w:t>
      </w:r>
      <w:r w:rsidR="00586D69">
        <w:rPr>
          <w:noProof/>
          <w:lang w:val="en-GB"/>
        </w:rPr>
        <w:t>T</w:t>
      </w:r>
      <w:r w:rsidR="00EA16EC" w:rsidRPr="004A447D">
        <w:rPr>
          <w:noProof/>
          <w:lang w:val="en-GB"/>
        </w:rPr>
        <w:t xml:space="preserve">his self-report measure </w:t>
      </w:r>
      <w:r w:rsidR="00586D69">
        <w:rPr>
          <w:noProof/>
          <w:lang w:val="en-GB"/>
        </w:rPr>
        <w:t xml:space="preserve">(as well as the other post-intervention questionnaire items) </w:t>
      </w:r>
      <w:r w:rsidR="00EA16EC" w:rsidRPr="004A447D">
        <w:rPr>
          <w:noProof/>
          <w:lang w:val="en-GB"/>
        </w:rPr>
        <w:t xml:space="preserve">was only a non-validated single item, thus probably far from optimal in terms of reliability. </w:t>
      </w:r>
      <w:r w:rsidR="00586D69">
        <w:rPr>
          <w:noProof/>
          <w:lang w:val="en-GB"/>
        </w:rPr>
        <w:t>W</w:t>
      </w:r>
      <w:r w:rsidR="004C3081" w:rsidRPr="004A447D">
        <w:rPr>
          <w:noProof/>
          <w:lang w:val="en-GB"/>
        </w:rPr>
        <w:t xml:space="preserve">e had no reliable way to certify at which times the messages were received or whether they were opened at all. Anecdotal evidence indicated that the messages were too late for some students (i.e. they had already left the house and forgotten the accelerometer when receiving the message). On the other hand, we deemed sending the messages too early might pose an acceptability issue. The SMS queue in the gateway device presented a difficulty: larger number of message recipients heavily affected the deviation of delivery times, making the last messages in the queue arrive late for some students. </w:t>
      </w:r>
      <w:r w:rsidR="004C3081" w:rsidRPr="004A447D">
        <w:rPr>
          <w:noProof/>
          <w:lang w:val="en-GB"/>
        </w:rPr>
        <w:lastRenderedPageBreak/>
        <w:t>During the second recruitment wave, time of initiating the send process was changed to be 45 minutes earlier (06:15 instead of 07:00)</w:t>
      </w:r>
      <w:r w:rsidR="00730333">
        <w:rPr>
          <w:noProof/>
          <w:lang w:val="en-GB"/>
        </w:rPr>
        <w:t>, but we do not have data on the effect of this change</w:t>
      </w:r>
      <w:r w:rsidR="004C3081" w:rsidRPr="004A447D">
        <w:rPr>
          <w:noProof/>
          <w:lang w:val="en-GB"/>
        </w:rPr>
        <w:t xml:space="preserve">. </w:t>
      </w:r>
    </w:p>
    <w:p w14:paraId="42E605AC" w14:textId="74CC17C8" w:rsidR="002C3469" w:rsidRPr="00586D69" w:rsidRDefault="00DE4956" w:rsidP="00581534">
      <w:pPr>
        <w:rPr>
          <w:noProof/>
          <w:lang w:val="en-GB"/>
        </w:rPr>
      </w:pPr>
      <w:r w:rsidRPr="004A447D">
        <w:rPr>
          <w:noProof/>
          <w:lang w:val="en-GB"/>
        </w:rPr>
        <w:t xml:space="preserve">We attempted to </w:t>
      </w:r>
      <w:r w:rsidR="00586D69">
        <w:rPr>
          <w:noProof/>
          <w:lang w:val="en-GB"/>
        </w:rPr>
        <w:t>alleviate effects of not opening the messages</w:t>
      </w:r>
      <w:r w:rsidRPr="004A447D">
        <w:rPr>
          <w:noProof/>
          <w:lang w:val="en-GB"/>
        </w:rPr>
        <w:t xml:space="preserve"> by starting the </w:t>
      </w:r>
      <w:r w:rsidR="00586D69">
        <w:rPr>
          <w:noProof/>
          <w:lang w:val="en-GB"/>
        </w:rPr>
        <w:t xml:space="preserve">each </w:t>
      </w:r>
      <w:r w:rsidRPr="004A447D">
        <w:rPr>
          <w:noProof/>
          <w:lang w:val="en-GB"/>
        </w:rPr>
        <w:t>with the word “because”</w:t>
      </w:r>
      <w:r w:rsidR="00586D69">
        <w:rPr>
          <w:noProof/>
          <w:lang w:val="en-GB"/>
        </w:rPr>
        <w:t>,</w:t>
      </w:r>
      <w:r w:rsidRPr="004A447D">
        <w:rPr>
          <w:noProof/>
          <w:lang w:val="en-GB"/>
        </w:rPr>
        <w:t xml:space="preserve"> so that message preview would render it visible on many devices even when not opened. Unfortunately we did not have access to a gateway system that could have sent e.g. MMS-messages, where a small picture could have been added, thus providing log data on how many times the picture was downloaded.</w:t>
      </w:r>
    </w:p>
    <w:p w14:paraId="0D747320" w14:textId="1F490F64" w:rsidR="00CD31B6" w:rsidRPr="00E76F16" w:rsidRDefault="00E76F16" w:rsidP="009C040A">
      <w:pPr>
        <w:pStyle w:val="Heading3"/>
        <w:rPr>
          <w:noProof/>
          <w:lang w:val="en-GB"/>
        </w:rPr>
      </w:pPr>
      <w:bookmarkStart w:id="296" w:name="_Toc433819237"/>
      <w:bookmarkStart w:id="297" w:name="_Toc449907571"/>
      <w:r w:rsidRPr="00E76F16">
        <w:rPr>
          <w:noProof/>
          <w:lang w:val="en-GB"/>
        </w:rPr>
        <w:t>Contamination effects</w:t>
      </w:r>
      <w:bookmarkEnd w:id="296"/>
      <w:r>
        <w:rPr>
          <w:noProof/>
          <w:lang w:val="en-GB"/>
        </w:rPr>
        <w:t xml:space="preserve"> and m</w:t>
      </w:r>
      <w:r w:rsidR="00CD31B6" w:rsidRPr="00E76F16">
        <w:rPr>
          <w:noProof/>
          <w:lang w:val="en-GB"/>
        </w:rPr>
        <w:t>asking the different message conditions</w:t>
      </w:r>
      <w:bookmarkEnd w:id="297"/>
    </w:p>
    <w:p w14:paraId="6F840C43" w14:textId="5E65D54E" w:rsidR="00E76F16" w:rsidRPr="004A447D" w:rsidRDefault="00EA16EC" w:rsidP="00E76F16">
      <w:pPr>
        <w:rPr>
          <w:noProof/>
          <w:lang w:val="en-GB"/>
        </w:rPr>
      </w:pPr>
      <w:r w:rsidRPr="004A447D">
        <w:rPr>
          <w:noProof/>
          <w:lang w:val="en-GB"/>
        </w:rPr>
        <w:t>P</w:t>
      </w:r>
      <w:r w:rsidR="00CD31B6" w:rsidRPr="004A447D">
        <w:rPr>
          <w:noProof/>
          <w:lang w:val="en-GB"/>
        </w:rPr>
        <w:t xml:space="preserve">articipants may have found out their </w:t>
      </w:r>
      <w:r w:rsidR="00A3023D">
        <w:rPr>
          <w:noProof/>
          <w:lang w:val="en-GB"/>
        </w:rPr>
        <w:t>group</w:t>
      </w:r>
      <w:r w:rsidR="00CD31B6" w:rsidRPr="004A447D">
        <w:rPr>
          <w:noProof/>
          <w:lang w:val="en-GB"/>
        </w:rPr>
        <w:t xml:space="preserve"> allocation when discussing the messages with peers.</w:t>
      </w:r>
      <w:r w:rsidR="00A3023D">
        <w:rPr>
          <w:noProof/>
          <w:lang w:val="en-GB"/>
        </w:rPr>
        <w:t xml:space="preserve"> T</w:t>
      </w:r>
      <w:r w:rsidR="00CD31B6" w:rsidRPr="004A447D">
        <w:rPr>
          <w:noProof/>
          <w:lang w:val="en-GB"/>
        </w:rPr>
        <w:t xml:space="preserve">his would require the discussion to </w:t>
      </w:r>
      <w:r w:rsidR="00E50324" w:rsidRPr="004A447D">
        <w:rPr>
          <w:noProof/>
          <w:lang w:val="en-GB"/>
        </w:rPr>
        <w:t xml:space="preserve">have been about </w:t>
      </w:r>
      <w:r w:rsidR="004C3081" w:rsidRPr="004A447D">
        <w:rPr>
          <w:noProof/>
          <w:lang w:val="en-GB"/>
        </w:rPr>
        <w:t xml:space="preserve">the nuances of </w:t>
      </w:r>
      <w:r w:rsidR="00E50324" w:rsidRPr="004A447D">
        <w:rPr>
          <w:noProof/>
          <w:lang w:val="en-GB"/>
        </w:rPr>
        <w:t>message content</w:t>
      </w:r>
      <w:r w:rsidR="00E76F16">
        <w:rPr>
          <w:noProof/>
          <w:lang w:val="en-GB"/>
        </w:rPr>
        <w:t xml:space="preserve"> and </w:t>
      </w:r>
      <w:r w:rsidR="00E76F16" w:rsidRPr="004A447D">
        <w:rPr>
          <w:noProof/>
          <w:lang w:val="en-GB"/>
        </w:rPr>
        <w:t>assumes</w:t>
      </w:r>
      <w:r w:rsidR="00E76F16">
        <w:rPr>
          <w:noProof/>
          <w:lang w:val="en-GB"/>
        </w:rPr>
        <w:t xml:space="preserve"> that</w:t>
      </w:r>
      <w:r w:rsidR="00586D69">
        <w:rPr>
          <w:noProof/>
          <w:lang w:val="en-GB"/>
        </w:rPr>
        <w:t xml:space="preserve"> the participants</w:t>
      </w:r>
      <w:r w:rsidR="00E76F16" w:rsidRPr="004A447D">
        <w:rPr>
          <w:noProof/>
          <w:lang w:val="en-GB"/>
        </w:rPr>
        <w:t xml:space="preserve"> are </w:t>
      </w:r>
      <w:r w:rsidR="00586D69">
        <w:rPr>
          <w:noProof/>
          <w:lang w:val="en-GB"/>
        </w:rPr>
        <w:t>intrigued</w:t>
      </w:r>
      <w:r w:rsidR="00E76F16" w:rsidRPr="004A447D">
        <w:rPr>
          <w:noProof/>
          <w:lang w:val="en-GB"/>
        </w:rPr>
        <w:t xml:space="preserve"> enough to spend time on making such inferences</w:t>
      </w:r>
      <w:r w:rsidR="00E76F16">
        <w:rPr>
          <w:noProof/>
          <w:lang w:val="en-GB"/>
        </w:rPr>
        <w:t xml:space="preserve"> in the first place</w:t>
      </w:r>
      <w:r w:rsidR="00E76F16" w:rsidRPr="004A447D">
        <w:rPr>
          <w:noProof/>
          <w:lang w:val="en-GB"/>
        </w:rPr>
        <w:t>; an assumption perhaps not warranted</w:t>
      </w:r>
      <w:r w:rsidR="00E50324" w:rsidRPr="004A447D">
        <w:rPr>
          <w:noProof/>
          <w:lang w:val="en-GB"/>
        </w:rPr>
        <w:t xml:space="preserve">. </w:t>
      </w:r>
      <w:r w:rsidR="00581534" w:rsidRPr="004A447D">
        <w:rPr>
          <w:noProof/>
          <w:lang w:val="en-GB"/>
        </w:rPr>
        <w:t xml:space="preserve">It is unclear how the discovery of SMS </w:t>
      </w:r>
      <w:r w:rsidR="00A3023D">
        <w:rPr>
          <w:noProof/>
          <w:lang w:val="en-GB"/>
        </w:rPr>
        <w:t>arm</w:t>
      </w:r>
      <w:r w:rsidR="00581534" w:rsidRPr="004A447D">
        <w:rPr>
          <w:noProof/>
          <w:lang w:val="en-GB"/>
        </w:rPr>
        <w:t xml:space="preserve"> would have affected the results, but the possibility of confounding cannot be excluded.</w:t>
      </w:r>
      <w:r w:rsidR="004C3081" w:rsidRPr="004A447D">
        <w:rPr>
          <w:noProof/>
          <w:lang w:val="en-GB"/>
        </w:rPr>
        <w:t xml:space="preserve"> Randomising the groups by clusters could </w:t>
      </w:r>
      <w:r w:rsidR="006D65D3">
        <w:rPr>
          <w:noProof/>
          <w:lang w:val="en-GB"/>
        </w:rPr>
        <w:t xml:space="preserve">have </w:t>
      </w:r>
      <w:r w:rsidR="004C3081" w:rsidRPr="004A447D">
        <w:rPr>
          <w:noProof/>
          <w:lang w:val="en-GB"/>
        </w:rPr>
        <w:t>help</w:t>
      </w:r>
      <w:r w:rsidR="006D65D3">
        <w:rPr>
          <w:noProof/>
          <w:lang w:val="en-GB"/>
        </w:rPr>
        <w:t>ed to</w:t>
      </w:r>
      <w:r w:rsidR="004C3081" w:rsidRPr="004A447D">
        <w:rPr>
          <w:noProof/>
          <w:lang w:val="en-GB"/>
        </w:rPr>
        <w:t xml:space="preserve"> avoid this, but </w:t>
      </w:r>
      <w:r w:rsidR="006D65D3">
        <w:rPr>
          <w:noProof/>
          <w:lang w:val="en-GB"/>
        </w:rPr>
        <w:t>would have led</w:t>
      </w:r>
      <w:r w:rsidR="006D65D3" w:rsidRPr="004A447D">
        <w:rPr>
          <w:noProof/>
          <w:lang w:val="en-GB"/>
        </w:rPr>
        <w:t xml:space="preserve"> </w:t>
      </w:r>
      <w:r w:rsidR="004C3081" w:rsidRPr="004A447D">
        <w:rPr>
          <w:noProof/>
          <w:lang w:val="en-GB"/>
        </w:rPr>
        <w:t>to a reduction in statistical power.</w:t>
      </w:r>
      <w:r w:rsidR="001C2251" w:rsidRPr="004A447D">
        <w:rPr>
          <w:noProof/>
          <w:lang w:val="en-GB"/>
        </w:rPr>
        <w:t xml:space="preserve"> Still, the participants reported mainly not having dis</w:t>
      </w:r>
      <w:r w:rsidR="00E76F16">
        <w:rPr>
          <w:noProof/>
          <w:lang w:val="en-GB"/>
        </w:rPr>
        <w:t>cussed the messages with peers.</w:t>
      </w:r>
      <w:r w:rsidR="00E76F16" w:rsidRPr="004A447D">
        <w:rPr>
          <w:noProof/>
          <w:lang w:val="en-GB"/>
        </w:rPr>
        <w:t xml:space="preserve"> </w:t>
      </w:r>
    </w:p>
    <w:p w14:paraId="6072BB6B" w14:textId="09FC4B10" w:rsidR="003774D9" w:rsidRPr="004A447D" w:rsidRDefault="001C2251" w:rsidP="009C040A">
      <w:pPr>
        <w:pStyle w:val="Heading3"/>
        <w:rPr>
          <w:noProof/>
          <w:lang w:val="en-GB"/>
        </w:rPr>
      </w:pPr>
      <w:bookmarkStart w:id="298" w:name="_Toc449907572"/>
      <w:r w:rsidRPr="004A447D">
        <w:rPr>
          <w:noProof/>
          <w:lang w:val="en-GB"/>
        </w:rPr>
        <w:t>Sampling plan</w:t>
      </w:r>
      <w:bookmarkEnd w:id="298"/>
    </w:p>
    <w:p w14:paraId="2C8CCF17" w14:textId="2FA0B9F0" w:rsidR="003774D9" w:rsidRPr="004A447D" w:rsidRDefault="003774D9" w:rsidP="003774D9">
      <w:pPr>
        <w:rPr>
          <w:noProof/>
          <w:lang w:val="en-GB"/>
        </w:rPr>
      </w:pPr>
      <w:r w:rsidRPr="004A447D">
        <w:rPr>
          <w:noProof/>
          <w:lang w:val="en-GB"/>
        </w:rPr>
        <w:t>The stopping rule for data collection was not defined in advance</w:t>
      </w:r>
      <w:r w:rsidR="0078533C" w:rsidRPr="004A447D">
        <w:rPr>
          <w:noProof/>
          <w:lang w:val="en-GB"/>
        </w:rPr>
        <w:t>.</w:t>
      </w:r>
      <w:r w:rsidRPr="004A447D">
        <w:rPr>
          <w:noProof/>
          <w:lang w:val="en-GB"/>
        </w:rPr>
        <w:t xml:space="preserve"> </w:t>
      </w:r>
      <w:r w:rsidR="0078533C" w:rsidRPr="004A447D">
        <w:rPr>
          <w:noProof/>
          <w:lang w:val="en-GB"/>
        </w:rPr>
        <w:t>T</w:t>
      </w:r>
      <w:r w:rsidRPr="004A447D">
        <w:rPr>
          <w:noProof/>
          <w:lang w:val="en-GB"/>
        </w:rPr>
        <w:t xml:space="preserve">he decision to collect another </w:t>
      </w:r>
      <w:r w:rsidR="0078533C" w:rsidRPr="004A447D">
        <w:rPr>
          <w:noProof/>
          <w:lang w:val="en-GB"/>
        </w:rPr>
        <w:t xml:space="preserve">wave of participants with the same design was made, when it became apparent that the messages </w:t>
      </w:r>
      <w:r w:rsidR="006D65D3" w:rsidRPr="004A447D">
        <w:rPr>
          <w:noProof/>
          <w:lang w:val="en-GB"/>
        </w:rPr>
        <w:t>d</w:t>
      </w:r>
      <w:r w:rsidR="006D65D3">
        <w:rPr>
          <w:noProof/>
          <w:lang w:val="en-GB"/>
        </w:rPr>
        <w:t>id</w:t>
      </w:r>
      <w:r w:rsidR="006D65D3" w:rsidRPr="004A447D">
        <w:rPr>
          <w:noProof/>
          <w:lang w:val="en-GB"/>
        </w:rPr>
        <w:t xml:space="preserve"> </w:t>
      </w:r>
      <w:r w:rsidR="0078533C" w:rsidRPr="004A447D">
        <w:rPr>
          <w:noProof/>
          <w:lang w:val="en-GB"/>
        </w:rPr>
        <w:t xml:space="preserve">not have the strong impact we </w:t>
      </w:r>
      <w:r w:rsidR="006D65D3">
        <w:rPr>
          <w:noProof/>
          <w:lang w:val="en-GB"/>
        </w:rPr>
        <w:t>had anticipated</w:t>
      </w:r>
      <w:r w:rsidRPr="004A447D">
        <w:rPr>
          <w:noProof/>
          <w:lang w:val="en-GB"/>
        </w:rPr>
        <w:t xml:space="preserve">. This </w:t>
      </w:r>
      <w:r w:rsidR="00730333">
        <w:rPr>
          <w:noProof/>
          <w:lang w:val="en-GB"/>
        </w:rPr>
        <w:t>leads</w:t>
      </w:r>
      <w:r w:rsidR="00704C3B" w:rsidRPr="004A447D">
        <w:rPr>
          <w:noProof/>
          <w:lang w:val="en-GB"/>
        </w:rPr>
        <w:t xml:space="preserve"> to uninformative </w:t>
      </w:r>
      <w:r w:rsidRPr="004A447D">
        <w:rPr>
          <w:noProof/>
          <w:lang w:val="en-GB"/>
        </w:rPr>
        <w:t xml:space="preserve">p-values </w:t>
      </w:r>
      <w:r w:rsidR="00704C3B" w:rsidRPr="004A447D">
        <w:rPr>
          <w:noProof/>
          <w:lang w:val="en-GB"/>
        </w:rPr>
        <w:t xml:space="preserve">in terms of error control </w:t>
      </w:r>
      <w:r w:rsidR="00704C3B" w:rsidRPr="004A447D">
        <w:rPr>
          <w:noProof/>
          <w:lang w:val="en-GB"/>
        </w:rPr>
        <w:fldChar w:fldCharType="begin"/>
      </w:r>
      <w:ins w:id="299" w:author="Heino, Matti T J" w:date="2018-08-05T23:08:00Z">
        <w:r w:rsidR="00652E1F">
          <w:rPr>
            <w:noProof/>
            <w:lang w:val="en-GB"/>
          </w:rPr>
          <w:instrText xml:space="preserve"> ADDIN ZOTERO_ITEM CSL_CITATION {"citationID":"1sqpgugppc","properties":{"formattedCitation":"[64]","plainCitation":"[64]"},"citationItems":[{"id":441,"uris":["http://zotero.org/users/2425957/items/94U22SJQ"],"uri":["http://zotero.org/users/2425957/items/94U22SJQ"],"itemData":{"id":441,"type":"article-journal","title":"An Ethical Approach to Peeking at Data","container-title":"Perspectives on Psychological Science","page":"293-304","volume":"9","issue":"3","source":"pps.sagepub.com","abstract":"When data analyses produce encouraging but nonsignificant results, researchers often respond by collecting more data. This may transform a disappointing dataset into a publishable study, but it does so at the cost of increasing the Type I error rate. How big of a problem is this, and what can we do about it? To answer the first question, we estimate the Type I error inflation based on the initial sample size, the number of participants used to augment the dataset, the critical value for determining significance (typically .05), and the maximum p value within the initial sample such that the dataset would be augmented. With one round of augmentation, Type I error inflation maximizes at .0975 with typical values from .0564 to .0883. To answer the second question, we review methods of adjusting the critical value to allow augmentation while maintaining p &lt; .05, but we note that such methods must be applied a priori. For the common occurrence of post-hoc dataset augmentation, we develop a new statistic, paugmented , that represents the magnitude of the resulting Type I error inflation. We argue that the disclosure of post-hoc dataset augmentation via paugmented elevates such augmentation from a questionable research practice to an ethical research decision.","DOI":"10.1177/1745691614528214","ISSN":"1745-6916, 1745-6924","note":"PMID: 26173265","journalAbbreviation":"Perspectives on Psychological Science","language":"en","author":[{"family":"Sagarin","given":"Brad J."},{"family":"Ambler","given":"James K."},{"family":"Lee","given":"Ellen M."}],"issued":{"date-parts":[["2014",5,1]]}}}],"schema":"https://github.com/citation-style-language/schema/raw/master/csl-citation.json"} </w:instrText>
        </w:r>
      </w:ins>
      <w:del w:id="300" w:author="Heino, Matti T J" w:date="2018-08-05T23:07:00Z">
        <w:r w:rsidR="00CC2FBC" w:rsidDel="00652E1F">
          <w:rPr>
            <w:noProof/>
            <w:lang w:val="en-GB"/>
          </w:rPr>
          <w:delInstrText xml:space="preserve"> ADDIN ZOTERO_ITEM CSL_CITATION {"citationID":"1sqpgugppc","properties":{"formattedCitation":"[61]","plainCitation":"[61]"},"citationItems":[{"id":441,"uris":["http://zotero.org/users/2425957/items/94U22SJQ"],"uri":["http://zotero.org/users/2425957/items/94U22SJQ"],"itemData":{"id":441,"type":"article-journal","title":"An Ethical Approach to Peeking at Data","container-title":"Perspectives on Psychological Science","page":"293-304","volume":"9","issue":"3","source":"pps.sagepub.com","abstract":"When data analyses produce encouraging but nonsignificant results, researchers often respond by collecting more data. This may transform a disappointing dataset into a publishable study, but it does so at the cost of increasing the Type I error rate. How big of a problem is this, and what can we do about it? To answer the first question, we estimate the Type I error inflation based on the initial sample size, the number of participants used to augment the dataset, the critical value for determining significance (typically .05), and the maximum p value within the initial sample such that the dataset would be augmented. With one round of augmentation, Type I error inflation maximizes at .0975 with typical values from .0564 to .0883. To answer the second question, we review methods of adjusting the critical value to allow augmentation while maintaining p &lt; .05, but we note that such methods must be applied a priori. For the common occurrence of post-hoc dataset augmentation, we develop a new statistic, paugmented , that represents the magnitude of the resulting Type I error inflation. We argue that the disclosure of post-hoc dataset augmentation via paugmented elevates such augmentation from a questionable research practice to an ethical research decision.","DOI":"10.1177/1745691614528214","ISSN":"1745-6916, 1745-6924","note":"PMID: 26173265","journalAbbreviation":"Perspectives on Psychological Science","language":"en","author":[{"family":"Sagarin","given":"Brad J."},{"family":"Ambler","given":"James K."},{"family":"Lee","given":"Ellen M."}],"issued":{"date-parts":[["2014",5,1]]}}}],"schema":"https://github.com/citation-style-language/schema/raw/master/csl-citation.json"} </w:delInstrText>
        </w:r>
      </w:del>
      <w:r w:rsidR="00704C3B" w:rsidRPr="004A447D">
        <w:rPr>
          <w:noProof/>
          <w:lang w:val="en-GB"/>
        </w:rPr>
        <w:fldChar w:fldCharType="separate"/>
      </w:r>
      <w:ins w:id="301" w:author="Heino, Matti T J" w:date="2018-08-05T23:08:00Z">
        <w:r w:rsidR="00652E1F" w:rsidRPr="00652E1F">
          <w:rPr>
            <w:lang w:val="en-US"/>
          </w:rPr>
          <w:t>[64]</w:t>
        </w:r>
      </w:ins>
      <w:del w:id="302" w:author="Heino, Matti T J" w:date="2018-08-05T23:08:00Z">
        <w:r w:rsidR="00CC2FBC" w:rsidRPr="00652E1F" w:rsidDel="00652E1F">
          <w:rPr>
            <w:lang w:val="en-US"/>
          </w:rPr>
          <w:delText>[61]</w:delText>
        </w:r>
      </w:del>
      <w:r w:rsidR="00704C3B" w:rsidRPr="004A447D">
        <w:rPr>
          <w:noProof/>
          <w:lang w:val="en-GB"/>
        </w:rPr>
        <w:fldChar w:fldCharType="end"/>
      </w:r>
      <w:r w:rsidR="00704C3B" w:rsidRPr="004A447D">
        <w:rPr>
          <w:noProof/>
          <w:lang w:val="en-GB"/>
        </w:rPr>
        <w:t xml:space="preserve">, </w:t>
      </w:r>
      <w:r w:rsidR="00730333">
        <w:rPr>
          <w:noProof/>
          <w:lang w:val="en-GB"/>
        </w:rPr>
        <w:t>whereas</w:t>
      </w:r>
      <w:r w:rsidR="0078533C" w:rsidRPr="004A447D">
        <w:rPr>
          <w:noProof/>
          <w:lang w:val="en-GB"/>
        </w:rPr>
        <w:t xml:space="preserve"> Bayesian </w:t>
      </w:r>
      <w:r w:rsidR="0078533C" w:rsidRPr="004A447D">
        <w:rPr>
          <w:noProof/>
          <w:lang w:val="en-GB"/>
        </w:rPr>
        <w:lastRenderedPageBreak/>
        <w:t>analyses are</w:t>
      </w:r>
      <w:r w:rsidR="00427F71">
        <w:rPr>
          <w:noProof/>
          <w:lang w:val="en-GB"/>
        </w:rPr>
        <w:t xml:space="preserve"> </w:t>
      </w:r>
      <w:r w:rsidR="002074AD">
        <w:rPr>
          <w:noProof/>
          <w:lang w:val="en-GB"/>
        </w:rPr>
        <w:t xml:space="preserve">not as crucially </w:t>
      </w:r>
      <w:r w:rsidR="0078533C" w:rsidRPr="004A447D">
        <w:rPr>
          <w:noProof/>
          <w:lang w:val="en-GB"/>
        </w:rPr>
        <w:t xml:space="preserve">affected </w:t>
      </w:r>
      <w:r w:rsidR="00CE3186" w:rsidRPr="004A447D">
        <w:rPr>
          <w:noProof/>
          <w:lang w:val="en-GB"/>
        </w:rPr>
        <w:t xml:space="preserve">by </w:t>
      </w:r>
      <w:r w:rsidR="0078533C" w:rsidRPr="004A447D">
        <w:rPr>
          <w:noProof/>
          <w:lang w:val="en-GB"/>
        </w:rPr>
        <w:t xml:space="preserve">stopping rules </w:t>
      </w:r>
      <w:r w:rsidR="0078533C" w:rsidRPr="004A447D">
        <w:rPr>
          <w:noProof/>
          <w:lang w:val="en-GB"/>
        </w:rPr>
        <w:fldChar w:fldCharType="begin"/>
      </w:r>
      <w:ins w:id="303" w:author="Heino, Matti T J" w:date="2018-08-05T23:08:00Z">
        <w:r w:rsidR="00652E1F">
          <w:rPr>
            <w:noProof/>
            <w:lang w:val="en-GB"/>
          </w:rPr>
          <w:instrText xml:space="preserve"> ADDIN ZOTERO_ITEM CSL_CITATION {"citationID":"7qu1Vd1t","properties":{"formattedCitation":"[65,  but see also 66]","plainCitation":"[65,  but see also 66]"},"citationItems":[{"id":429,"uris":["http://zotero.org/users/2425957/items/S4UCTWFQ"],"uri":["http://zotero.org/users/2425957/items/S4UCTWFQ"],"itemData":{"id":429,"type":"article-journal","title":"Using Bayes to get the most out of non-significant results","container-title":"Quantitative Psychology and Measurement","page":"781","volume":"5","source":"Frontiers","abstract":"No scientific conclusion follows automatically from a statistically non-significant result, yet people routinely use non-significant results to guide conclusions about the status of theories (or the effectiveness of practices). To know whether a non-significant result counts against a theory, or if it just indicates data insensitivity, researchers must use one of: power, intervals (such as confidence or credibility intervals), or else an indicator of the relative evidence for one theory over another, such as a Bayes factor. I argue Bayes factors allow theory to be linked to data in a way that overcomes the weaknesses of the other approaches. Specifically, Bayes factors use the data themselves to determine their sensitivity in distinguishing theories (unlike power), and they make use of those aspects of a theory’s predictions that are often easiest to specify (unlike power and intervals, which require specifying the minimal interesting value in order to address theory). Bayes factors provide a coherent approach to determining whether non-significant results support a null hypothesis over a theory, or whether the data are just insensitive. They allow accepting and rejecting the null hypothesis to be put on an equal footing. Concrete examples are provided to indicate the range of application of a simple online Bayes calculator, which reveal both the strengths and weaknesses of Bayes factors.","DOI":"10.3389/fpsyg.2014.00781","journalAbbreviation":"Front. Psychol.","author":[{"family":"Dienes","given":"Zoltan"}],"issued":{"date-parts":[["2014"]]}}},{"id":2394,"uris":["http://zotero.org/users/2425957/items/BSXCUAMW"],"uri":["http://zotero.org/users/2425957/items/BSXCUAMW"],"itemData":{"id":2394,"type":"report","title":"Posterior-Hacking: Selective Reporting Invalidates Bayesian Results Also","publisher":"Social Science Research Network","publisher-place":"Rochester, NY","genre":"SSRN Scholarly Paper","source":"papers.ssrn.com","event-place":"Rochester, NY","abstract":"Many believe that Bayesian statistics are robust to p-hacking. Many are wrong. In this paper I show with simulations and actual data that the two Bayesian approaches that have been proposed within Psychology, Bayesian inference and Bayes factors, are as invalidated by selective reporting as p-values are. Going Bayesian may offer some benefits, providing a solution to selective reporting is not one of them. Required disclosure is the only solution.","URL":"https://papers.ssrn.com/abstract=2374040","number":"ID 2374040","shortTitle":"Posterior-Hacking","language":"en","author":[{"family":"Simonsohn","given":"Uri"}],"issued":{"date-parts":[["2014",1,2]]},"accessed":{"date-parts":[["2018",1,16]]}},"prefix":" but see also"}],"schema":"https://github.com/citation-style-language/schema/raw/master/csl-citation.json"} </w:instrText>
        </w:r>
      </w:ins>
      <w:del w:id="304" w:author="Heino, Matti T J" w:date="2018-08-05T23:07:00Z">
        <w:r w:rsidR="00CC2FBC" w:rsidDel="00652E1F">
          <w:rPr>
            <w:noProof/>
            <w:lang w:val="en-GB"/>
          </w:rPr>
          <w:delInstrText xml:space="preserve"> ADDIN ZOTERO_ITEM CSL_CITATION {"citationID":"7qu1Vd1t","properties":{"formattedCitation":"[62,  but see also 63]","plainCitation":"[62,  but see also 63]"},"citationItems":[{"id":429,"uris":["http://zotero.org/users/2425957/items/S4UCTWFQ"],"uri":["http://zotero.org/users/2425957/items/S4UCTWFQ"],"itemData":{"id":429,"type":"article-journal","title":"Using Bayes to get the most out of non-significant results","container-title":"Quantitative Psychology and Measurement","page":"781","volume":"5","source":"Frontiers","abstract":"No scientific conclusion follows automatically from a statistically non-significant result, yet people routinely use non-significant results to guide conclusions about the status of theories (or the effectiveness of practices). To know whether a non-significant result counts against a theory, or if it just indicates data insensitivity, researchers must use one of: power, intervals (such as confidence or credibility intervals), or else an indicator of the relative evidence for one theory over another, such as a Bayes factor. I argue Bayes factors allow theory to be linked to data in a way that overcomes the weaknesses of the other approaches. Specifically, Bayes factors use the data themselves to determine their sensitivity in distinguishing theories (unlike power), and they make use of those aspects of a theory’s predictions that are often easiest to specify (unlike power and intervals, which require specifying the minimal interesting value in order to address theory). Bayes factors provide a coherent approach to determining whether non-significant results support a null hypothesis over a theory, or whether the data are just insensitive. They allow accepting and rejecting the null hypothesis to be put on an equal footing. Concrete examples are provided to indicate the range of application of a simple online Bayes calculator, which reveal both the strengths and weaknesses of Bayes factors.","DOI":"10.3389/fpsyg.2014.00781","journalAbbreviation":"Front. Psychol.","author":[{"family":"Dienes","given":"Zoltan"}],"issued":{"date-parts":[["2014"]]}}},{"id":2394,"uris":["http://zotero.org/users/2425957/items/BSXCUAMW"],"uri":["http://zotero.org/users/2425957/items/BSXCUAMW"],"itemData":{"id":2394,"type":"report","title":"Posterior-Hacking: Selective Reporting Invalidates Bayesian Results Also","publisher":"Social Science Research Network","publisher-place":"Rochester, NY","genre":"SSRN Scholarly Paper","source":"papers.ssrn.com","event-place":"Rochester, NY","abstract":"Many believe that Bayesian statistics are robust to p-hacking. Many are wrong. In this paper I show with simulations and actual data that the two Bayesian approaches that have been proposed within Psychology, Bayesian inference and Bayes factors, are as invalidated by selective reporting as p-values are. Going Bayesian may offer some benefits, providing a solution to selective reporting is not one of them. Required disclosure is the only solution.","URL":"https://papers.ssrn.com/abstract=2374040","number":"ID 2374040","shortTitle":"Posterior-Hacking","language":"en","author":[{"family":"Simonsohn","given":"Uri"}],"issued":{"date-parts":[["2014",1,2]]},"accessed":{"date-parts":[["2018",1,16]]}},"prefix":" but see also"}],"schema":"https://github.com/citation-style-language/schema/raw/master/csl-citation.json"} </w:delInstrText>
        </w:r>
      </w:del>
      <w:r w:rsidR="0078533C" w:rsidRPr="004A447D">
        <w:rPr>
          <w:noProof/>
          <w:lang w:val="en-GB"/>
        </w:rPr>
        <w:fldChar w:fldCharType="separate"/>
      </w:r>
      <w:ins w:id="305" w:author="Heino, Matti T J" w:date="2018-08-05T23:08:00Z">
        <w:r w:rsidR="00652E1F" w:rsidRPr="00652E1F">
          <w:rPr>
            <w:lang w:val="en-US"/>
          </w:rPr>
          <w:t>[65,  but see also 66]</w:t>
        </w:r>
      </w:ins>
      <w:del w:id="306" w:author="Heino, Matti T J" w:date="2018-08-05T23:08:00Z">
        <w:r w:rsidR="00CC2FBC" w:rsidRPr="00652E1F" w:rsidDel="00652E1F">
          <w:rPr>
            <w:lang w:val="en-US"/>
          </w:rPr>
          <w:delText>[62,  but see also 63]</w:delText>
        </w:r>
      </w:del>
      <w:r w:rsidR="0078533C" w:rsidRPr="004A447D">
        <w:rPr>
          <w:noProof/>
          <w:lang w:val="en-GB"/>
        </w:rPr>
        <w:fldChar w:fldCharType="end"/>
      </w:r>
      <w:r w:rsidR="0078533C" w:rsidRPr="004A447D">
        <w:rPr>
          <w:noProof/>
          <w:lang w:val="en-GB"/>
        </w:rPr>
        <w:t>.</w:t>
      </w:r>
    </w:p>
    <w:p w14:paraId="30F16951" w14:textId="77777777" w:rsidR="00E329A2" w:rsidRPr="004A447D" w:rsidRDefault="00E329A2" w:rsidP="009C040A">
      <w:pPr>
        <w:pStyle w:val="Heading3"/>
        <w:rPr>
          <w:noProof/>
          <w:lang w:val="en-GB"/>
        </w:rPr>
      </w:pPr>
      <w:bookmarkStart w:id="307" w:name="_Ref449901265"/>
      <w:bookmarkStart w:id="308" w:name="_Toc449907573"/>
      <w:r w:rsidRPr="004A447D">
        <w:rPr>
          <w:noProof/>
          <w:lang w:val="en-GB"/>
        </w:rPr>
        <w:t>Lack of a randomised no-SMS control group</w:t>
      </w:r>
      <w:bookmarkEnd w:id="307"/>
      <w:bookmarkEnd w:id="308"/>
    </w:p>
    <w:p w14:paraId="3862189A" w14:textId="77651504" w:rsidR="004C3081" w:rsidRPr="004A447D" w:rsidRDefault="00E329A2" w:rsidP="002C3469">
      <w:pPr>
        <w:rPr>
          <w:noProof/>
          <w:lang w:val="en-GB"/>
        </w:rPr>
      </w:pPr>
      <w:r w:rsidRPr="004A447D">
        <w:rPr>
          <w:noProof/>
          <w:lang w:val="en-GB"/>
        </w:rPr>
        <w:t xml:space="preserve">In order to avoid distortion of main trial outcomes (e.g. increased </w:t>
      </w:r>
      <w:r w:rsidR="0005555D" w:rsidRPr="004A447D">
        <w:rPr>
          <w:noProof/>
          <w:lang w:val="en-GB"/>
        </w:rPr>
        <w:t>PA</w:t>
      </w:r>
      <w:r w:rsidRPr="004A447D">
        <w:rPr>
          <w:noProof/>
          <w:lang w:val="en-GB"/>
        </w:rPr>
        <w:t xml:space="preserve">), care had to be taken in this within-trial RCT. The risk of sabotage due to </w:t>
      </w:r>
      <w:r w:rsidR="005D2A78" w:rsidRPr="004A447D">
        <w:rPr>
          <w:noProof/>
          <w:lang w:val="en-GB"/>
        </w:rPr>
        <w:t>disappointment</w:t>
      </w:r>
      <w:r w:rsidRPr="004A447D">
        <w:rPr>
          <w:noProof/>
          <w:lang w:val="en-GB"/>
        </w:rPr>
        <w:t xml:space="preserve"> of being allocated to a no-SMS control group was deemed too high, and thus participants were not randomised into a no-SMS group. This, in turn, lessens the strength of conclusions based on wear times between the participants receiving the reminder and those not receiving one. </w:t>
      </w:r>
      <w:r w:rsidR="00974824" w:rsidRPr="004A447D">
        <w:rPr>
          <w:noProof/>
          <w:lang w:val="en-GB"/>
        </w:rPr>
        <w:t>P</w:t>
      </w:r>
      <w:r w:rsidRPr="004A447D">
        <w:rPr>
          <w:noProof/>
          <w:lang w:val="en-GB"/>
        </w:rPr>
        <w:t xml:space="preserve">eople who know they do not need a reminder may </w:t>
      </w:r>
      <w:r w:rsidR="00974824" w:rsidRPr="004A447D">
        <w:rPr>
          <w:noProof/>
          <w:lang w:val="en-GB"/>
        </w:rPr>
        <w:t xml:space="preserve">have thus </w:t>
      </w:r>
      <w:r w:rsidRPr="004A447D">
        <w:rPr>
          <w:noProof/>
          <w:lang w:val="en-GB"/>
        </w:rPr>
        <w:t>end</w:t>
      </w:r>
      <w:r w:rsidR="00974824" w:rsidRPr="004A447D">
        <w:rPr>
          <w:noProof/>
          <w:lang w:val="en-GB"/>
        </w:rPr>
        <w:t>ed</w:t>
      </w:r>
      <w:r w:rsidRPr="004A447D">
        <w:rPr>
          <w:noProof/>
          <w:lang w:val="en-GB"/>
        </w:rPr>
        <w:t xml:space="preserve"> up self-selecting to the no-SMS group. </w:t>
      </w:r>
    </w:p>
    <w:p w14:paraId="26568D0F" w14:textId="4E87FC54" w:rsidR="002C3469" w:rsidRDefault="00E329A2" w:rsidP="002C3469">
      <w:pPr>
        <w:rPr>
          <w:noProof/>
          <w:lang w:val="en-GB"/>
        </w:rPr>
      </w:pPr>
      <w:r w:rsidRPr="004A447D">
        <w:rPr>
          <w:noProof/>
          <w:lang w:val="en-GB"/>
        </w:rPr>
        <w:t>This</w:t>
      </w:r>
      <w:r w:rsidR="001728C3" w:rsidRPr="004A447D">
        <w:rPr>
          <w:noProof/>
          <w:lang w:val="en-GB"/>
        </w:rPr>
        <w:t xml:space="preserve"> </w:t>
      </w:r>
      <w:r w:rsidRPr="004A447D">
        <w:rPr>
          <w:noProof/>
          <w:lang w:val="en-GB"/>
        </w:rPr>
        <w:t>presumes that teenagers studying in a vocational school have the capacity to make accurate predictions about their future self-regulation capabilities in an unfamiliar task (putting on an accelerometer).</w:t>
      </w:r>
      <w:r w:rsidR="00253117" w:rsidRPr="004A447D">
        <w:rPr>
          <w:noProof/>
          <w:lang w:val="en-GB"/>
        </w:rPr>
        <w:t xml:space="preserve"> </w:t>
      </w:r>
      <w:r w:rsidR="002C3469" w:rsidRPr="004A447D">
        <w:rPr>
          <w:noProof/>
          <w:color w:val="000000"/>
          <w:lang w:val="en-GB"/>
        </w:rPr>
        <w:t xml:space="preserve">On the other hand, as described, the wording of the recruitment prompt was </w:t>
      </w:r>
      <w:r w:rsidR="00552094" w:rsidRPr="004A447D">
        <w:rPr>
          <w:noProof/>
          <w:color w:val="000000"/>
          <w:lang w:val="en-GB"/>
        </w:rPr>
        <w:t>slightly modified</w:t>
      </w:r>
      <w:r w:rsidR="002C3469" w:rsidRPr="004A447D">
        <w:rPr>
          <w:noProof/>
          <w:color w:val="000000"/>
          <w:lang w:val="en-GB"/>
        </w:rPr>
        <w:t xml:space="preserve"> from wave 1 to wave 2, and consent to reminders was increased from 5</w:t>
      </w:r>
      <w:r w:rsidR="0021250C">
        <w:rPr>
          <w:noProof/>
          <w:color w:val="000000"/>
          <w:lang w:val="en-GB"/>
        </w:rPr>
        <w:t>3</w:t>
      </w:r>
      <w:r w:rsidR="002C3469" w:rsidRPr="004A447D">
        <w:rPr>
          <w:noProof/>
          <w:color w:val="000000"/>
          <w:lang w:val="en-GB"/>
        </w:rPr>
        <w:t xml:space="preserve">% </w:t>
      </w:r>
      <w:r w:rsidR="0021250C">
        <w:rPr>
          <w:noProof/>
          <w:color w:val="000000"/>
          <w:lang w:val="en-GB"/>
        </w:rPr>
        <w:t xml:space="preserve">(85 out of 97) </w:t>
      </w:r>
      <w:r w:rsidR="002C3469" w:rsidRPr="004A447D">
        <w:rPr>
          <w:noProof/>
          <w:color w:val="000000"/>
          <w:lang w:val="en-GB"/>
        </w:rPr>
        <w:t>to 95%</w:t>
      </w:r>
      <w:r w:rsidR="0021250C">
        <w:rPr>
          <w:noProof/>
          <w:color w:val="000000"/>
          <w:lang w:val="en-GB"/>
        </w:rPr>
        <w:t xml:space="preserve"> (176 out of 186)</w:t>
      </w:r>
      <w:r w:rsidR="002C3469" w:rsidRPr="004A447D">
        <w:rPr>
          <w:noProof/>
          <w:color w:val="000000"/>
          <w:lang w:val="en-GB"/>
        </w:rPr>
        <w:t>, whereas wear times did not differ. Thus, strong selection effects seem unlikely.</w:t>
      </w:r>
      <w:r w:rsidR="002C3469" w:rsidRPr="004A447D">
        <w:rPr>
          <w:noProof/>
          <w:lang w:val="en-GB"/>
        </w:rPr>
        <w:t xml:space="preserve"> Although t</w:t>
      </w:r>
      <w:r w:rsidR="008C1B77" w:rsidRPr="004A447D">
        <w:rPr>
          <w:noProof/>
          <w:lang w:val="en-GB"/>
        </w:rPr>
        <w:t>his indicates that opting out was more a result of the recruitment procedure than knowledge of  not needing the reminders</w:t>
      </w:r>
      <w:r w:rsidR="002C3469" w:rsidRPr="004A447D">
        <w:rPr>
          <w:noProof/>
          <w:lang w:val="en-GB"/>
        </w:rPr>
        <w:t>, future research should aim to randomise when feasible</w:t>
      </w:r>
      <w:r w:rsidR="008C1B77" w:rsidRPr="004A447D">
        <w:rPr>
          <w:noProof/>
          <w:lang w:val="en-GB"/>
        </w:rPr>
        <w:t>.</w:t>
      </w:r>
    </w:p>
    <w:p w14:paraId="59242A35" w14:textId="459E2B5A" w:rsidR="00427F71" w:rsidRPr="004A447D" w:rsidRDefault="00427F71" w:rsidP="002C3469">
      <w:pPr>
        <w:rPr>
          <w:noProof/>
          <w:lang w:val="en-GB"/>
        </w:rPr>
      </w:pPr>
      <w:r>
        <w:rPr>
          <w:noProof/>
          <w:lang w:val="en-GB"/>
        </w:rPr>
        <w:t xml:space="preserve">One way to address this problem would have been an n-of-1 design, where each day is randomised to one of the three message conditions. With this design, one should be careful to not leave learning effects undetected, as participants could habituate to reminders and </w:t>
      </w:r>
      <w:r w:rsidR="00FA1F64">
        <w:rPr>
          <w:noProof/>
          <w:lang w:val="en-GB"/>
        </w:rPr>
        <w:t>forget in the concurrent absence of them.</w:t>
      </w:r>
    </w:p>
    <w:p w14:paraId="611ECCF6" w14:textId="77777777" w:rsidR="00EE2B09" w:rsidRPr="004A447D" w:rsidRDefault="00EE2B09" w:rsidP="009C040A">
      <w:pPr>
        <w:pStyle w:val="Heading3"/>
        <w:rPr>
          <w:noProof/>
          <w:lang w:val="en-GB"/>
        </w:rPr>
      </w:pPr>
      <w:bookmarkStart w:id="309" w:name="_Toc449907575"/>
      <w:r w:rsidRPr="004A447D">
        <w:rPr>
          <w:noProof/>
          <w:lang w:val="en-GB"/>
        </w:rPr>
        <w:lastRenderedPageBreak/>
        <w:t>Message content and size of request</w:t>
      </w:r>
      <w:bookmarkEnd w:id="309"/>
    </w:p>
    <w:p w14:paraId="75A9D5E7" w14:textId="65490634" w:rsidR="00EE2B09" w:rsidRDefault="001274DF" w:rsidP="00EE2B09">
      <w:pPr>
        <w:rPr>
          <w:noProof/>
          <w:lang w:val="en-GB"/>
        </w:rPr>
      </w:pPr>
      <w:r w:rsidRPr="004A447D">
        <w:rPr>
          <w:noProof/>
          <w:color w:val="000000"/>
          <w:lang w:val="en-GB"/>
        </w:rPr>
        <w:t xml:space="preserve">The intervention was not piloted, nor was extensive testing of it’s component parts done, which may have affected the results. </w:t>
      </w:r>
      <w:r w:rsidR="00EE2B09" w:rsidRPr="004A447D">
        <w:rPr>
          <w:noProof/>
          <w:lang w:val="en-GB"/>
        </w:rPr>
        <w:t xml:space="preserve">The pre-testing of the </w:t>
      </w:r>
      <w:r>
        <w:rPr>
          <w:noProof/>
          <w:lang w:val="en-GB"/>
        </w:rPr>
        <w:t xml:space="preserve">message content </w:t>
      </w:r>
      <w:r w:rsidR="00EE2B09" w:rsidRPr="004A447D">
        <w:rPr>
          <w:noProof/>
          <w:lang w:val="en-GB"/>
        </w:rPr>
        <w:t>was limited,</w:t>
      </w:r>
      <w:r>
        <w:rPr>
          <w:noProof/>
          <w:lang w:val="en-GB"/>
        </w:rPr>
        <w:t xml:space="preserve"> too,</w:t>
      </w:r>
      <w:r w:rsidR="00EE2B09" w:rsidRPr="004A447D">
        <w:rPr>
          <w:noProof/>
          <w:lang w:val="en-GB"/>
        </w:rPr>
        <w:t xml:space="preserve"> and we thus do not have data on whether our participants considered the messages persuasive</w:t>
      </w:r>
      <w:r w:rsidR="00E7581C">
        <w:rPr>
          <w:noProof/>
          <w:lang w:val="en-GB"/>
        </w:rPr>
        <w:t xml:space="preserve">. This could be important </w:t>
      </w:r>
      <w:r w:rsidR="00B33A5B">
        <w:rPr>
          <w:noProof/>
          <w:lang w:val="en-GB"/>
        </w:rPr>
        <w:t>theoretically</w:t>
      </w:r>
      <w:r w:rsidR="00E7581C">
        <w:rPr>
          <w:noProof/>
          <w:lang w:val="en-GB"/>
        </w:rPr>
        <w:t>, especially</w:t>
      </w:r>
      <w:r w:rsidR="001F0116" w:rsidRPr="004A447D">
        <w:rPr>
          <w:noProof/>
          <w:lang w:val="en-GB"/>
        </w:rPr>
        <w:t xml:space="preserve"> </w:t>
      </w:r>
      <w:r w:rsidR="001F0116" w:rsidRPr="009276D8">
        <w:rPr>
          <w:i/>
          <w:noProof/>
          <w:lang w:val="en-GB"/>
        </w:rPr>
        <w:t>if</w:t>
      </w:r>
      <w:r w:rsidR="001F0116" w:rsidRPr="004A447D">
        <w:rPr>
          <w:noProof/>
          <w:lang w:val="en-GB"/>
        </w:rPr>
        <w:t xml:space="preserve"> the request size was</w:t>
      </w:r>
      <w:r w:rsidR="00E7581C">
        <w:rPr>
          <w:noProof/>
          <w:lang w:val="en-GB"/>
        </w:rPr>
        <w:t xml:space="preserve"> considered</w:t>
      </w:r>
      <w:r w:rsidR="001F0116" w:rsidRPr="004A447D">
        <w:rPr>
          <w:noProof/>
          <w:lang w:val="en-GB"/>
        </w:rPr>
        <w:t xml:space="preserve"> large</w:t>
      </w:r>
      <w:r w:rsidR="00E7581C">
        <w:rPr>
          <w:noProof/>
          <w:lang w:val="en-GB"/>
        </w:rPr>
        <w:t xml:space="preserve"> </w:t>
      </w:r>
      <w:r w:rsidR="00E7581C" w:rsidRPr="009276D8">
        <w:rPr>
          <w:i/>
          <w:noProof/>
          <w:lang w:val="en-GB"/>
        </w:rPr>
        <w:t>and</w:t>
      </w:r>
      <w:r w:rsidR="00E7581C">
        <w:rPr>
          <w:noProof/>
          <w:lang w:val="en-GB"/>
        </w:rPr>
        <w:t xml:space="preserve"> </w:t>
      </w:r>
      <w:r w:rsidR="00E7581C" w:rsidRPr="004A447D">
        <w:rPr>
          <w:noProof/>
          <w:lang w:val="en-GB"/>
        </w:rPr>
        <w:t>our reasons were perceived as placebic or near-placebic</w:t>
      </w:r>
      <w:r w:rsidR="001F0116" w:rsidRPr="004A447D">
        <w:rPr>
          <w:noProof/>
          <w:lang w:val="en-GB"/>
        </w:rPr>
        <w:t xml:space="preserve">. </w:t>
      </w:r>
      <w:r w:rsidR="00E7581C">
        <w:rPr>
          <w:noProof/>
          <w:lang w:val="en-GB"/>
        </w:rPr>
        <w:t>However, this might not be an</w:t>
      </w:r>
      <w:r w:rsidR="00EE2B09" w:rsidRPr="004A447D">
        <w:rPr>
          <w:noProof/>
          <w:lang w:val="en-GB"/>
        </w:rPr>
        <w:t xml:space="preserve"> issue in the first place, as </w:t>
      </w:r>
      <w:r w:rsidR="00E7581C">
        <w:rPr>
          <w:noProof/>
          <w:lang w:val="en-GB"/>
        </w:rPr>
        <w:t>participants</w:t>
      </w:r>
      <w:r w:rsidR="00E7581C" w:rsidRPr="004A447D">
        <w:rPr>
          <w:noProof/>
          <w:lang w:val="en-GB"/>
        </w:rPr>
        <w:t xml:space="preserve"> </w:t>
      </w:r>
      <w:r w:rsidR="00EE2B09" w:rsidRPr="004A447D">
        <w:rPr>
          <w:noProof/>
          <w:lang w:val="en-GB"/>
        </w:rPr>
        <w:t>ha</w:t>
      </w:r>
      <w:r w:rsidR="00154E7C" w:rsidRPr="004A447D">
        <w:rPr>
          <w:noProof/>
          <w:lang w:val="en-GB"/>
        </w:rPr>
        <w:t>d</w:t>
      </w:r>
      <w:r w:rsidR="00EE2B09" w:rsidRPr="004A447D">
        <w:rPr>
          <w:noProof/>
          <w:lang w:val="en-GB"/>
        </w:rPr>
        <w:t xml:space="preserve"> already agreed to wear the accelerometer</w:t>
      </w:r>
      <w:r w:rsidR="00E7581C">
        <w:rPr>
          <w:noProof/>
          <w:lang w:val="en-GB"/>
        </w:rPr>
        <w:t xml:space="preserve"> as part of the trial</w:t>
      </w:r>
      <w:r w:rsidR="00EE2B09" w:rsidRPr="004A447D">
        <w:rPr>
          <w:noProof/>
          <w:lang w:val="en-GB"/>
        </w:rPr>
        <w:t>.</w:t>
      </w:r>
      <w:ins w:id="310" w:author="Heino, Matti T J" w:date="2018-08-01T22:08:00Z">
        <w:r w:rsidR="009276D8">
          <w:rPr>
            <w:noProof/>
            <w:lang w:val="en-GB"/>
          </w:rPr>
          <w:t xml:space="preserve"> Message content </w:t>
        </w:r>
      </w:ins>
      <w:ins w:id="311" w:author="Heino, Matti T J" w:date="2018-08-01T22:10:00Z">
        <w:r w:rsidR="009276D8">
          <w:rPr>
            <w:noProof/>
            <w:lang w:val="en-GB"/>
          </w:rPr>
          <w:t>(as explicated in hypothesis H</w:t>
        </w:r>
        <w:r w:rsidR="009276D8" w:rsidRPr="009276D8">
          <w:rPr>
            <w:noProof/>
            <w:vertAlign w:val="subscript"/>
            <w:lang w:val="en-GB"/>
          </w:rPr>
          <w:t>2</w:t>
        </w:r>
        <w:r w:rsidR="009276D8">
          <w:rPr>
            <w:noProof/>
            <w:lang w:val="en-GB"/>
          </w:rPr>
          <w:t xml:space="preserve">) </w:t>
        </w:r>
      </w:ins>
      <w:ins w:id="312" w:author="Heino, Matti T J" w:date="2018-08-01T22:08:00Z">
        <w:r w:rsidR="009276D8">
          <w:rPr>
            <w:noProof/>
            <w:lang w:val="en-GB"/>
          </w:rPr>
          <w:t>may not play a role at all, if the real reason for non-compliance is</w:t>
        </w:r>
      </w:ins>
      <w:ins w:id="313" w:author="Heino, Matti T J" w:date="2018-08-01T22:10:00Z">
        <w:r w:rsidR="009276D8">
          <w:rPr>
            <w:noProof/>
            <w:lang w:val="en-GB"/>
          </w:rPr>
          <w:t xml:space="preserve"> e.g.</w:t>
        </w:r>
      </w:ins>
      <w:ins w:id="314" w:author="Heino, Matti T J" w:date="2018-08-01T22:08:00Z">
        <w:r w:rsidR="009276D8">
          <w:rPr>
            <w:noProof/>
            <w:lang w:val="en-GB"/>
          </w:rPr>
          <w:t xml:space="preserve"> leaving the house in a rush</w:t>
        </w:r>
      </w:ins>
      <w:ins w:id="315" w:author="Heino, Matti T J" w:date="2018-08-01T22:10:00Z">
        <w:r w:rsidR="009276D8">
          <w:rPr>
            <w:noProof/>
            <w:lang w:val="en-GB"/>
          </w:rPr>
          <w:t>.</w:t>
        </w:r>
      </w:ins>
      <w:ins w:id="316" w:author="Heino, Matti T J" w:date="2018-08-01T22:08:00Z">
        <w:r w:rsidR="009276D8">
          <w:rPr>
            <w:noProof/>
            <w:lang w:val="en-GB"/>
          </w:rPr>
          <w:t xml:space="preserve"> </w:t>
        </w:r>
      </w:ins>
      <w:ins w:id="317" w:author="Heino, Matti T J" w:date="2018-08-01T22:10:00Z">
        <w:r w:rsidR="009276D8">
          <w:rPr>
            <w:noProof/>
            <w:lang w:val="en-GB"/>
          </w:rPr>
          <w:t>I</w:t>
        </w:r>
      </w:ins>
      <w:ins w:id="318" w:author="Heino, Matti T J" w:date="2018-08-01T22:08:00Z">
        <w:r w:rsidR="009276D8">
          <w:rPr>
            <w:noProof/>
            <w:lang w:val="en-GB"/>
          </w:rPr>
          <w:t xml:space="preserve">n </w:t>
        </w:r>
      </w:ins>
      <w:ins w:id="319" w:author="Heino, Matti T J" w:date="2018-08-01T22:10:00Z">
        <w:r w:rsidR="009276D8">
          <w:rPr>
            <w:noProof/>
            <w:lang w:val="en-GB"/>
          </w:rPr>
          <w:t xml:space="preserve">such a </w:t>
        </w:r>
      </w:ins>
      <w:ins w:id="320" w:author="Heino, Matti T J" w:date="2018-08-01T22:08:00Z">
        <w:r w:rsidR="009276D8">
          <w:rPr>
            <w:noProof/>
            <w:lang w:val="en-GB"/>
          </w:rPr>
          <w:t>case</w:t>
        </w:r>
      </w:ins>
      <w:ins w:id="321" w:author="Heino, Matti T J" w:date="2018-08-01T22:10:00Z">
        <w:r w:rsidR="009276D8">
          <w:rPr>
            <w:noProof/>
            <w:lang w:val="en-GB"/>
          </w:rPr>
          <w:t>, though,</w:t>
        </w:r>
      </w:ins>
      <w:ins w:id="322" w:author="Heino, Matti T J" w:date="2018-08-01T22:08:00Z">
        <w:r w:rsidR="009276D8">
          <w:rPr>
            <w:noProof/>
            <w:lang w:val="en-GB"/>
          </w:rPr>
          <w:t xml:space="preserve"> </w:t>
        </w:r>
      </w:ins>
      <w:ins w:id="323" w:author="Heino, Matti T J" w:date="2018-08-01T22:09:00Z">
        <w:r w:rsidR="009276D8">
          <w:rPr>
            <w:noProof/>
            <w:lang w:val="en-GB"/>
          </w:rPr>
          <w:t xml:space="preserve">we would still expect </w:t>
        </w:r>
      </w:ins>
      <w:ins w:id="324" w:author="Heino, Matti T J" w:date="2018-08-01T22:11:00Z">
        <w:r w:rsidR="009276D8">
          <w:rPr>
            <w:noProof/>
            <w:lang w:val="en-GB"/>
          </w:rPr>
          <w:t>those who are reminded to have increased wear times compared to those who are not reminded (hypothesis H</w:t>
        </w:r>
        <w:r w:rsidR="009276D8" w:rsidRPr="009276D8">
          <w:rPr>
            <w:noProof/>
            <w:vertAlign w:val="subscript"/>
            <w:lang w:val="en-GB"/>
          </w:rPr>
          <w:t>1</w:t>
        </w:r>
        <w:r w:rsidR="009276D8">
          <w:rPr>
            <w:noProof/>
            <w:lang w:val="en-GB"/>
          </w:rPr>
          <w:t>).</w:t>
        </w:r>
      </w:ins>
    </w:p>
    <w:p w14:paraId="2FEC0B31" w14:textId="1E3C4A7C" w:rsidR="00B33A5B" w:rsidRPr="004A447D" w:rsidRDefault="00B33A5B" w:rsidP="009C040A">
      <w:pPr>
        <w:pStyle w:val="Heading2"/>
        <w:rPr>
          <w:noProof/>
          <w:lang w:val="en-GB"/>
        </w:rPr>
      </w:pPr>
      <w:r>
        <w:rPr>
          <w:noProof/>
          <w:lang w:val="en-GB"/>
        </w:rPr>
        <w:t>Pre-registration</w:t>
      </w:r>
    </w:p>
    <w:p w14:paraId="40199608" w14:textId="5D52F863" w:rsidR="00F8781D" w:rsidRPr="004A447D" w:rsidRDefault="00F8781D" w:rsidP="00F8781D">
      <w:pPr>
        <w:rPr>
          <w:noProof/>
          <w:lang w:val="en-GB"/>
        </w:rPr>
      </w:pPr>
      <w:r w:rsidRPr="004A447D">
        <w:rPr>
          <w:noProof/>
          <w:lang w:val="en-GB"/>
        </w:rPr>
        <w:t>In this paper, we attempted to answer to the call of more stringent methodology by pre-registration. Optimally, this would have been done pri</w:t>
      </w:r>
      <w:r w:rsidR="005F48D7">
        <w:rPr>
          <w:noProof/>
          <w:lang w:val="en-GB"/>
        </w:rPr>
        <w:t>or to beginning data collection.</w:t>
      </w:r>
      <w:r w:rsidR="005F48D7" w:rsidRPr="004A447D">
        <w:rPr>
          <w:noProof/>
          <w:lang w:val="en-GB"/>
        </w:rPr>
        <w:t xml:space="preserve"> </w:t>
      </w:r>
      <w:r w:rsidR="005F48D7">
        <w:rPr>
          <w:noProof/>
          <w:lang w:val="en-GB"/>
        </w:rPr>
        <w:t>I</w:t>
      </w:r>
      <w:r w:rsidR="005F48D7" w:rsidRPr="004A447D">
        <w:rPr>
          <w:noProof/>
          <w:lang w:val="en-GB"/>
        </w:rPr>
        <w:t xml:space="preserve">n these cases, </w:t>
      </w:r>
      <w:r w:rsidR="005F48D7">
        <w:rPr>
          <w:noProof/>
          <w:lang w:val="en-GB"/>
        </w:rPr>
        <w:t xml:space="preserve">it has been proposed that </w:t>
      </w:r>
      <w:r w:rsidR="005F48D7" w:rsidRPr="004A447D">
        <w:rPr>
          <w:noProof/>
          <w:lang w:val="en-GB"/>
        </w:rPr>
        <w:t xml:space="preserve">analyses should be considered exploratory </w:t>
      </w:r>
      <w:r w:rsidR="005F48D7" w:rsidRPr="004A447D">
        <w:rPr>
          <w:noProof/>
          <w:lang w:val="en-GB"/>
        </w:rPr>
        <w:fldChar w:fldCharType="begin"/>
      </w:r>
      <w:ins w:id="325" w:author="Heino, Matti T J" w:date="2018-08-05T23:08:00Z">
        <w:r w:rsidR="00652E1F">
          <w:rPr>
            <w:noProof/>
            <w:lang w:val="en-GB"/>
          </w:rPr>
          <w:instrText xml:space="preserve"> ADDIN ZOTERO_ITEM CSL_CITATION {"citationID":"2i7bdbfkn0","properties":{"formattedCitation":"[67]","plainCitation":"[67]"},"citationItems":[{"id":439,"uris":["http://zotero.org/users/2425957/items/CM75UC2P"],"uri":["http://zotero.org/users/2425957/items/CM75UC2P"],"itemData":{"id":439,"type":"article-journal","title":"An Agenda for Purely Confirmatory Research","container-title":"Perspectives on Psychological Science","page":"632-638","volume":"7","issue":"6","source":"pps.sagepub.com","abstract":"The veracity of substantive research claims hinges on the way experimental data are collected and analyzed. In this article, we discuss an uncomfortable fact that threatens the core of psychology’s academic enterprise: almost without exception, psychologists do not commit themselves to a method of data analysis before they see the actual data. It then becomes tempting to fine tune the analysis to the data in order to obtain a desired result—a procedure that invalidates the interpretation of the common statistical tests. The extent of the fine tuning varies widely across experiments and experimenters but is almost impossible for reviewers and readers to gauge. To remedy the situation, we propose that researchers preregister their studies and indicate in advance the analyses they intend to conduct. Only these analyses deserve the label “confirmatory,” and only for these analyses are the common statistical tests valid. Other analyses can be carried out but these should be labeled “exploratory.” We illustrate our proposal with a confirmatory replication attempt of a study on extrasensory perception.","DOI":"10.1177/1745691612463078","ISSN":"1745-6916, 1745-6924","note":"PMID: 26168122","journalAbbreviation":"Perspectives on Psychological Science","language":"en","author":[{"family":"Wagenmakers","given":"Eric-Jan"},{"family":"Wetzels","given":"Ruud"},{"family":"Borsboom","given":"Denny"},{"family":"Maas","given":"Han L. J.","dropping-particle":"van der"},{"family":"Kievit","given":"Rogier A."}],"issued":{"date-parts":[["2012",11,1]]}}}],"schema":"https://github.com/citation-style-language/schema/raw/master/csl-citation.json"} </w:instrText>
        </w:r>
      </w:ins>
      <w:del w:id="326" w:author="Heino, Matti T J" w:date="2018-08-05T23:07:00Z">
        <w:r w:rsidR="00CC2FBC" w:rsidDel="00652E1F">
          <w:rPr>
            <w:noProof/>
            <w:lang w:val="en-GB"/>
          </w:rPr>
          <w:delInstrText xml:space="preserve"> ADDIN ZOTERO_ITEM CSL_CITATION {"citationID":"2i7bdbfkn0","properties":{"formattedCitation":"[64]","plainCitation":"[64]"},"citationItems":[{"id":439,"uris":["http://zotero.org/users/2425957/items/CM75UC2P"],"uri":["http://zotero.org/users/2425957/items/CM75UC2P"],"itemData":{"id":439,"type":"article-journal","title":"An Agenda for Purely Confirmatory Research","container-title":"Perspectives on Psychological Science","page":"632-638","volume":"7","issue":"6","source":"pps.sagepub.com","abstract":"The veracity of substantive research claims hinges on the way experimental data are collected and analyzed. In this article, we discuss an uncomfortable fact that threatens the core of psychology’s academic enterprise: almost without exception, psychologists do not commit themselves to a method of data analysis before they see the actual data. It then becomes tempting to fine tune the analysis to the data in order to obtain a desired result—a procedure that invalidates the interpretation of the common statistical tests. The extent of the fine tuning varies widely across experiments and experimenters but is almost impossible for reviewers and readers to gauge. To remedy the situation, we propose that researchers preregister their studies and indicate in advance the analyses they intend to conduct. Only these analyses deserve the label “confirmatory,” and only for these analyses are the common statistical tests valid. Other analyses can be carried out but these should be labeled “exploratory.” We illustrate our proposal with a confirmatory replication attempt of a study on extrasensory perception.","DOI":"10.1177/1745691612463078","ISSN":"1745-6916, 1745-6924","note":"PMID: 26168122","journalAbbreviation":"Perspectives on Psychological Science","language":"en","author":[{"family":"Wagenmakers","given":"Eric-Jan"},{"family":"Wetzels","given":"Ruud"},{"family":"Borsboom","given":"Denny"},{"family":"Maas","given":"Han L. J.","dropping-particle":"van der"},{"family":"Kievit","given":"Rogier A."}],"issued":{"date-parts":[["2012",11,1]]}}}],"schema":"https://github.com/citation-style-language/schema/raw/master/csl-citation.json"} </w:delInstrText>
        </w:r>
      </w:del>
      <w:r w:rsidR="005F48D7" w:rsidRPr="004A447D">
        <w:rPr>
          <w:noProof/>
          <w:lang w:val="en-GB"/>
        </w:rPr>
        <w:fldChar w:fldCharType="separate"/>
      </w:r>
      <w:ins w:id="327" w:author="Heino, Matti T J" w:date="2018-08-05T23:08:00Z">
        <w:r w:rsidR="00652E1F" w:rsidRPr="00652E1F">
          <w:rPr>
            <w:lang w:val="en-US"/>
          </w:rPr>
          <w:t>[67]</w:t>
        </w:r>
      </w:ins>
      <w:del w:id="328" w:author="Heino, Matti T J" w:date="2018-08-05T23:08:00Z">
        <w:r w:rsidR="00CC2FBC" w:rsidRPr="00652E1F" w:rsidDel="00652E1F">
          <w:rPr>
            <w:lang w:val="en-US"/>
          </w:rPr>
          <w:delText>[64]</w:delText>
        </w:r>
      </w:del>
      <w:r w:rsidR="005F48D7" w:rsidRPr="004A447D">
        <w:rPr>
          <w:noProof/>
          <w:lang w:val="en-GB"/>
        </w:rPr>
        <w:fldChar w:fldCharType="end"/>
      </w:r>
      <w:r w:rsidR="005F48D7">
        <w:rPr>
          <w:noProof/>
          <w:lang w:val="en-GB"/>
        </w:rPr>
        <w:t>—</w:t>
      </w:r>
      <w:r w:rsidRPr="004A447D">
        <w:rPr>
          <w:noProof/>
          <w:lang w:val="en-GB"/>
        </w:rPr>
        <w:t xml:space="preserve">especially in the presence of researcher degrees of freedom or data-dependent analysis decisions </w:t>
      </w:r>
      <w:r w:rsidRPr="004A447D">
        <w:rPr>
          <w:noProof/>
          <w:lang w:val="en-GB"/>
        </w:rPr>
        <w:fldChar w:fldCharType="begin"/>
      </w:r>
      <w:ins w:id="329" w:author="Heino, Matti T J" w:date="2018-08-05T23:08:00Z">
        <w:r w:rsidR="00652E1F">
          <w:rPr>
            <w:noProof/>
            <w:lang w:val="en-GB"/>
          </w:rPr>
          <w:instrText xml:space="preserve"> ADDIN ZOTERO_ITEM CSL_CITATION {"citationID":"2airv3n79o","properties":{"formattedCitation":"[68]","plainCitation":"[68]"},"citationItems":[{"id":378,"uris":["http://zotero.org/users/2425957/items/5JTHSKG8"],"uri":["http://zotero.org/users/2425957/items/5JTHSKG8"],"itemData":{"id":378,"type":"article-journal","title":"The Statistical Crisis in Science","container-title":"American Scientist","page":"460-465","volume":"102","issue":"6","source":"CrossRef","DOI":"10.1511/2014.111.460","ISSN":"0003-0996, 1545-2786","language":"en","author":[{"family":"Gelman","given":"Andrew"},{"family":"Loken","given":"Eric"}],"issued":{"date-parts":[["2014"]]}}}],"schema":"https://github.com/citation-style-language/schema/raw/master/csl-citation.json"} </w:instrText>
        </w:r>
      </w:ins>
      <w:del w:id="330" w:author="Heino, Matti T J" w:date="2018-08-05T23:07:00Z">
        <w:r w:rsidR="00CC2FBC" w:rsidDel="00652E1F">
          <w:rPr>
            <w:noProof/>
            <w:lang w:val="en-GB"/>
          </w:rPr>
          <w:delInstrText xml:space="preserve"> ADDIN ZOTERO_ITEM CSL_CITATION {"citationID":"2airv3n79o","properties":{"formattedCitation":"[65]","plainCitation":"[65]"},"citationItems":[{"id":378,"uris":["http://zotero.org/users/2425957/items/5JTHSKG8"],"uri":["http://zotero.org/users/2425957/items/5JTHSKG8"],"itemData":{"id":378,"type":"article-journal","title":"The Statistical Crisis in Science","container-title":"American Scientist","page":"460-465","volume":"102","issue":"6","source":"CrossRef","DOI":"10.1511/2014.111.460","ISSN":"0003-0996, 1545-2786","language":"en","author":[{"family":"Gelman","given":"Andrew"},{"family":"Loken","given":"Eric"}],"issued":{"date-parts":[["2014"]]}}}],"schema":"https://github.com/citation-style-language/schema/raw/master/csl-citation.json"} </w:delInstrText>
        </w:r>
      </w:del>
      <w:r w:rsidRPr="004A447D">
        <w:rPr>
          <w:noProof/>
          <w:lang w:val="en-GB"/>
        </w:rPr>
        <w:fldChar w:fldCharType="separate"/>
      </w:r>
      <w:ins w:id="331" w:author="Heino, Matti T J" w:date="2018-08-05T23:08:00Z">
        <w:r w:rsidR="00652E1F" w:rsidRPr="00652E1F">
          <w:rPr>
            <w:lang w:val="en-US"/>
          </w:rPr>
          <w:t>[68]</w:t>
        </w:r>
      </w:ins>
      <w:del w:id="332" w:author="Heino, Matti T J" w:date="2018-08-05T23:08:00Z">
        <w:r w:rsidR="00CC2FBC" w:rsidRPr="00652E1F" w:rsidDel="00652E1F">
          <w:rPr>
            <w:lang w:val="en-US"/>
          </w:rPr>
          <w:delText>[65]</w:delText>
        </w:r>
      </w:del>
      <w:r w:rsidRPr="004A447D">
        <w:rPr>
          <w:noProof/>
          <w:lang w:val="en-GB"/>
        </w:rPr>
        <w:fldChar w:fldCharType="end"/>
      </w:r>
      <w:r w:rsidR="005F48D7">
        <w:rPr>
          <w:noProof/>
          <w:lang w:val="en-GB"/>
        </w:rPr>
        <w:t>—</w:t>
      </w:r>
      <w:r w:rsidR="00E7581C">
        <w:rPr>
          <w:noProof/>
          <w:lang w:val="en-GB"/>
        </w:rPr>
        <w:t>and</w:t>
      </w:r>
      <w:r w:rsidRPr="004A447D">
        <w:rPr>
          <w:noProof/>
          <w:lang w:val="en-GB"/>
        </w:rPr>
        <w:t xml:space="preserve"> </w:t>
      </w:r>
      <w:r w:rsidR="00E7581C">
        <w:rPr>
          <w:noProof/>
          <w:lang w:val="en-GB"/>
        </w:rPr>
        <w:t xml:space="preserve">can </w:t>
      </w:r>
      <w:r w:rsidRPr="004A447D">
        <w:rPr>
          <w:noProof/>
          <w:lang w:val="en-GB"/>
        </w:rPr>
        <w:t xml:space="preserve">render p-values meaningless. </w:t>
      </w:r>
      <w:r w:rsidR="005F48D7">
        <w:rPr>
          <w:noProof/>
          <w:lang w:val="en-GB"/>
        </w:rPr>
        <w:t xml:space="preserve">In our case, this mistake turned out to be nonconsequential. </w:t>
      </w:r>
      <w:r w:rsidRPr="004A447D">
        <w:rPr>
          <w:noProof/>
          <w:lang w:val="en-GB"/>
        </w:rPr>
        <w:t xml:space="preserve">We used Bayes factors to avoid claiming findings based on p-values alone, as recently warned against by the American Statistical Association </w:t>
      </w:r>
      <w:r w:rsidRPr="004A447D">
        <w:rPr>
          <w:noProof/>
          <w:lang w:val="en-GB"/>
        </w:rPr>
        <w:fldChar w:fldCharType="begin"/>
      </w:r>
      <w:ins w:id="333" w:author="Heino, Matti T J" w:date="2018-08-05T23:08:00Z">
        <w:r w:rsidR="00652E1F">
          <w:rPr>
            <w:noProof/>
            <w:lang w:val="en-GB"/>
          </w:rPr>
          <w:instrText xml:space="preserve"> ADDIN ZOTERO_ITEM CSL_CITATION {"citationID":"1ptrdsc34q","properties":{"formattedCitation":"[69]","plainCitation":"[69]"},"citationItems":[{"id":376,"uris":["http://zotero.org/users/2425957/items/R7TSHAHK"],"uri":["http://zotero.org/users/2425957/items/R7TSHAHK"],"itemData":{"id":376,"type":"article-journal","title":"The ASA's statement on p-values: context, process, and purpose","container-title":"The American Statistician","page":"00-00","source":"amstat.tandfonline.com (Atypon)","DOI":"10.1080/00031305.2016.1154108","ISSN":"0003-1305","shortTitle":"The ASA's statement on p-values","journalAbbreviation":"The American Statistician","author":[{"family":"Wasserstein","given":"Ronald L."},{"family":"Lazar","given":"Nicole A."}],"issued":{"date-parts":[["2016",3,7]]}}}],"schema":"https://github.com/citation-style-language/schema/raw/master/csl-citation.json"} </w:instrText>
        </w:r>
      </w:ins>
      <w:del w:id="334" w:author="Heino, Matti T J" w:date="2018-08-05T23:07:00Z">
        <w:r w:rsidR="00CC2FBC" w:rsidDel="00652E1F">
          <w:rPr>
            <w:noProof/>
            <w:lang w:val="en-GB"/>
          </w:rPr>
          <w:delInstrText xml:space="preserve"> ADDIN ZOTERO_ITEM CSL_CITATION {"citationID":"1ptrdsc34q","properties":{"formattedCitation":"[66]","plainCitation":"[66]"},"citationItems":[{"id":376,"uris":["http://zotero.org/users/2425957/items/R7TSHAHK"],"uri":["http://zotero.org/users/2425957/items/R7TSHAHK"],"itemData":{"id":376,"type":"article-journal","title":"The ASA's statement on p-values: context, process, and purpose","container-title":"The American Statistician","page":"00-00","source":"amstat.tandfonline.com (Atypon)","DOI":"10.1080/00031305.2016.1154108","ISSN":"0003-1305","shortTitle":"The ASA's statement on p-values","journalAbbreviation":"The American Statistician","author":[{"family":"Wasserstein","given":"Ronald L."},{"family":"Lazar","given":"Nicole A."}],"issued":{"date-parts":[["2016",3,7]]}}}],"schema":"https://github.com/citation-style-language/schema/raw/master/csl-citation.json"} </w:delInstrText>
        </w:r>
      </w:del>
      <w:r w:rsidRPr="004A447D">
        <w:rPr>
          <w:noProof/>
          <w:lang w:val="en-GB"/>
        </w:rPr>
        <w:fldChar w:fldCharType="separate"/>
      </w:r>
      <w:ins w:id="335" w:author="Heino, Matti T J" w:date="2018-08-05T23:08:00Z">
        <w:r w:rsidR="00652E1F" w:rsidRPr="00652E1F">
          <w:rPr>
            <w:lang w:val="en-US"/>
          </w:rPr>
          <w:t>[69]</w:t>
        </w:r>
      </w:ins>
      <w:del w:id="336" w:author="Heino, Matti T J" w:date="2018-08-05T23:08:00Z">
        <w:r w:rsidR="00CC2FBC" w:rsidRPr="00652E1F" w:rsidDel="00652E1F">
          <w:rPr>
            <w:lang w:val="en-US"/>
          </w:rPr>
          <w:delText>[66]</w:delText>
        </w:r>
      </w:del>
      <w:r w:rsidRPr="004A447D">
        <w:rPr>
          <w:noProof/>
          <w:lang w:val="en-GB"/>
        </w:rPr>
        <w:fldChar w:fldCharType="end"/>
      </w:r>
      <w:r w:rsidRPr="004A447D">
        <w:rPr>
          <w:noProof/>
          <w:lang w:val="en-GB"/>
        </w:rPr>
        <w:t>. Other approaches we used to address the replicability problem were transparent reporting and open data.</w:t>
      </w:r>
    </w:p>
    <w:p w14:paraId="23D19E4C" w14:textId="7FCD479B" w:rsidR="006375E1" w:rsidRPr="004A447D" w:rsidDel="007C4B3A" w:rsidRDefault="006375E1" w:rsidP="009C040A">
      <w:pPr>
        <w:pStyle w:val="Heading2"/>
        <w:rPr>
          <w:del w:id="337" w:author="Heino, Matti T J" w:date="2018-08-01T21:39:00Z"/>
          <w:noProof/>
          <w:lang w:val="en-GB"/>
        </w:rPr>
      </w:pPr>
      <w:bookmarkStart w:id="338" w:name="_Toc449907577"/>
      <w:commentRangeStart w:id="339"/>
      <w:del w:id="340" w:author="Heino, Matti T J" w:date="2018-08-01T21:39:00Z">
        <w:r w:rsidRPr="004A447D" w:rsidDel="007C4B3A">
          <w:rPr>
            <w:noProof/>
            <w:lang w:val="en-GB"/>
          </w:rPr>
          <w:lastRenderedPageBreak/>
          <w:delText>Rational theory defense</w:delText>
        </w:r>
      </w:del>
      <w:bookmarkEnd w:id="338"/>
      <w:commentRangeEnd w:id="339"/>
      <w:r w:rsidR="002C3DB0">
        <w:rPr>
          <w:rStyle w:val="CommentReference"/>
          <w:b w:val="0"/>
          <w:bCs w:val="0"/>
          <w:color w:val="auto"/>
        </w:rPr>
        <w:commentReference w:id="339"/>
      </w:r>
    </w:p>
    <w:p w14:paraId="4A139F8D" w14:textId="3D8A1947" w:rsidR="006375E1" w:rsidRPr="004A447D" w:rsidDel="007C4B3A" w:rsidRDefault="006375E1" w:rsidP="006375E1">
      <w:pPr>
        <w:rPr>
          <w:del w:id="341" w:author="Heino, Matti T J" w:date="2018-08-01T21:39:00Z"/>
          <w:noProof/>
          <w:color w:val="000000"/>
          <w:lang w:val="en-GB"/>
        </w:rPr>
      </w:pPr>
      <w:del w:id="342" w:author="Heino, Matti T J" w:date="2018-08-01T21:39:00Z">
        <w:r w:rsidRPr="004A447D" w:rsidDel="007C4B3A">
          <w:rPr>
            <w:noProof/>
            <w:lang w:val="en-GB"/>
          </w:rPr>
          <w:delText xml:space="preserve">We must be careful not </w:delText>
        </w:r>
        <w:r w:rsidR="00E7581C" w:rsidDel="007C4B3A">
          <w:rPr>
            <w:noProof/>
            <w:lang w:val="en-GB"/>
          </w:rPr>
          <w:delText>read</w:delText>
        </w:r>
        <w:r w:rsidRPr="004A447D" w:rsidDel="007C4B3A">
          <w:rPr>
            <w:noProof/>
            <w:lang w:val="en-GB"/>
          </w:rPr>
          <w:delText xml:space="preserve"> too much into potential explanations (such as the hidden moderators-argument) for why </w:delText>
        </w:r>
        <w:r w:rsidR="00695128" w:rsidDel="007C4B3A">
          <w:rPr>
            <w:noProof/>
            <w:lang w:val="en-GB"/>
          </w:rPr>
          <w:delText>an effect was not detected here</w:delText>
        </w:r>
        <w:r w:rsidRPr="004A447D" w:rsidDel="007C4B3A">
          <w:rPr>
            <w:noProof/>
            <w:lang w:val="en-GB"/>
          </w:rPr>
          <w:delText xml:space="preserve">. </w:delText>
        </w:r>
        <w:r w:rsidR="00B33A5B" w:rsidDel="007C4B3A">
          <w:rPr>
            <w:noProof/>
            <w:color w:val="000000"/>
            <w:lang w:val="en-GB"/>
          </w:rPr>
          <w:delText>In the light of the recent</w:delText>
        </w:r>
        <w:r w:rsidRPr="004A447D" w:rsidDel="007C4B3A">
          <w:rPr>
            <w:noProof/>
            <w:color w:val="000000"/>
            <w:lang w:val="en-GB"/>
          </w:rPr>
          <w:delText xml:space="preserve"> “crisis of confidence in the psychological sciences”, it </w:delText>
        </w:r>
        <w:r w:rsidR="00E7581C" w:rsidDel="007C4B3A">
          <w:rPr>
            <w:noProof/>
            <w:color w:val="000000"/>
            <w:lang w:val="en-GB"/>
          </w:rPr>
          <w:delText>is concerning</w:delText>
        </w:r>
        <w:r w:rsidRPr="004A447D" w:rsidDel="007C4B3A">
          <w:rPr>
            <w:noProof/>
            <w:color w:val="000000"/>
            <w:lang w:val="en-GB"/>
          </w:rPr>
          <w:delText xml:space="preserve"> that only a single direct replication of the xerox machine study has been published. </w:delText>
        </w:r>
        <w:r w:rsidR="00E7581C" w:rsidDel="007C4B3A">
          <w:rPr>
            <w:noProof/>
            <w:color w:val="000000"/>
            <w:lang w:val="en-GB"/>
          </w:rPr>
          <w:delText xml:space="preserve"> </w:delText>
        </w:r>
        <w:r w:rsidRPr="004A447D" w:rsidDel="007C4B3A">
          <w:rPr>
            <w:noProof/>
            <w:color w:val="000000"/>
            <w:lang w:val="en-GB"/>
          </w:rPr>
          <w:delText xml:space="preserve">The lack of direct replication and the mixed results from conceptual replications point to a more specific question in the context of current research: when is it rational to defend a theory by coming up with additional auxiliary hypotheses or rejecting the </w:delText>
        </w:r>
        <w:r w:rsidR="001B33B9" w:rsidRPr="004A447D" w:rsidDel="007C4B3A">
          <w:rPr>
            <w:noProof/>
            <w:color w:val="000000"/>
            <w:lang w:val="en-GB"/>
          </w:rPr>
          <w:delText>protocol of a falsifying experiment (falsification and corroboration being continuous measures, defined by the strictness of the test)</w:delText>
        </w:r>
        <w:r w:rsidR="00A82C1E" w:rsidDel="007C4B3A">
          <w:rPr>
            <w:noProof/>
            <w:color w:val="000000"/>
            <w:lang w:val="en-GB"/>
          </w:rPr>
          <w:delText>.</w:delText>
        </w:r>
        <w:r w:rsidR="001B33B9" w:rsidRPr="004A447D" w:rsidDel="007C4B3A">
          <w:rPr>
            <w:noProof/>
            <w:color w:val="000000"/>
            <w:lang w:val="en-GB"/>
          </w:rPr>
          <w:delText xml:space="preserve"> Meehl  argues, from a neo-Popperian framework, for the Lakatos principle: </w:delText>
        </w:r>
        <w:r w:rsidR="001B33B9" w:rsidRPr="004A447D" w:rsidDel="007C4B3A">
          <w:rPr>
            <w:i/>
            <w:noProof/>
            <w:color w:val="000000"/>
            <w:lang w:val="en-GB"/>
          </w:rPr>
          <w:delText>it is rational to defend a (</w:delText>
        </w:r>
        <w:r w:rsidR="00F8781D" w:rsidRPr="004A447D" w:rsidDel="007C4B3A">
          <w:rPr>
            <w:i/>
            <w:noProof/>
            <w:color w:val="000000"/>
            <w:lang w:val="en-GB"/>
          </w:rPr>
          <w:delText>seasoned</w:delText>
        </w:r>
        <w:r w:rsidR="001B33B9" w:rsidRPr="004A447D" w:rsidDel="007C4B3A">
          <w:rPr>
            <w:i/>
            <w:noProof/>
            <w:color w:val="000000"/>
            <w:lang w:val="en-GB"/>
          </w:rPr>
          <w:delText>) theory when it has accumulated an impressive track record of strong successes</w:delText>
        </w:r>
        <w:r w:rsidR="001B33B9" w:rsidRPr="004A447D" w:rsidDel="007C4B3A">
          <w:rPr>
            <w:noProof/>
            <w:color w:val="000000"/>
            <w:lang w:val="en-GB"/>
          </w:rPr>
          <w:delText xml:space="preserve">. </w:delText>
        </w:r>
      </w:del>
    </w:p>
    <w:p w14:paraId="6DDCC122" w14:textId="2AEABD74" w:rsidR="006375E1" w:rsidRPr="004A447D" w:rsidDel="007C4B3A" w:rsidRDefault="006375E1" w:rsidP="006375E1">
      <w:pPr>
        <w:rPr>
          <w:del w:id="343" w:author="Heino, Matti T J" w:date="2018-08-01T21:39:00Z"/>
          <w:noProof/>
          <w:lang w:val="en-GB"/>
        </w:rPr>
      </w:pPr>
      <w:del w:id="344" w:author="Heino, Matti T J" w:date="2018-08-01T21:39:00Z">
        <w:r w:rsidRPr="00FA1F64" w:rsidDel="007C4B3A">
          <w:rPr>
            <w:noProof/>
            <w:lang w:val="en-GB"/>
          </w:rPr>
          <w:delText xml:space="preserve">As measured by Bayes Factors, even without accounting for possible publication bias, the </w:delText>
        </w:r>
      </w:del>
      <w:del w:id="345" w:author="Heino, Matti T J" w:date="2018-07-31T16:15:00Z">
        <w:r w:rsidRPr="00FA1F64" w:rsidDel="000F18A9">
          <w:rPr>
            <w:noProof/>
            <w:lang w:val="en-GB"/>
          </w:rPr>
          <w:delText>LBC</w:delText>
        </w:r>
      </w:del>
      <w:del w:id="346" w:author="Heino, Matti T J" w:date="2018-08-01T21:39:00Z">
        <w:r w:rsidRPr="00FA1F64" w:rsidDel="007C4B3A">
          <w:rPr>
            <w:noProof/>
            <w:lang w:val="en-GB"/>
          </w:rPr>
          <w:delText xml:space="preserve"> study does not reach the criterion for strong evidence (see data at https://osf.io/7y25w/).</w:delText>
        </w:r>
        <w:r w:rsidR="001B33B9" w:rsidRPr="00FA1F64" w:rsidDel="007C4B3A">
          <w:rPr>
            <w:noProof/>
            <w:lang w:val="en-GB"/>
          </w:rPr>
          <w:delText xml:space="preserve"> It would thus be quite a leap to consider the </w:delText>
        </w:r>
      </w:del>
      <w:del w:id="347" w:author="Heino, Matti T J" w:date="2018-07-31T16:15:00Z">
        <w:r w:rsidR="001B33B9" w:rsidRPr="00FA1F64" w:rsidDel="000F18A9">
          <w:rPr>
            <w:noProof/>
            <w:lang w:val="en-GB"/>
          </w:rPr>
          <w:delText>LBC</w:delText>
        </w:r>
      </w:del>
      <w:del w:id="348" w:author="Heino, Matti T J" w:date="2018-08-01T21:39:00Z">
        <w:r w:rsidR="001B33B9" w:rsidRPr="00FA1F64" w:rsidDel="007C4B3A">
          <w:rPr>
            <w:noProof/>
            <w:lang w:val="en-GB"/>
          </w:rPr>
          <w:delText xml:space="preserve"> theory (much less the stronger formulation by Cialdini and others) having accumulated </w:delText>
        </w:r>
        <w:r w:rsidR="00F8781D" w:rsidRPr="00FA1F64" w:rsidDel="007C4B3A">
          <w:rPr>
            <w:noProof/>
            <w:lang w:val="en-GB"/>
          </w:rPr>
          <w:delText xml:space="preserve">enough </w:delText>
        </w:r>
        <w:r w:rsidR="001B33B9" w:rsidRPr="00FA1F64" w:rsidDel="007C4B3A">
          <w:rPr>
            <w:noProof/>
            <w:lang w:val="en-GB"/>
          </w:rPr>
          <w:delText>credit by strong successes</w:delText>
        </w:r>
        <w:r w:rsidR="00F8781D" w:rsidRPr="00FA1F64" w:rsidDel="007C4B3A">
          <w:rPr>
            <w:noProof/>
            <w:lang w:val="en-GB"/>
          </w:rPr>
          <w:delText xml:space="preserve"> to justify much speculation about e.g. moderating factors</w:delText>
        </w:r>
        <w:r w:rsidR="001B33B9" w:rsidRPr="00FA1F64" w:rsidDel="007C4B3A">
          <w:rPr>
            <w:noProof/>
            <w:lang w:val="en-GB"/>
          </w:rPr>
          <w:delText>.</w:delText>
        </w:r>
        <w:r w:rsidR="001B33B9" w:rsidRPr="004A447D" w:rsidDel="007C4B3A">
          <w:rPr>
            <w:noProof/>
            <w:lang w:val="en-GB"/>
          </w:rPr>
          <w:delText xml:space="preserve"> </w:delText>
        </w:r>
      </w:del>
    </w:p>
    <w:p w14:paraId="0F7FE546" w14:textId="77777777" w:rsidR="00C71406" w:rsidRPr="004A447D" w:rsidRDefault="00C71406" w:rsidP="009C040A">
      <w:pPr>
        <w:pStyle w:val="Heading2"/>
        <w:rPr>
          <w:noProof/>
          <w:lang w:val="en-GB"/>
        </w:rPr>
      </w:pPr>
      <w:bookmarkStart w:id="349" w:name="_Toc449907578"/>
      <w:r w:rsidRPr="004A447D">
        <w:rPr>
          <w:noProof/>
          <w:lang w:val="en-GB"/>
        </w:rPr>
        <w:t>Implications for practice</w:t>
      </w:r>
      <w:bookmarkEnd w:id="349"/>
    </w:p>
    <w:p w14:paraId="388B66B4" w14:textId="3D19F55F" w:rsidR="00095CF5" w:rsidRPr="004A447D" w:rsidRDefault="00095CF5" w:rsidP="00C71406">
      <w:pPr>
        <w:rPr>
          <w:noProof/>
          <w:lang w:val="en-GB"/>
        </w:rPr>
      </w:pPr>
      <w:r w:rsidRPr="004A447D">
        <w:rPr>
          <w:noProof/>
          <w:lang w:val="en-GB"/>
        </w:rPr>
        <w:t xml:space="preserve">Our results, in line with </w:t>
      </w:r>
      <w:r w:rsidR="002074AD">
        <w:rPr>
          <w:noProof/>
          <w:lang w:val="en-GB"/>
        </w:rPr>
        <w:t xml:space="preserve">some </w:t>
      </w:r>
      <w:r w:rsidR="00FA1F64">
        <w:rPr>
          <w:noProof/>
          <w:lang w:val="en-GB"/>
        </w:rPr>
        <w:t xml:space="preserve">other studies </w:t>
      </w:r>
      <w:r w:rsidRPr="004A447D">
        <w:rPr>
          <w:noProof/>
          <w:lang w:val="en-GB"/>
        </w:rPr>
        <w:fldChar w:fldCharType="begin"/>
      </w:r>
      <w:r w:rsidR="00327DF5">
        <w:rPr>
          <w:noProof/>
          <w:lang w:val="en-GB"/>
        </w:rPr>
        <w:instrText xml:space="preserve"> ADDIN ZOTERO_ITEM CSL_CITATION {"citationID":"tUifPpfC","properties":{"formattedCitation":"[e.g. 11]","plainCitation":"[e.g.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E."},{"family":"Issartel","given":"Johann"}],"issued":{"date-parts":[["2013"]]}},"suppress-author":true,"prefix":"e.g. "}],"schema":"https://github.com/citation-style-language/schema/raw/master/csl-citation.json"} </w:instrText>
      </w:r>
      <w:r w:rsidRPr="004A447D">
        <w:rPr>
          <w:noProof/>
          <w:lang w:val="en-GB"/>
        </w:rPr>
        <w:fldChar w:fldCharType="separate"/>
      </w:r>
      <w:r w:rsidR="00327DF5" w:rsidRPr="00327DF5">
        <w:rPr>
          <w:lang w:val="en-US"/>
        </w:rPr>
        <w:t>[e.g. 11]</w:t>
      </w:r>
      <w:r w:rsidRPr="004A447D">
        <w:rPr>
          <w:noProof/>
          <w:lang w:val="en-GB"/>
        </w:rPr>
        <w:fldChar w:fldCharType="end"/>
      </w:r>
      <w:r w:rsidRPr="004A447D">
        <w:rPr>
          <w:noProof/>
          <w:lang w:val="en-GB"/>
        </w:rPr>
        <w:t xml:space="preserve"> </w:t>
      </w:r>
      <w:r w:rsidR="00E81273">
        <w:rPr>
          <w:noProof/>
          <w:lang w:val="en-GB"/>
        </w:rPr>
        <w:t xml:space="preserve">indicate that researchers should not expect </w:t>
      </w:r>
      <w:r w:rsidRPr="004A447D">
        <w:rPr>
          <w:noProof/>
          <w:lang w:val="en-GB"/>
        </w:rPr>
        <w:t xml:space="preserve">simple reminders </w:t>
      </w:r>
      <w:r w:rsidR="00E81273">
        <w:rPr>
          <w:noProof/>
          <w:lang w:val="en-GB"/>
        </w:rPr>
        <w:t xml:space="preserve">to have strong effects on </w:t>
      </w:r>
      <w:r w:rsidRPr="004A447D">
        <w:rPr>
          <w:noProof/>
          <w:lang w:val="en-GB"/>
        </w:rPr>
        <w:t>accelerometer wear times</w:t>
      </w:r>
      <w:r w:rsidR="003F4924">
        <w:rPr>
          <w:noProof/>
          <w:lang w:val="en-GB"/>
        </w:rPr>
        <w:t xml:space="preserve"> among youth</w:t>
      </w:r>
      <w:r w:rsidRPr="004A447D">
        <w:rPr>
          <w:noProof/>
          <w:lang w:val="en-GB"/>
        </w:rPr>
        <w:t>. Also, despite</w:t>
      </w:r>
      <w:r w:rsidR="003F4924">
        <w:rPr>
          <w:noProof/>
          <w:lang w:val="en-GB"/>
        </w:rPr>
        <w:t xml:space="preserve"> previous</w:t>
      </w:r>
      <w:r w:rsidRPr="004A447D">
        <w:rPr>
          <w:noProof/>
          <w:lang w:val="en-GB"/>
        </w:rPr>
        <w:t xml:space="preserve"> strong claims, the because-heuristic </w:t>
      </w:r>
      <w:r w:rsidR="00E81273">
        <w:rPr>
          <w:noProof/>
          <w:lang w:val="en-GB"/>
        </w:rPr>
        <w:t xml:space="preserve">in this context </w:t>
      </w:r>
      <w:r w:rsidRPr="004A447D">
        <w:rPr>
          <w:noProof/>
          <w:lang w:val="en-GB"/>
        </w:rPr>
        <w:t>lacks the strength attributed to it in the popular literature.</w:t>
      </w:r>
      <w:r w:rsidR="003F4924">
        <w:rPr>
          <w:noProof/>
          <w:lang w:val="en-GB"/>
        </w:rPr>
        <w:t xml:space="preserve"> </w:t>
      </w:r>
      <w:r w:rsidR="003B63EE">
        <w:rPr>
          <w:noProof/>
          <w:lang w:val="en-GB"/>
        </w:rPr>
        <w:t xml:space="preserve">When considering </w:t>
      </w:r>
      <w:r w:rsidR="003B63EE">
        <w:rPr>
          <w:noProof/>
          <w:lang w:val="en-GB"/>
        </w:rPr>
        <w:lastRenderedPageBreak/>
        <w:t>using SMS reminders for youth, we</w:t>
      </w:r>
      <w:r w:rsidR="003B63EE" w:rsidRPr="004A447D">
        <w:rPr>
          <w:noProof/>
          <w:lang w:val="en-GB"/>
        </w:rPr>
        <w:t xml:space="preserve"> suggest </w:t>
      </w:r>
      <w:r w:rsidR="003B63EE">
        <w:rPr>
          <w:noProof/>
          <w:lang w:val="en-GB"/>
        </w:rPr>
        <w:t>ensuring</w:t>
      </w:r>
      <w:r w:rsidR="003B63EE" w:rsidRPr="004A447D">
        <w:rPr>
          <w:noProof/>
          <w:lang w:val="en-GB"/>
        </w:rPr>
        <w:t xml:space="preserve"> that </w:t>
      </w:r>
      <w:r w:rsidR="00357B75" w:rsidRPr="004A447D">
        <w:rPr>
          <w:noProof/>
          <w:lang w:val="en-GB"/>
        </w:rPr>
        <w:t xml:space="preserve">remembering </w:t>
      </w:r>
      <w:r w:rsidR="00357B75">
        <w:rPr>
          <w:noProof/>
          <w:lang w:val="en-GB"/>
        </w:rPr>
        <w:t>plausibly</w:t>
      </w:r>
      <w:r w:rsidR="00357B75" w:rsidRPr="004A447D">
        <w:rPr>
          <w:noProof/>
          <w:lang w:val="en-GB"/>
        </w:rPr>
        <w:t xml:space="preserve"> plays the key role</w:t>
      </w:r>
      <w:r w:rsidR="00357B75">
        <w:rPr>
          <w:noProof/>
          <w:lang w:val="en-GB"/>
        </w:rPr>
        <w:t xml:space="preserve"> in compliance with the behavior and target group in question</w:t>
      </w:r>
      <w:r w:rsidR="00357B75" w:rsidRPr="004A447D">
        <w:rPr>
          <w:noProof/>
          <w:lang w:val="en-GB"/>
        </w:rPr>
        <w:t xml:space="preserve">, instead of other </w:t>
      </w:r>
      <w:r w:rsidR="00357B75">
        <w:rPr>
          <w:noProof/>
          <w:lang w:val="en-GB"/>
        </w:rPr>
        <w:t>determinants/factors</w:t>
      </w:r>
      <w:r w:rsidR="00357B75" w:rsidRPr="004A447D">
        <w:rPr>
          <w:noProof/>
          <w:lang w:val="en-GB"/>
        </w:rPr>
        <w:t xml:space="preserve"> (such as social norms</w:t>
      </w:r>
      <w:r w:rsidR="00357B75">
        <w:rPr>
          <w:noProof/>
          <w:lang w:val="en-GB"/>
        </w:rPr>
        <w:t xml:space="preserve"> or motivation</w:t>
      </w:r>
      <w:r w:rsidR="00357B75" w:rsidRPr="004A447D">
        <w:rPr>
          <w:noProof/>
          <w:lang w:val="en-GB"/>
        </w:rPr>
        <w:t>)</w:t>
      </w:r>
      <w:r w:rsidR="00357B75">
        <w:rPr>
          <w:noProof/>
          <w:lang w:val="en-GB"/>
        </w:rPr>
        <w:t xml:space="preserve">. </w:t>
      </w:r>
      <w:r w:rsidRPr="004A447D">
        <w:rPr>
          <w:noProof/>
          <w:lang w:val="en-GB"/>
        </w:rPr>
        <w:t>Participants</w:t>
      </w:r>
      <w:r w:rsidR="003B63EE">
        <w:rPr>
          <w:noProof/>
          <w:lang w:val="en-GB"/>
        </w:rPr>
        <w:t>’</w:t>
      </w:r>
      <w:r w:rsidRPr="004A447D">
        <w:rPr>
          <w:noProof/>
          <w:lang w:val="en-GB"/>
        </w:rPr>
        <w:t xml:space="preserve"> coping skills and attention span may act as a ceiling to the potential effect of the reminder</w:t>
      </w:r>
      <w:r w:rsidR="00E7581C">
        <w:rPr>
          <w:noProof/>
          <w:lang w:val="en-GB"/>
        </w:rPr>
        <w:t xml:space="preserve"> in situations where</w:t>
      </w:r>
      <w:r w:rsidRPr="004A447D">
        <w:rPr>
          <w:noProof/>
          <w:lang w:val="en-GB"/>
        </w:rPr>
        <w:t xml:space="preserve"> the target behavior can not immediately </w:t>
      </w:r>
      <w:r w:rsidR="00E7581C" w:rsidRPr="004A447D">
        <w:rPr>
          <w:noProof/>
          <w:lang w:val="en-GB"/>
        </w:rPr>
        <w:t xml:space="preserve">be </w:t>
      </w:r>
      <w:r w:rsidRPr="004A447D">
        <w:rPr>
          <w:noProof/>
          <w:lang w:val="en-GB"/>
        </w:rPr>
        <w:t>carried out</w:t>
      </w:r>
      <w:r w:rsidR="003B63EE">
        <w:rPr>
          <w:noProof/>
          <w:lang w:val="en-GB"/>
        </w:rPr>
        <w:t>, so suitability of SMS reminders could be assessed in these respects as well</w:t>
      </w:r>
      <w:r w:rsidRPr="004A447D">
        <w:rPr>
          <w:noProof/>
          <w:lang w:val="en-GB"/>
        </w:rPr>
        <w:t xml:space="preserve">. </w:t>
      </w:r>
    </w:p>
    <w:p w14:paraId="483F2D08" w14:textId="77777777" w:rsidR="008571CC" w:rsidRPr="004A447D" w:rsidRDefault="0097406F" w:rsidP="009C040A">
      <w:pPr>
        <w:pStyle w:val="Heading2"/>
        <w:rPr>
          <w:noProof/>
          <w:lang w:val="en-GB"/>
        </w:rPr>
      </w:pPr>
      <w:bookmarkStart w:id="350" w:name="_Toc449907579"/>
      <w:r w:rsidRPr="004A447D">
        <w:rPr>
          <w:noProof/>
          <w:lang w:val="en-GB"/>
        </w:rPr>
        <w:t>Implications for future research</w:t>
      </w:r>
      <w:bookmarkEnd w:id="350"/>
    </w:p>
    <w:p w14:paraId="3AAF721C" w14:textId="73375730" w:rsidR="00BF5F72" w:rsidRPr="004A447D" w:rsidRDefault="007F4A61" w:rsidP="00BF5F72">
      <w:pPr>
        <w:rPr>
          <w:noProof/>
          <w:lang w:val="en-GB"/>
        </w:rPr>
      </w:pPr>
      <w:r w:rsidRPr="004A447D">
        <w:rPr>
          <w:noProof/>
          <w:lang w:val="en-GB"/>
        </w:rPr>
        <w:t xml:space="preserve">To an extent, the findings </w:t>
      </w:r>
      <w:r w:rsidR="00E7581C">
        <w:rPr>
          <w:noProof/>
          <w:lang w:val="en-GB"/>
        </w:rPr>
        <w:t xml:space="preserve">here </w:t>
      </w:r>
      <w:r w:rsidRPr="004A447D">
        <w:rPr>
          <w:noProof/>
          <w:lang w:val="en-GB"/>
        </w:rPr>
        <w:t xml:space="preserve">apply to </w:t>
      </w:r>
      <w:r w:rsidR="00E7581C">
        <w:rPr>
          <w:noProof/>
          <w:lang w:val="en-GB"/>
        </w:rPr>
        <w:t>situation</w:t>
      </w:r>
      <w:r w:rsidR="00E7581C" w:rsidRPr="004A447D">
        <w:rPr>
          <w:noProof/>
          <w:lang w:val="en-GB"/>
        </w:rPr>
        <w:t xml:space="preserve">s </w:t>
      </w:r>
      <w:r w:rsidRPr="004A447D">
        <w:rPr>
          <w:noProof/>
          <w:lang w:val="en-GB"/>
        </w:rPr>
        <w:t>w</w:t>
      </w:r>
      <w:r w:rsidR="004D21AF" w:rsidRPr="004A447D">
        <w:rPr>
          <w:noProof/>
          <w:lang w:val="en-GB"/>
        </w:rPr>
        <w:t xml:space="preserve">here </w:t>
      </w:r>
      <w:r w:rsidRPr="004A447D">
        <w:rPr>
          <w:noProof/>
          <w:lang w:val="en-GB"/>
        </w:rPr>
        <w:t xml:space="preserve">cost-effective </w:t>
      </w:r>
      <w:r w:rsidR="004D21AF" w:rsidRPr="004A447D">
        <w:rPr>
          <w:noProof/>
          <w:lang w:val="en-GB"/>
        </w:rPr>
        <w:t>remind</w:t>
      </w:r>
      <w:r w:rsidRPr="004A447D">
        <w:rPr>
          <w:noProof/>
          <w:lang w:val="en-GB"/>
        </w:rPr>
        <w:t xml:space="preserve">ers </w:t>
      </w:r>
      <w:r w:rsidR="00E7581C">
        <w:rPr>
          <w:noProof/>
          <w:lang w:val="en-GB"/>
        </w:rPr>
        <w:t>can potentially improve compliance</w:t>
      </w:r>
      <w:r w:rsidRPr="004A447D">
        <w:rPr>
          <w:noProof/>
          <w:lang w:val="en-GB"/>
        </w:rPr>
        <w:t xml:space="preserve">. These areas </w:t>
      </w:r>
      <w:r w:rsidR="00807F9D" w:rsidRPr="004A447D">
        <w:rPr>
          <w:noProof/>
          <w:lang w:val="en-GB"/>
        </w:rPr>
        <w:t>may</w:t>
      </w:r>
      <w:r w:rsidRPr="004A447D">
        <w:rPr>
          <w:noProof/>
          <w:lang w:val="en-GB"/>
        </w:rPr>
        <w:t xml:space="preserve"> range from medication adherence </w:t>
      </w:r>
      <w:r w:rsidRPr="004A447D">
        <w:rPr>
          <w:noProof/>
          <w:lang w:val="en-GB"/>
        </w:rPr>
        <w:fldChar w:fldCharType="begin"/>
      </w:r>
      <w:ins w:id="351" w:author="Heino, Matti T J" w:date="2018-08-05T23:08:00Z">
        <w:r w:rsidR="00652E1F">
          <w:rPr>
            <w:noProof/>
            <w:lang w:val="en-GB"/>
          </w:rPr>
          <w:instrText xml:space="preserve"> ADDIN ZOTERO_ITEM CSL_CITATION {"citationID":"2jc780knct","properties":{"formattedCitation":"[70]","plainCitation":"[70]"},"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ins>
      <w:del w:id="352" w:author="Heino, Matti T J" w:date="2018-08-05T23:07:00Z">
        <w:r w:rsidR="007C4B3A" w:rsidDel="00652E1F">
          <w:rPr>
            <w:noProof/>
            <w:lang w:val="en-GB"/>
          </w:rPr>
          <w:delInstrText xml:space="preserve"> ADDIN ZOTERO_ITEM CSL_CITATION {"citationID":"2jc780knct","properties":{"formattedCitation":"[67]","plainCitation":"[67]"},"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delInstrText>
        </w:r>
      </w:del>
      <w:r w:rsidRPr="004A447D">
        <w:rPr>
          <w:noProof/>
          <w:lang w:val="en-GB"/>
        </w:rPr>
        <w:fldChar w:fldCharType="separate"/>
      </w:r>
      <w:ins w:id="353" w:author="Heino, Matti T J" w:date="2018-08-05T23:08:00Z">
        <w:r w:rsidR="00652E1F" w:rsidRPr="00652E1F">
          <w:rPr>
            <w:lang w:val="en-US"/>
          </w:rPr>
          <w:t>[70]</w:t>
        </w:r>
      </w:ins>
      <w:del w:id="354" w:author="Heino, Matti T J" w:date="2018-08-05T23:08:00Z">
        <w:r w:rsidR="007C4B3A" w:rsidRPr="00652E1F" w:rsidDel="00652E1F">
          <w:rPr>
            <w:lang w:val="en-US"/>
          </w:rPr>
          <w:delText>[67]</w:delText>
        </w:r>
      </w:del>
      <w:r w:rsidRPr="004A447D">
        <w:rPr>
          <w:noProof/>
          <w:lang w:val="en-GB"/>
        </w:rPr>
        <w:fldChar w:fldCharType="end"/>
      </w:r>
      <w:r w:rsidRPr="004A447D">
        <w:rPr>
          <w:noProof/>
          <w:lang w:val="en-GB"/>
        </w:rPr>
        <w:t xml:space="preserve"> to sunscreen use </w:t>
      </w:r>
      <w:r w:rsidRPr="004A447D">
        <w:rPr>
          <w:noProof/>
          <w:lang w:val="en-GB"/>
        </w:rPr>
        <w:fldChar w:fldCharType="begin"/>
      </w:r>
      <w:ins w:id="355" w:author="Heino, Matti T J" w:date="2018-08-05T23:08:00Z">
        <w:r w:rsidR="00652E1F">
          <w:rPr>
            <w:noProof/>
            <w:lang w:val="en-GB"/>
          </w:rPr>
          <w:instrText xml:space="preserve"> ADDIN ZOTERO_ITEM CSL_CITATION {"citationID":"11cm43jhh3","properties":{"formattedCitation":"[71]","plainCitation":"[71]"},"citationItems":[{"id":122,"uris":["http://zotero.org/users/2425957/items/3S82FNDU"],"uri":["http://zotero.org/users/2425957/items/3S82FNDU"],"itemData":{"id":122,"type":"article-journal","title":"Text-message reminders to improve sunscreen use: a randomized, controlled trial using electronic monitoring","container-title":"Archives of Dermatology","page":"1230-1236","volume":"145","issue":"11","author":[{"family":"Armstrong","given":"April W."},{"family":"Watson","given":"Alice J."},{"family":"Makredes","given":"Maryanne"},{"family":"Frangos","given":"Jason E."},{"family":"Kimball","given":"Alexandra B."},{"family":"Kvedar","given":"Joseph C."}],"issued":{"date-parts":[["2009"]]}}}],"schema":"https://github.com/citation-style-language/schema/raw/master/csl-citation.json"} </w:instrText>
        </w:r>
      </w:ins>
      <w:del w:id="356" w:author="Heino, Matti T J" w:date="2018-08-05T23:07:00Z">
        <w:r w:rsidR="007C4B3A" w:rsidDel="00652E1F">
          <w:rPr>
            <w:noProof/>
            <w:lang w:val="en-GB"/>
          </w:rPr>
          <w:delInstrText xml:space="preserve"> ADDIN ZOTERO_ITEM CSL_CITATION {"citationID":"11cm43jhh3","properties":{"formattedCitation":"[68]","plainCitation":"[68]"},"citationItems":[{"id":122,"uris":["http://zotero.org/users/2425957/items/3S82FNDU"],"uri":["http://zotero.org/users/2425957/items/3S82FNDU"],"itemData":{"id":122,"type":"article-journal","title":"Text-message reminders to improve sunscreen use: a randomized, controlled trial using electronic monitoring","container-title":"Archives of Dermatology","page":"1230-1236","volume":"145","issue":"11","author":[{"family":"Armstrong","given":"April W."},{"family":"Watson","given":"Alice J."},{"family":"Makredes","given":"Maryanne"},{"family":"Frangos","given":"Jason E."},{"family":"Kimball","given":"Alexandra B."},{"family":"Kvedar","given":"Joseph C."}],"issued":{"date-parts":[["2009"]]}}}],"schema":"https://github.com/citation-style-language/schema/raw/master/csl-citation.json"} </w:delInstrText>
        </w:r>
      </w:del>
      <w:r w:rsidRPr="004A447D">
        <w:rPr>
          <w:noProof/>
          <w:lang w:val="en-GB"/>
        </w:rPr>
        <w:fldChar w:fldCharType="separate"/>
      </w:r>
      <w:ins w:id="357" w:author="Heino, Matti T J" w:date="2018-08-05T23:08:00Z">
        <w:r w:rsidR="00652E1F" w:rsidRPr="00652E1F">
          <w:rPr>
            <w:lang w:val="en-US"/>
          </w:rPr>
          <w:t>[71]</w:t>
        </w:r>
      </w:ins>
      <w:del w:id="358" w:author="Heino, Matti T J" w:date="2018-08-05T23:08:00Z">
        <w:r w:rsidR="007C4B3A" w:rsidRPr="00652E1F" w:rsidDel="00652E1F">
          <w:rPr>
            <w:lang w:val="en-US"/>
          </w:rPr>
          <w:delText>[68]</w:delText>
        </w:r>
      </w:del>
      <w:r w:rsidRPr="004A447D">
        <w:rPr>
          <w:noProof/>
          <w:lang w:val="en-GB"/>
        </w:rPr>
        <w:fldChar w:fldCharType="end"/>
      </w:r>
      <w:r w:rsidRPr="004A447D">
        <w:rPr>
          <w:noProof/>
          <w:lang w:val="en-GB"/>
        </w:rPr>
        <w:t>.</w:t>
      </w:r>
      <w:r w:rsidR="004D21AF" w:rsidRPr="004A447D">
        <w:rPr>
          <w:noProof/>
          <w:lang w:val="en-GB"/>
        </w:rPr>
        <w:t xml:space="preserve"> </w:t>
      </w:r>
      <w:r w:rsidR="00DE748B">
        <w:rPr>
          <w:noProof/>
          <w:lang w:val="en-GB"/>
        </w:rPr>
        <w:t xml:space="preserve">An interesting hypothesis to test, would be whether reminders actually </w:t>
      </w:r>
      <w:r w:rsidR="00DE748B" w:rsidRPr="00DE748B">
        <w:rPr>
          <w:i/>
          <w:noProof/>
          <w:lang w:val="en-GB"/>
        </w:rPr>
        <w:t>reduce</w:t>
      </w:r>
      <w:r w:rsidR="00DE748B">
        <w:rPr>
          <w:noProof/>
          <w:lang w:val="en-GB"/>
        </w:rPr>
        <w:t xml:space="preserve"> active coping strategies that people use spontaneously – this could partly explain some null findings in the literature on technical reminder systems </w:t>
      </w:r>
      <w:r w:rsidR="00DE748B">
        <w:rPr>
          <w:noProof/>
          <w:lang w:val="en-GB"/>
        </w:rPr>
        <w:fldChar w:fldCharType="begin"/>
      </w:r>
      <w:ins w:id="359" w:author="Heino, Matti T J" w:date="2018-08-05T23:08:00Z">
        <w:r w:rsidR="00652E1F">
          <w:rPr>
            <w:noProof/>
            <w:lang w:val="en-GB"/>
          </w:rPr>
          <w:instrText xml:space="preserve"> ADDIN ZOTERO_ITEM CSL_CITATION {"citationID":"1973vknups","properties":{"formattedCitation":"[72]","plainCitation":"[72]"},"citationItems":[{"id":131,"uris":["http://zotero.org/users/2425957/items/6XVACZSN"],"uri":["http://zotero.org/users/2425957/items/6XVACZSN"],"itemData":{"id":131,"type":"article-journal","title":"Identification and assessment of adherence-enhancing interventions in studies assessing medication adherence through electronically compiled drug dosing histories: a systematic literature review and meta-analysis","container-title":"Drugs","page":"545-562","volume":"73","issue":"6","author":[{"family":"Demonceau","given":"Jenny"},{"family":"Ruppar","given":"Todd"},{"family":"Kristanto","given":"Paulus"},{"family":"Hughes","given":"Dyfrig A."},{"family":"Fargher","given":"Emily"},{"family":"Kardas","given":"Przemyslaw"},{"family":"Geest","given":"Sabina De"},{"family":"Dobbels","given":"Fabienne"},{"family":"Lewek","given":"Pawel"},{"family":"Urquhart","given":"John"}],"issued":{"date-parts":[["2013"]]}}}],"schema":"https://github.com/citation-style-language/schema/raw/master/csl-citation.json"} </w:instrText>
        </w:r>
      </w:ins>
      <w:del w:id="360" w:author="Heino, Matti T J" w:date="2018-08-05T23:07:00Z">
        <w:r w:rsidR="007C4B3A" w:rsidDel="00652E1F">
          <w:rPr>
            <w:noProof/>
            <w:lang w:val="en-GB"/>
          </w:rPr>
          <w:delInstrText xml:space="preserve"> ADDIN ZOTERO_ITEM CSL_CITATION {"citationID":"1973vknups","properties":{"formattedCitation":"[69]","plainCitation":"[69]"},"citationItems":[{"id":131,"uris":["http://zotero.org/users/2425957/items/6XVACZSN"],"uri":["http://zotero.org/users/2425957/items/6XVACZSN"],"itemData":{"id":131,"type":"article-journal","title":"Identification and assessment of adherence-enhancing interventions in studies assessing medication adherence through electronically compiled drug dosing histories: a systematic literature review and meta-analysis","container-title":"Drugs","page":"545-562","volume":"73","issue":"6","author":[{"family":"Demonceau","given":"Jenny"},{"family":"Ruppar","given":"Todd"},{"family":"Kristanto","given":"Paulus"},{"family":"Hughes","given":"Dyfrig A."},{"family":"Fargher","given":"Emily"},{"family":"Kardas","given":"Przemyslaw"},{"family":"Geest","given":"Sabina De"},{"family":"Dobbels","given":"Fabienne"},{"family":"Lewek","given":"Pawel"},{"family":"Urquhart","given":"John"}],"issued":{"date-parts":[["2013"]]}}}],"schema":"https://github.com/citation-style-language/schema/raw/master/csl-citation.json"} </w:delInstrText>
        </w:r>
      </w:del>
      <w:r w:rsidR="00DE748B">
        <w:rPr>
          <w:noProof/>
          <w:lang w:val="en-GB"/>
        </w:rPr>
        <w:fldChar w:fldCharType="separate"/>
      </w:r>
      <w:ins w:id="361" w:author="Heino, Matti T J" w:date="2018-08-05T23:08:00Z">
        <w:r w:rsidR="00652E1F" w:rsidRPr="00652E1F">
          <w:rPr>
            <w:lang w:val="en-US"/>
          </w:rPr>
          <w:t>[72]</w:t>
        </w:r>
      </w:ins>
      <w:del w:id="362" w:author="Heino, Matti T J" w:date="2018-08-05T23:08:00Z">
        <w:r w:rsidR="007C4B3A" w:rsidRPr="00652E1F" w:rsidDel="00652E1F">
          <w:rPr>
            <w:lang w:val="en-US"/>
          </w:rPr>
          <w:delText>[69]</w:delText>
        </w:r>
      </w:del>
      <w:r w:rsidR="00DE748B">
        <w:rPr>
          <w:noProof/>
          <w:lang w:val="en-GB"/>
        </w:rPr>
        <w:fldChar w:fldCharType="end"/>
      </w:r>
      <w:r w:rsidR="00DE748B">
        <w:rPr>
          <w:noProof/>
          <w:lang w:val="en-GB"/>
        </w:rPr>
        <w:t xml:space="preserve">. </w:t>
      </w:r>
      <w:r w:rsidR="00357B75">
        <w:rPr>
          <w:noProof/>
          <w:lang w:val="en-GB"/>
        </w:rPr>
        <w:t>S</w:t>
      </w:r>
      <w:r w:rsidR="00BF5F72" w:rsidRPr="004A447D">
        <w:rPr>
          <w:noProof/>
          <w:lang w:val="en-GB"/>
        </w:rPr>
        <w:t xml:space="preserve">econd, the delivery of the reminders should optimally be objectively trackable, in order to make firm conclusions about the </w:t>
      </w:r>
      <w:r w:rsidR="00E7581C">
        <w:rPr>
          <w:noProof/>
          <w:lang w:val="en-GB"/>
        </w:rPr>
        <w:t xml:space="preserve">independent </w:t>
      </w:r>
      <w:r w:rsidR="00BF5F72" w:rsidRPr="004A447D">
        <w:rPr>
          <w:noProof/>
          <w:lang w:val="en-GB"/>
        </w:rPr>
        <w:t>effect</w:t>
      </w:r>
      <w:r w:rsidR="00E7581C">
        <w:rPr>
          <w:noProof/>
          <w:lang w:val="en-GB"/>
        </w:rPr>
        <w:t>s of delivery and receipt</w:t>
      </w:r>
      <w:r w:rsidR="00BF5F72" w:rsidRPr="004A447D">
        <w:rPr>
          <w:noProof/>
          <w:lang w:val="en-GB"/>
        </w:rPr>
        <w:t xml:space="preserve">. </w:t>
      </w:r>
      <w:r w:rsidRPr="004A447D">
        <w:rPr>
          <w:noProof/>
          <w:lang w:val="en-GB"/>
        </w:rPr>
        <w:t>Third, t</w:t>
      </w:r>
      <w:r w:rsidR="00BF5F72" w:rsidRPr="004A447D">
        <w:rPr>
          <w:noProof/>
          <w:lang w:val="en-GB"/>
        </w:rPr>
        <w:t xml:space="preserve">he context (including timing and location) where the participant receives the reminder is </w:t>
      </w:r>
      <w:r w:rsidRPr="004A447D">
        <w:rPr>
          <w:noProof/>
          <w:lang w:val="en-GB"/>
        </w:rPr>
        <w:t xml:space="preserve">likely to be </w:t>
      </w:r>
      <w:r w:rsidR="00BF5F72" w:rsidRPr="004A447D">
        <w:rPr>
          <w:noProof/>
          <w:lang w:val="en-GB"/>
        </w:rPr>
        <w:t>important</w:t>
      </w:r>
      <w:r w:rsidR="00DE748B">
        <w:rPr>
          <w:noProof/>
          <w:lang w:val="en-GB"/>
        </w:rPr>
        <w:t>, as well as the coping behaviour of the control group</w:t>
      </w:r>
      <w:r w:rsidR="00095CF5" w:rsidRPr="004A447D">
        <w:rPr>
          <w:noProof/>
          <w:lang w:val="en-GB"/>
        </w:rPr>
        <w:t>.</w:t>
      </w:r>
      <w:r w:rsidR="00C71406" w:rsidRPr="004A447D">
        <w:rPr>
          <w:noProof/>
          <w:lang w:val="en-GB"/>
        </w:rPr>
        <w:t xml:space="preserve"> </w:t>
      </w:r>
      <w:r w:rsidR="00095CF5" w:rsidRPr="004A447D">
        <w:rPr>
          <w:noProof/>
          <w:lang w:val="en-GB"/>
        </w:rPr>
        <w:t>It may also be worthwhile to gauge whether altering frequency of reminders affects the target behavior</w:t>
      </w:r>
      <w:r w:rsidR="00DE748B">
        <w:rPr>
          <w:noProof/>
          <w:lang w:val="en-GB"/>
        </w:rPr>
        <w:t xml:space="preserve"> </w:t>
      </w:r>
      <w:r w:rsidR="00DE748B">
        <w:rPr>
          <w:noProof/>
          <w:lang w:val="en-GB"/>
        </w:rPr>
        <w:fldChar w:fldCharType="begin"/>
      </w:r>
      <w:ins w:id="363" w:author="Heino, Matti T J" w:date="2018-08-05T23:08:00Z">
        <w:r w:rsidR="00652E1F">
          <w:rPr>
            <w:noProof/>
            <w:lang w:val="en-GB"/>
          </w:rPr>
          <w:instrText xml:space="preserve"> ADDIN ZOTERO_ITEM CSL_CITATION {"citationID":"1dfhlbqja8","properties":{"formattedCitation":"[70]","plainCitation":"[70]"},"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ins>
      <w:del w:id="364" w:author="Heino, Matti T J" w:date="2018-08-05T23:07:00Z">
        <w:r w:rsidR="007C4B3A" w:rsidDel="00652E1F">
          <w:rPr>
            <w:noProof/>
            <w:lang w:val="en-GB"/>
          </w:rPr>
          <w:delInstrText xml:space="preserve"> ADDIN ZOTERO_ITEM CSL_CITATION {"citationID":"1dfhlbqja8","properties":{"formattedCitation":"[67]","plainCitation":"[67]"},"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delInstrText>
        </w:r>
      </w:del>
      <w:r w:rsidR="00DE748B">
        <w:rPr>
          <w:noProof/>
          <w:lang w:val="en-GB"/>
        </w:rPr>
        <w:fldChar w:fldCharType="separate"/>
      </w:r>
      <w:ins w:id="365" w:author="Heino, Matti T J" w:date="2018-08-05T23:08:00Z">
        <w:r w:rsidR="00652E1F" w:rsidRPr="00652E1F">
          <w:rPr>
            <w:lang w:val="en-US"/>
          </w:rPr>
          <w:t>[70]</w:t>
        </w:r>
      </w:ins>
      <w:del w:id="366" w:author="Heino, Matti T J" w:date="2018-08-05T23:08:00Z">
        <w:r w:rsidR="007C4B3A" w:rsidRPr="00652E1F" w:rsidDel="00652E1F">
          <w:rPr>
            <w:lang w:val="en-US"/>
          </w:rPr>
          <w:delText>[67]</w:delText>
        </w:r>
      </w:del>
      <w:r w:rsidR="00DE748B">
        <w:rPr>
          <w:noProof/>
          <w:lang w:val="en-GB"/>
        </w:rPr>
        <w:fldChar w:fldCharType="end"/>
      </w:r>
      <w:r w:rsidR="00357B75">
        <w:rPr>
          <w:noProof/>
          <w:lang w:val="en-GB"/>
        </w:rPr>
        <w:t xml:space="preserve">, or if the system can be made such that it adapts to the users and their environments </w:t>
      </w:r>
      <w:r w:rsidR="00357B75">
        <w:rPr>
          <w:noProof/>
          <w:lang w:val="en-GB"/>
        </w:rPr>
        <w:fldChar w:fldCharType="begin"/>
      </w:r>
      <w:ins w:id="367" w:author="Heino, Matti T J" w:date="2018-08-05T23:08:00Z">
        <w:r w:rsidR="00652E1F">
          <w:rPr>
            <w:noProof/>
            <w:lang w:val="en-GB"/>
          </w:rPr>
          <w:instrText xml:space="preserve"> ADDIN ZOTERO_ITEM CSL_CITATION {"citationID":"a1ui694bm5k","properties":{"formattedCitation":"[73]","plainCitation":"[73]"},"citationItems":[{"id":790,"uris":["http://zotero.org/users/2425957/items/SPFHEBBK"],"uri":["http://zotero.org/users/2425957/items/SPFHEBBK"],"itemData":{"id":790,"type":"article-journal","title":"Agile science: creating useful products for behavior change in the real world","container-title":"Translational Behavioral Medicine","page":"317-328","volume":"6","issue":"2","source":"link.springer.com","abstract":"Evidence-based practice is important for behavioral interventions but there is debate on how best to support real-world behavior change. The purpose of this paper is to define products and a preliminary process for efficiently and adaptively creating and curating a knowledge base for behavior change for real-world implementation. We look to evidence-based practice suggestions and draw parallels to software development. We argue to target three products: (1) the smallest, meaningful, self-contained, and repurposable behavior change modules of an intervention; (2) “computational models” that define the interaction between modules, individuals, and context; and (3) “personalization” algorithms, which are decision rules for intervention adaptation. The “agile science” process includes a generation phase whereby contender operational definitions and constructs of the three products are created and assessed for feasibility and an evaluation phase, whereby effect size estimates/casual inferences are created. The process emphasizes early-and-often sharing. If correct, agile science could enable a more robust knowledge base for behavior change.","DOI":"10.1007/s13142-016-0395-7","ISSN":"1869-6716, 1613-9860","shortTitle":"Agile science","journalAbbreviation":"Behav. Med. Pract. Policy Res.","language":"en","author":[{"family":"Hekler","given":"Eric B."},{"family":"Klasnja","given":"Predrag"},{"family":"Riley","given":"William T."},{"family":"Buman","given":"Matthew P."},{"family":"Huberty","given":"Jennifer"},{"family":"Rivera","given":"Daniel E."},{"family":"Martin","given":"Cesar A."}],"issued":{"date-parts":[["2016",6,1]]}}}],"schema":"https://github.com/citation-style-language/schema/raw/master/csl-citation.json"} </w:instrText>
        </w:r>
      </w:ins>
      <w:del w:id="368" w:author="Heino, Matti T J" w:date="2018-08-05T23:07:00Z">
        <w:r w:rsidR="007C4B3A" w:rsidDel="00652E1F">
          <w:rPr>
            <w:noProof/>
            <w:lang w:val="en-GB"/>
          </w:rPr>
          <w:delInstrText xml:space="preserve"> ADDIN ZOTERO_ITEM CSL_CITATION {"citationID":"a1ui694bm5k","properties":{"formattedCitation":"[70]","plainCitation":"[70]"},"citationItems":[{"id":790,"uris":["http://zotero.org/users/2425957/items/SPFHEBBK"],"uri":["http://zotero.org/users/2425957/items/SPFHEBBK"],"itemData":{"id":790,"type":"article-journal","title":"Agile science: creating useful products for behavior change in the real world","container-title":"Translational Behavioral Medicine","page":"317-328","volume":"6","issue":"2","source":"link.springer.com","abstract":"Evidence-based practice is important for behavioral interventions but there is debate on how best to support real-world behavior change. The purpose of this paper is to define products and a preliminary process for efficiently and adaptively creating and curating a knowledge base for behavior change for real-world implementation. We look to evidence-based practice suggestions and draw parallels to software development. We argue to target three products: (1) the smallest, meaningful, self-contained, and repurposable behavior change modules of an intervention; (2) “computational models” that define the interaction between modules, individuals, and context; and (3) “personalization” algorithms, which are decision rules for intervention adaptation. The “agile science” process includes a generation phase whereby contender operational definitions and constructs of the three products are created and assessed for feasibility and an evaluation phase, whereby effect size estimates/casual inferences are created. The process emphasizes early-and-often sharing. If correct, agile science could enable a more robust knowledge base for behavior change.","DOI":"10.1007/s13142-016-0395-7","ISSN":"1869-6716, 1613-9860","shortTitle":"Agile science","journalAbbreviation":"Behav. Med. Pract. Policy Res.","language":"en","author":[{"family":"Hekler","given":"Eric B."},{"family":"Klasnja","given":"Predrag"},{"family":"Riley","given":"William T."},{"family":"Buman","given":"Matthew P."},{"family":"Huberty","given":"Jennifer"},{"family":"Rivera","given":"Daniel E."},{"family":"Martin","given":"Cesar A."}],"issued":{"date-parts":[["2016",6,1]]}}}],"schema":"https://github.com/citation-style-language/schema/raw/master/csl-citation.json"} </w:delInstrText>
        </w:r>
      </w:del>
      <w:r w:rsidR="00357B75">
        <w:rPr>
          <w:noProof/>
          <w:lang w:val="en-GB"/>
        </w:rPr>
        <w:fldChar w:fldCharType="separate"/>
      </w:r>
      <w:ins w:id="369" w:author="Heino, Matti T J" w:date="2018-08-05T23:08:00Z">
        <w:r w:rsidR="00652E1F" w:rsidRPr="00652E1F">
          <w:rPr>
            <w:lang w:val="en-US"/>
          </w:rPr>
          <w:t>[73]</w:t>
        </w:r>
      </w:ins>
      <w:del w:id="370" w:author="Heino, Matti T J" w:date="2018-08-05T23:08:00Z">
        <w:r w:rsidR="007C4B3A" w:rsidRPr="00652E1F" w:rsidDel="00652E1F">
          <w:rPr>
            <w:lang w:val="en-US"/>
          </w:rPr>
          <w:delText>[70]</w:delText>
        </w:r>
      </w:del>
      <w:r w:rsidR="00357B75">
        <w:rPr>
          <w:noProof/>
          <w:lang w:val="en-GB"/>
        </w:rPr>
        <w:fldChar w:fldCharType="end"/>
      </w:r>
      <w:r w:rsidR="00095CF5" w:rsidRPr="004A447D">
        <w:rPr>
          <w:noProof/>
          <w:lang w:val="en-GB"/>
        </w:rPr>
        <w:t>.</w:t>
      </w:r>
      <w:ins w:id="371" w:author="Heino, Matti T J" w:date="2018-08-01T14:01:00Z">
        <w:r w:rsidR="00F9713C">
          <w:rPr>
            <w:noProof/>
            <w:lang w:val="en-GB"/>
          </w:rPr>
          <w:t xml:space="preserve"> Lastly, it might be worthwhile to investigate, if personally meaningful </w:t>
        </w:r>
      </w:ins>
      <w:ins w:id="372" w:author="Heino, Matti T J" w:date="2018-08-01T14:02:00Z">
        <w:r w:rsidR="00F9713C">
          <w:rPr>
            <w:noProof/>
            <w:lang w:val="en-GB"/>
          </w:rPr>
          <w:t xml:space="preserve">persuasive arguments work better than vague </w:t>
        </w:r>
      </w:ins>
      <w:ins w:id="373" w:author="Heino, Matti T J" w:date="2018-08-01T21:41:00Z">
        <w:r w:rsidR="007C4B3A">
          <w:rPr>
            <w:noProof/>
            <w:lang w:val="en-GB"/>
          </w:rPr>
          <w:t xml:space="preserve">and general </w:t>
        </w:r>
      </w:ins>
      <w:ins w:id="374" w:author="Heino, Matti T J" w:date="2018-08-01T14:02:00Z">
        <w:r w:rsidR="00F9713C">
          <w:rPr>
            <w:noProof/>
            <w:lang w:val="en-GB"/>
          </w:rPr>
          <w:t>ones (</w:t>
        </w:r>
      </w:ins>
      <w:ins w:id="375" w:author="Heino, Matti T J" w:date="2018-08-01T14:03:00Z">
        <w:r w:rsidR="00F9713C">
          <w:rPr>
            <w:noProof/>
            <w:lang w:val="en-GB"/>
          </w:rPr>
          <w:t xml:space="preserve">e.g. </w:t>
        </w:r>
      </w:ins>
      <w:ins w:id="376" w:author="Heino, Matti T J" w:date="2018-08-01T14:02:00Z">
        <w:r w:rsidR="00F9713C">
          <w:rPr>
            <w:noProof/>
            <w:lang w:val="en-GB"/>
          </w:rPr>
          <w:t xml:space="preserve">contributing to science), which were used in order to </w:t>
        </w:r>
      </w:ins>
      <w:ins w:id="377" w:author="Heino, Matti T J" w:date="2018-08-01T14:03:00Z">
        <w:r w:rsidR="00F9713C">
          <w:rPr>
            <w:noProof/>
            <w:lang w:val="en-GB"/>
          </w:rPr>
          <w:t xml:space="preserve">minimise risk of participants changing their activity behaviour instead of merely the wear time behaviour. </w:t>
        </w:r>
      </w:ins>
      <w:ins w:id="378" w:author="Heino, Matti T J" w:date="2018-08-01T14:04:00Z">
        <w:r w:rsidR="00F9713C">
          <w:rPr>
            <w:noProof/>
            <w:lang w:val="en-GB"/>
          </w:rPr>
          <w:t xml:space="preserve">As the literature presented </w:t>
        </w:r>
        <w:r w:rsidR="00F9713C">
          <w:rPr>
            <w:noProof/>
            <w:lang w:val="en-GB"/>
          </w:rPr>
          <w:lastRenderedPageBreak/>
          <w:t xml:space="preserve">earlier suggests, </w:t>
        </w:r>
        <w:r w:rsidR="00F9713C" w:rsidRPr="00E1193F">
          <w:rPr>
            <w:i/>
            <w:noProof/>
            <w:lang w:val="en-GB"/>
          </w:rPr>
          <w:t>any</w:t>
        </w:r>
        <w:r w:rsidR="00F9713C">
          <w:rPr>
            <w:noProof/>
            <w:lang w:val="en-GB"/>
          </w:rPr>
          <w:t xml:space="preserve"> reasons should be enough for heuristic decision making, whereas good reasons may be needed for more reflective decisions. </w:t>
        </w:r>
      </w:ins>
      <w:ins w:id="379" w:author="Heino, Matti T J" w:date="2018-08-08T15:26:00Z">
        <w:r w:rsidR="009A618D">
          <w:rPr>
            <w:noProof/>
            <w:lang w:val="en-GB"/>
          </w:rPr>
          <w:t xml:space="preserve">Further theorising and </w:t>
        </w:r>
      </w:ins>
      <w:ins w:id="380" w:author="Heino, Matti T J" w:date="2018-08-08T15:27:00Z">
        <w:r w:rsidR="009A618D">
          <w:rPr>
            <w:noProof/>
            <w:lang w:val="en-GB"/>
          </w:rPr>
          <w:t xml:space="preserve">additional measures to test hypotheses based on dual </w:t>
        </w:r>
        <w:r w:rsidR="009A4F84">
          <w:rPr>
            <w:noProof/>
            <w:lang w:val="en-GB"/>
          </w:rPr>
          <w:t xml:space="preserve">process models may be fruitful </w:t>
        </w:r>
      </w:ins>
      <w:ins w:id="381" w:author="Heino, Matti T J" w:date="2018-08-08T15:48:00Z">
        <w:r w:rsidR="009A4F84">
          <w:rPr>
            <w:noProof/>
            <w:lang w:val="en-GB"/>
          </w:rPr>
          <w:t xml:space="preserve">– </w:t>
        </w:r>
      </w:ins>
      <w:ins w:id="382" w:author="Heino, Matti T J" w:date="2018-08-08T15:27:00Z">
        <w:r w:rsidR="009A618D">
          <w:rPr>
            <w:noProof/>
            <w:lang w:val="en-GB"/>
          </w:rPr>
          <w:t xml:space="preserve">but </w:t>
        </w:r>
      </w:ins>
      <w:ins w:id="383" w:author="Heino, Matti T J" w:date="2018-08-08T15:48:00Z">
        <w:r w:rsidR="009A4F84">
          <w:rPr>
            <w:noProof/>
            <w:lang w:val="en-GB"/>
          </w:rPr>
          <w:t xml:space="preserve">we encourage researchers to </w:t>
        </w:r>
      </w:ins>
      <w:ins w:id="384" w:author="Heino, Matti T J" w:date="2018-08-08T15:27:00Z">
        <w:r w:rsidR="009A618D">
          <w:rPr>
            <w:noProof/>
            <w:lang w:val="en-GB"/>
          </w:rPr>
          <w:t xml:space="preserve">see </w:t>
        </w:r>
        <w:r w:rsidR="009A618D">
          <w:rPr>
            <w:noProof/>
            <w:lang w:val="en-GB"/>
          </w:rPr>
          <w:fldChar w:fldCharType="begin"/>
        </w:r>
      </w:ins>
      <w:ins w:id="385" w:author="Heino, Matti T J" w:date="2018-08-08T15:28:00Z">
        <w:r w:rsidR="009A618D">
          <w:rPr>
            <w:noProof/>
            <w:lang w:val="en-GB"/>
          </w:rPr>
          <w:instrText xml:space="preserve"> ADDIN ZOTERO_ITEM CSL_CITATION {"citationID":"a299g09eivg","properties":{"formattedCitation":"{\\rtf [74\\uc0\\u8211{}79]}","plainCitation":"[74–79]"},"citationItems":[{"id":2909,"uris":["http://zotero.org/users/2425957/items/FKIWXT6N"],"uri":["http://zotero.org/users/2425957/items/FKIWXT6N"],"itemData":{"id":2909,"type":"article-journal","title":"Dual-Process Theories of Higher Cognition: Advancing the Debate","container-title":"Perspectives on Psychological Science","page":"223-241","volume":"8","issue":"3","source":"SAGE Journals","abstract":"Dual-process and dual-system theories in both cognitive and social psychology have been subjected to a number of recently published criticisms. However, they have been attacked as a category, incorrectly assuming there is a generic version that applies to all. We identify and respond to 5 main lines of argument made by such critics. We agree that some of these arguments have force against some of the theories in the literature but believe them to be overstated. We argue that the dual-processing distinction is supported by much recent evidence in cognitive science. Our preferred theoretical approach is one in which rapid autonomous processes (Type 1) are assumed to yield default responses unless intervened on by distinctive higher order reasoning processes (Type 2). What defines the difference is that Type 2 processing supports hypothetical thinking and load heavily on working memory.","DOI":"10.1177/1745691612460685","ISSN":"1745-6916","shortTitle":"Dual-Process Theories of Higher Cognition","journalAbbreviation":"Perspect Psychol Sci","language":"en","author":[{"family":"Evans","given":"Jonathan St. B. T."},{"family":"Stanovich","given":"Keith E."}],"issued":{"date-parts":[["2013",5,1]]}}},{"id":2904,"uris":["http://zotero.org/users/2425957/items/HYPZDGL6"],"uri":["http://zotero.org/users/2425957/items/HYPZDGL6"],"itemData":{"id":2904,"type":"article-journal","title":"A tale of two systems: A scientific advance or a theoretical stone soup? Commentary on Evans &amp; Stanovich (2013)","container-title":"Perspectives on Psychological Science","page":"257–262","volume":"8","issue":"3","source":"Google Scholar","shortTitle":"A tale of two systems","author":[{"family":"Keren","given":"Gideon"}],"issued":{"date-parts":[["2013"]]}}},{"id":2907,"uris":["http://zotero.org/users/2425957/items/6Z25GVRK"],"uri":["http://zotero.org/users/2425957/items/6Z25GVRK"],"itemData":{"id":2907,"type":"article-journal","title":"Only One? The Default Interventionist Perspective as a Unimodel—Commentary on Evans &amp; Stanovich (2013)                                                    ,                                                             Only One? The Default Interventionist Perspective as a Unimodel—Commentary on Evans &amp; Stanovich (2013)","container-title":"Perspectives on Psychological Science","page":"242-247","volume":"8","issue":"3","source":"SAGE Journals","abstract":"Evans and Stanovich (2013, this issue) defend the dual-processing theories of higher cognition after first criticizing them on fundamental grounds. To make that possible, they resurrect the very distinctions between the two alleged “types” of processing that they formerly had rejected. At the end, however, the default-interventionist model they embrace, seems similar to the single-process unimodel they contest., Evans and Stanovich (2013, this issue) defend the dual-processing theories of higher cognition after first criticizing them on fundamental grounds. To make that possible, they resurrect the very distinctions between the two alleged “types” of processing that they formerly had rejected. At the end, however, the default-interventionist model they embrace, seems similar to the single-process unimodel they contest.","DOI":"10.1177/1745691613483477","ISSN":"1745-6916","shortTitle":"Only One?","journalAbbreviation":"Perspect Psychol Sci","language":"en","author":[{"family":"Kruglanski","given":"Arie W."}],"issued":{"date-parts":[["2013",5,1]]}}},{"id":2897,"uris":["http://zotero.org/users/2425957/items/DCW35JG2"],"uri":["http://zotero.org/users/2425957/items/DCW35JG2"],"itemData":{"id":2897,"type":"article-journal","title":"Dual Process Theory: Systems, Types, Minds, Modes, Kinds or Metaphors? A Critical Review","container-title":"Review of Philosophy and Psychology","page":"213-225","volume":"9","issue":"2","source":"link.springer.com","abstract":"Dual process theory proposes clusters of features that form two dichotomous groups in cognition. One standing internal issue is defining what the reference of these two dichotomous groups could be in the mind or brain. Does dual process theory speak of two systems, types, minds, modes, kinds or just metaphors? A particular common answer is that differences in clusters of features are evidence of different underlying systems, often called system 1 and system 2. However, the suggestion to abandon the ‘system’ terminology is now common in the literature, but the consequences of doing so need to be addressed. This work reviews and critically discusses previous suggestions.","DOI":"10.1007/s13164-017-0376-x","ISSN":"1878-5158, 1878-5166","shortTitle":"Dual Process Theory","journalAbbreviation":"Rev.Phil.Psych.","language":"en","author":[{"family":"Bellini-Leite","given":"Samuel C."}],"issued":{"date-parts":[["2018",6,1]]}}},{"id":2894,"uris":["http://zotero.org/users/2425957/items/3W89BAGJ"],"uri":["http://zotero.org/users/2425957/items/3W89BAGJ"],"itemData":{"id":2894,"type":"article-journal","title":"The dual-process turn: How recent defenses of dual-process theories of reasoning fail","container-title":"Philosophical Psychology","page":"300-309","volume":"29","issue":"2","source":"Taylor and Francis+NEJM","abstract":"In response to the claim that the properties typically used to distinguish System 1 from System 2 crosscut one another, Carruthers, Evans, and Stanovich have abandoned the System 1/System 2 distinction. Evans and Stanovich both opt for a dual-process theory, according to which Type-1 processes are autonomous and Type-2 processes use working memory and involve cognitive decoupling. Carruthers maintains a two-system account, according to which there is an intuitive system and a reflective system. I argue that these defenses of dual-process theory face two problems. First, as pointed out by Sloman, these new dual-process theories cast the net of “reasoning” too wide. Second, and more importantly, this singular distinction cannot accomplish the explanatory work needed to support dual-process theory. These theorists must fall back on using various properties from the Standard Menu in explanations, thereby committing these accounts to a “Standard View” that they had hoped to avoid. Thus, these theorists face a dilemma: either the distinction between intuitive and reflective (or autonomous and working memory involving) falls back on using the properties of the Standard Menu, or it lacks the explanatory promise that made dual-process theory attractive.","DOI":"10.1080/09515089.2015.1078458","ISSN":"0951-5089","shortTitle":"The dual-process turn","author":[{"family":"Mugg","given":"Joshua"}],"issued":{"date-parts":[["2016",2,17]]}}},{"id":2623,"uris":["http://zotero.org/users/2425957/items/A8DING6J"],"uri":["http://zotero.org/users/2425957/items/A8DING6J"],"itemData":{"id":2623,"type":"article-journal","title":"Statistically Controlling for Confounding Constructs Is Harder than You Think","container-title":"PLOS ONE","page":"e0152719","volume":"11","issue":"3","source":"PLoS Journals","abstract":"Social scientists often seek to demonstrate that a construct has incremental validity over and above other related constructs. However, these claims are typically supported by measurement-level models that fail to consider the effects of measurement (un)reliability. We use intuitive examples, Monte Carlo simulations, and a novel analytical framework to demonstrate that common strategies for establishing incremental construct validity using multiple regression analysis exhibit extremely high Type I error rates under parameter regimes common in many psychological domains. Counterintuitively, we find that error rates are highest—in some cases approaching 100%—when sample sizes are large and reliability is moderate. Our findings suggest that a potentially large proportion of incremental validity claims made in the literature are spurious. We present a web application (http://jakewestfall.org/ivy/) that readers can use to explore the statistical properties of these and other incremental validity arguments. We conclude by reviewing SEM-based statistical approaches that appropriately control the Type I error rate when attempting to establish incremental validity.","DOI":"10.1371/journal.pone.0152719","ISSN":"1932-6203","journalAbbreviation":"PLOS ONE","language":"en","author":[{"family":"Westfall","given":"Jacob"},{"family":"Yarkoni","given":"Tal"}],"issued":{"date-parts":[["2016",3,31]]}}}],"schema":"https://github.com/citation-style-language/schema/raw/master/csl-citation.json"} </w:instrText>
        </w:r>
      </w:ins>
      <w:r w:rsidR="009A618D">
        <w:rPr>
          <w:noProof/>
          <w:lang w:val="en-GB"/>
        </w:rPr>
        <w:fldChar w:fldCharType="separate"/>
      </w:r>
      <w:ins w:id="386" w:author="Heino, Matti T J" w:date="2018-08-08T15:28:00Z">
        <w:r w:rsidR="009A618D" w:rsidRPr="009A618D">
          <w:rPr>
            <w:szCs w:val="24"/>
            <w:lang w:val="en-US"/>
          </w:rPr>
          <w:t>[74–79]</w:t>
        </w:r>
      </w:ins>
      <w:ins w:id="387" w:author="Heino, Matti T J" w:date="2018-08-08T15:27:00Z">
        <w:r w:rsidR="009A618D">
          <w:rPr>
            <w:noProof/>
            <w:lang w:val="en-GB"/>
          </w:rPr>
          <w:fldChar w:fldCharType="end"/>
        </w:r>
      </w:ins>
      <w:ins w:id="388" w:author="Heino, Matti T J" w:date="2018-08-08T15:48:00Z">
        <w:r w:rsidR="009A4F84">
          <w:rPr>
            <w:noProof/>
            <w:lang w:val="en-GB"/>
          </w:rPr>
          <w:t>, and</w:t>
        </w:r>
      </w:ins>
      <w:ins w:id="389" w:author="Heino, Matti T J" w:date="2018-08-08T15:49:00Z">
        <w:r w:rsidR="009A4F84">
          <w:rPr>
            <w:noProof/>
            <w:lang w:val="en-GB"/>
          </w:rPr>
          <w:t xml:space="preserve"> also consider a wider perspective from complexity and systems theory</w:t>
        </w:r>
      </w:ins>
      <w:ins w:id="390" w:author="Heino, Matti T J" w:date="2018-08-08T15:50:00Z">
        <w:r w:rsidR="009A4F84">
          <w:rPr>
            <w:noProof/>
            <w:lang w:val="en-GB"/>
          </w:rPr>
          <w:t xml:space="preserve"> </w:t>
        </w:r>
        <w:r w:rsidR="009A4F84">
          <w:rPr>
            <w:noProof/>
            <w:lang w:val="en-GB"/>
          </w:rPr>
          <w:fldChar w:fldCharType="begin"/>
        </w:r>
      </w:ins>
      <w:ins w:id="391" w:author="Heino, Matti T J" w:date="2018-08-08T15:54:00Z">
        <w:r w:rsidR="009A4F84">
          <w:rPr>
            <w:noProof/>
            <w:lang w:val="en-GB"/>
          </w:rPr>
          <w:instrText xml:space="preserve"> ADDIN ZOTERO_ITEM CSL_CITATION {"citationID":"K4Ngmj2Z","properties":{"formattedCitation":"{\\rtf [80\\uc0\\u8211{}83]}","plainCitation":"[80–83]"},"citationItems":[{"id":2441,"uris":["http://zotero.org/users/2425957/items/UDLEGQZ5"],"uri":["http://zotero.org/users/2425957/items/UDLEGQZ5"],"itemData":{"id":2441,"type":"article-journal","title":"A simple guide to chaos and complexity","container-title":"Journal of Epidemiology &amp; Community Health","page":"933–937","volume":"61","issue":"11","source":"Google Scholar","author":[{"family":"Rickles","given":"Dean"},{"family":"Hawe","given":"Penelope"},{"family":"Shiell","given":"Alan"}],"issued":{"date-parts":[["2007"]]}}},{"id":840,"uris":["http://zotero.org/users/2425957/items/SW78PGKD"],"uri":["http://zotero.org/users/2425957/items/SW78PGKD"],"itemData":{"id":840,"type":"article-journal","title":"Complex systems thinking and current impasses in health disparities research","container-title":"American journal of public health","page":"1627–1634","volume":"101","issue":"9","source":"Google Scholar","author":[{"family":"Diez Roux","given":"Ana V."}],"issued":{"date-parts":[["2011"]]}}},{"id":869,"uris":["http://zotero.org/users/2425957/items/FKQNFG3J"],"uri":["http://zotero.org/users/2425957/items/FKQNFG3J"],"itemData":{"id":869,"type":"article-journal","title":"Theorising Interventions as Events in Systems","container-title":"American Journal of Community Psychology","page":"267-276","volume":"43","issue":"3-4","source":"CrossRef","DOI":"10.1007/s10464-009-9229-9","ISSN":"00910562","language":"en","author":[{"family":"Hawe","given":"Penelope"},{"family":"Shiell","given":"Alan"},{"family":"Riley","given":"Therese"}],"issued":{"date-parts":[["2009",6]]}}},{"id":2713,"uris":["http://zotero.org/users/2425957/items/IPLDCRLY"],"uri":["http://zotero.org/users/2425957/items/IPLDCRLY"],"itemData":{"id":2713,"type":"article-journal","title":"Lessons from Complex Interventions to Improve Health","container-title":"Annual Review of Public Health","page":"307-323","volume":"36","issue":"1","source":"Annual Reviews","abstract":"Complexity—resulting from interactions among many component parts—is a property of both the intervention and the context (or system) into which it is placed. Complexity increases the unpredictability of effects. Complexity invites new approaches to logic modeling, definitions of integrity and means of standardization, and evaluation. New metaphors and terminology are needed to capture the recognition that knowledge generation comes from the hands of practitioners/implementers as much as it comes from those usually playing the role of intervention researcher. Failure to acknowledge this may blind us to the very mechanisms we seek to understand. Researchers in clinical settings are documenting health improvement gains made as a consequence of complex systems thinking. Improvement science in clinical settings has much to offer researchers in population health.","DOI":"10.1146/annurev-publhealth-031912-114421","note":"PMID: 25581153","author":[{"family":"Hawe","given":"Penelope"}],"issued":{"date-parts":[["2015"]]}}}],"schema":"https://github.com/citation-style-language/schema/raw/master/csl-citation.json"} </w:instrText>
        </w:r>
      </w:ins>
      <w:r w:rsidR="009A4F84">
        <w:rPr>
          <w:noProof/>
          <w:lang w:val="en-GB"/>
        </w:rPr>
        <w:fldChar w:fldCharType="separate"/>
      </w:r>
      <w:ins w:id="392" w:author="Heino, Matti T J" w:date="2018-08-08T15:54:00Z">
        <w:r w:rsidR="009A4F84" w:rsidRPr="009A4F84">
          <w:rPr>
            <w:szCs w:val="24"/>
          </w:rPr>
          <w:t>[80–83]</w:t>
        </w:r>
      </w:ins>
      <w:ins w:id="393" w:author="Heino, Matti T J" w:date="2018-08-08T15:50:00Z">
        <w:r w:rsidR="009A4F84">
          <w:rPr>
            <w:noProof/>
            <w:lang w:val="en-GB"/>
          </w:rPr>
          <w:fldChar w:fldCharType="end"/>
        </w:r>
      </w:ins>
      <w:ins w:id="394" w:author="Heino, Matti T J" w:date="2018-08-08T15:49:00Z">
        <w:r w:rsidR="009A4F84">
          <w:rPr>
            <w:noProof/>
            <w:lang w:val="en-GB"/>
          </w:rPr>
          <w:t xml:space="preserve">, which have recently </w:t>
        </w:r>
      </w:ins>
      <w:ins w:id="395" w:author="Heino, Matti T J" w:date="2018-08-08T15:53:00Z">
        <w:r w:rsidR="009A4F84">
          <w:rPr>
            <w:noProof/>
            <w:lang w:val="en-GB"/>
          </w:rPr>
          <w:t>been applied in</w:t>
        </w:r>
      </w:ins>
      <w:ins w:id="396" w:author="Heino, Matti T J" w:date="2018-08-08T15:50:00Z">
        <w:r w:rsidR="009A4F84">
          <w:rPr>
            <w:noProof/>
            <w:lang w:val="en-GB"/>
          </w:rPr>
          <w:t xml:space="preserve"> public health </w:t>
        </w:r>
      </w:ins>
      <w:ins w:id="397" w:author="Heino, Matti T J" w:date="2018-08-08T15:52:00Z">
        <w:r w:rsidR="009A4F84">
          <w:rPr>
            <w:noProof/>
            <w:lang w:val="en-GB"/>
          </w:rPr>
          <w:fldChar w:fldCharType="begin"/>
        </w:r>
      </w:ins>
      <w:ins w:id="398" w:author="Heino, Matti T J" w:date="2018-08-08T15:54:00Z">
        <w:r w:rsidR="009A4F84">
          <w:rPr>
            <w:noProof/>
            <w:lang w:val="en-GB"/>
          </w:rPr>
          <w:instrText xml:space="preserve"> ADDIN ZOTERO_ITEM CSL_CITATION {"citationID":"ai8eqqrpdo","properties":{"formattedCitation":"{\\rtf [84\\uc0\\u8211{}86]}","plainCitation":"[84–86]"},"citationItems":[{"id":2841,"uris":["http://zotero.org/users/2425957/items/UZHEXBCE"],"uri":["http://zotero.org/users/2425957/items/UZHEXBCE"],"itemData":{"id":2841,"type":"article-journal","title":"Systems science and systems thinking for public health: a systematic review of the field","container-title":"BMJ Open","page":"e009002","volume":"5","issue":"12","source":"bmjopen.bmj.com","abstract":"Objectives This paper reports on findings from a systematic review designed to investigate the state of systems science research in public health. The objectives were to: (1) explore how systems methodologies are being applied within public health and (2) identify fruitful areas of activity.\nDesign A systematic review was conducted from existing literature that draws on or uses systems science (in its various forms) and relates to key public health areas of action and concern, including tobacco, alcohol, obesity and the social determinants of health.\nData analysis 117 articles were included in the review. An inductive qualitative content analysis was used for data extraction. The following were systematically extracted from the articles: approach, methodology, transparency, strengths and weaknesses. These were then organised according to theme (ie, commonalities between studies within each category), in order to provide an overview of the state of the field as a whole. The assessment of data quality was intrinsic to the goals of the review itself, and therefore, was carried out as part of the analysis.\nResults 4 categories of research were identified from the review, ranging from editorial and commentary pieces to complex system dynamic modelling. Our analysis of each of these categories of research highlighted areas of potential for systems science to strengthen public health efforts, while also revealing a number of limitations in the dynamic systems modelling being carried out in public health.\nConclusions There is a great deal of interest in how the application of systems concepts and approach might aid public health. Our analysis suggests that soft systems modelling techniques are likely to be the most useful addition to public health, and align well with current debate around knowledge transfer and policy. However, the full range of systems methodologies is yet to be engaged with by public health researchers.","DOI":"10.1136/bmjopen-2015-009002","ISSN":"2044-6055, 2044-6055","note":"PMID: 26719314","shortTitle":"Systems science and systems thinking for public health","language":"en","author":[{"family":"Carey","given":"Gemma"},{"family":"Malbon","given":"Eleanor"},{"family":"Carey","given":"Nicole"},{"family":"Joyce","given":"Andrew"},{"family":"Crammond","given":"Brad"},{"family":"Carey","given":"Alan"}],"issued":{"date-parts":[["2015",12,1]]}}},{"id":2544,"uris":["http://zotero.org/users/2425957/items/D5I85X7E"],"uri":["http://zotero.org/users/2425957/items/D5I85X7E"],"itemData":{"id":2544,"type":"article-journal","title":"The need for a complex systems model of evidence for public health","container-title":"The Lancet","page":"2602-2604","volume":"390","issue":"10112","source":"www.thelancet.com","DOI":"10.1016/S0140-6736(17)31267-9","ISSN":"0140-6736, 1474-547X","note":"PMID: 28622953, 28622953","journalAbbreviation":"The Lancet","language":"English","author":[{"family":"Rutter","given":"Harry"},{"family":"Savona","given":"Natalie"},{"family":"Glonti","given":"Ketevan"},{"family":"Bibby","given":"Jo"},{"family":"Cummins","given":"Steven"},{"family":"Finegood","given":"Diane T."},{"family":"Greaves","given":"Felix"},{"family":"Harper","given":"Laura"},{"family":"Hawe","given":"Penelope"},{"family":"Moore","given":"Laurence"},{"family":"Petticrew","given":"Mark"},{"family":"Rehfuess","given":"Eva"},{"family":"Shiell","given":"Alan"},{"family":"Thomas","given":"James"},{"family":"White","given":"Martin"}],"issued":{"date-parts":[["2017",12,9]]}}},{"id":2629,"uris":["http://zotero.org/users/2425957/items/PP5XF8DG"],"uri":["http://zotero.org/users/2425957/items/PP5XF8DG"],"itemData":{"id":2629,"type":"article-journal","title":"Complex systems and individual-level approaches to population health: a false dichotomy?","container-title":"The Lancet Public Health","page":"e396-e397","volume":"2","issue":"9","source":"www.thelancet.com","DOI":"10.1016/S2468-2667(17)30167-6","ISSN":"2468-2667","note":"PMID: 29253408, 29253408","shortTitle":"Complex systems and individual-level approaches to population health","journalAbbreviation":"The Lancet Public Health","language":"English","author":[{"family":"Sniehotta","given":"Falko F."},{"family":"Araújo-Soares","given":"Vera"},{"family":"Brown","given":"Jamie"},{"family":"Kelly","given":"Michael P."},{"family":"Michie","given":"Susan"},{"family":"West","given":"Robert"}],"issued":{"date-parts":[["2017",9,1]]}}}],"schema":"https://github.com/citation-style-language/schema/raw/master/csl-citation.json"} </w:instrText>
        </w:r>
      </w:ins>
      <w:r w:rsidR="009A4F84">
        <w:rPr>
          <w:noProof/>
          <w:lang w:val="en-GB"/>
        </w:rPr>
        <w:fldChar w:fldCharType="separate"/>
      </w:r>
      <w:ins w:id="399" w:author="Heino, Matti T J" w:date="2018-08-08T15:54:00Z">
        <w:r w:rsidR="009A4F84" w:rsidRPr="00B639E6">
          <w:rPr>
            <w:szCs w:val="24"/>
            <w:lang w:val="en-US"/>
          </w:rPr>
          <w:t>[84–86]</w:t>
        </w:r>
      </w:ins>
      <w:ins w:id="400" w:author="Heino, Matti T J" w:date="2018-08-08T15:52:00Z">
        <w:r w:rsidR="009A4F84">
          <w:rPr>
            <w:noProof/>
            <w:lang w:val="en-GB"/>
          </w:rPr>
          <w:fldChar w:fldCharType="end"/>
        </w:r>
      </w:ins>
      <w:ins w:id="401" w:author="Heino, Matti T J" w:date="2018-08-08T15:30:00Z">
        <w:r w:rsidR="009A618D">
          <w:rPr>
            <w:noProof/>
            <w:lang w:val="en-GB"/>
          </w:rPr>
          <w:t>.</w:t>
        </w:r>
      </w:ins>
    </w:p>
    <w:p w14:paraId="77B96CB7" w14:textId="77777777" w:rsidR="00EE2B09" w:rsidRPr="004A447D" w:rsidRDefault="00EE2B09" w:rsidP="00E52147">
      <w:pPr>
        <w:pStyle w:val="Heading1"/>
      </w:pPr>
      <w:bookmarkStart w:id="402" w:name="_Toc449907580"/>
      <w:r w:rsidRPr="004A447D">
        <w:t>Conclusion</w:t>
      </w:r>
      <w:bookmarkEnd w:id="402"/>
    </w:p>
    <w:p w14:paraId="18AE7B1E" w14:textId="11897FF4" w:rsidR="00211E1E" w:rsidRPr="004A447D" w:rsidRDefault="00EE2B09" w:rsidP="006D410E">
      <w:pPr>
        <w:rPr>
          <w:noProof/>
          <w:lang w:val="en-GB"/>
        </w:rPr>
      </w:pPr>
      <w:r w:rsidRPr="004A447D">
        <w:rPr>
          <w:noProof/>
          <w:lang w:val="en-GB"/>
        </w:rPr>
        <w:t xml:space="preserve">In this research, we have found evidence </w:t>
      </w:r>
      <w:r w:rsidR="008406A8">
        <w:rPr>
          <w:noProof/>
          <w:lang w:val="en-GB"/>
        </w:rPr>
        <w:t xml:space="preserve">against </w:t>
      </w:r>
      <w:r w:rsidRPr="004A447D">
        <w:rPr>
          <w:noProof/>
          <w:lang w:val="en-GB"/>
        </w:rPr>
        <w:t>the</w:t>
      </w:r>
      <w:r w:rsidR="00365D50">
        <w:rPr>
          <w:noProof/>
          <w:lang w:val="en-GB"/>
        </w:rPr>
        <w:t xml:space="preserve"> assumed superiority</w:t>
      </w:r>
      <w:r w:rsidRPr="004A447D">
        <w:rPr>
          <w:noProof/>
          <w:lang w:val="en-GB"/>
        </w:rPr>
        <w:t xml:space="preserve"> </w:t>
      </w:r>
      <w:r w:rsidR="00357B75">
        <w:rPr>
          <w:noProof/>
          <w:lang w:val="en-GB"/>
        </w:rPr>
        <w:t xml:space="preserve">of the </w:t>
      </w:r>
      <w:r w:rsidR="008F6D8F" w:rsidRPr="0057245B">
        <w:rPr>
          <w:noProof/>
          <w:lang w:val="en-GB"/>
        </w:rPr>
        <w:t>naïve because-heuristic</w:t>
      </w:r>
      <w:r w:rsidR="004D727B" w:rsidRPr="0057245B">
        <w:rPr>
          <w:noProof/>
          <w:lang w:val="en-GB"/>
        </w:rPr>
        <w:t>;</w:t>
      </w:r>
      <w:r w:rsidRPr="004A447D">
        <w:rPr>
          <w:noProof/>
          <w:lang w:val="en-GB"/>
        </w:rPr>
        <w:t xml:space="preserve"> </w:t>
      </w:r>
      <w:r w:rsidR="00D314A2">
        <w:rPr>
          <w:noProof/>
          <w:lang w:val="en-GB"/>
        </w:rPr>
        <w:t>providing</w:t>
      </w:r>
      <w:r w:rsidRPr="004A447D">
        <w:rPr>
          <w:noProof/>
          <w:lang w:val="en-GB"/>
        </w:rPr>
        <w:t xml:space="preserve"> reasons </w:t>
      </w:r>
      <w:r w:rsidR="00D314A2">
        <w:rPr>
          <w:noProof/>
          <w:lang w:val="en-GB"/>
        </w:rPr>
        <w:t>in simple compliance requests</w:t>
      </w:r>
      <w:r w:rsidRPr="004A447D">
        <w:rPr>
          <w:noProof/>
          <w:lang w:val="en-GB"/>
        </w:rPr>
        <w:t xml:space="preserve"> having a general persuasive effect</w:t>
      </w:r>
      <w:r w:rsidR="004D727B">
        <w:rPr>
          <w:noProof/>
          <w:lang w:val="en-GB"/>
        </w:rPr>
        <w:t xml:space="preserve"> on behaviour</w:t>
      </w:r>
      <w:r w:rsidR="009836FC" w:rsidRPr="004A447D">
        <w:rPr>
          <w:noProof/>
          <w:lang w:val="en-GB"/>
        </w:rPr>
        <w:t xml:space="preserve">. </w:t>
      </w:r>
      <w:r w:rsidR="00E7581C">
        <w:rPr>
          <w:noProof/>
          <w:lang w:val="en-GB"/>
        </w:rPr>
        <w:t>By</w:t>
      </w:r>
      <w:r w:rsidR="00E7581C" w:rsidRPr="004A447D">
        <w:rPr>
          <w:noProof/>
          <w:lang w:val="en-GB"/>
        </w:rPr>
        <w:t xml:space="preserve"> </w:t>
      </w:r>
      <w:r w:rsidR="00B918E4">
        <w:rPr>
          <w:noProof/>
          <w:lang w:val="en-GB"/>
        </w:rPr>
        <w:t>using Bayesian</w:t>
      </w:r>
      <w:r w:rsidR="009836FC" w:rsidRPr="004A447D">
        <w:rPr>
          <w:noProof/>
          <w:lang w:val="en-GB"/>
        </w:rPr>
        <w:t xml:space="preserve"> methods</w:t>
      </w:r>
      <w:r w:rsidR="00FA1F64">
        <w:rPr>
          <w:noProof/>
          <w:lang w:val="en-GB"/>
        </w:rPr>
        <w:t xml:space="preserve"> and equivalence testing</w:t>
      </w:r>
      <w:r w:rsidR="009836FC" w:rsidRPr="004A447D">
        <w:rPr>
          <w:noProof/>
          <w:lang w:val="en-GB"/>
        </w:rPr>
        <w:t xml:space="preserve">, we </w:t>
      </w:r>
      <w:r w:rsidR="00365D50">
        <w:rPr>
          <w:noProof/>
          <w:lang w:val="en-GB"/>
        </w:rPr>
        <w:t>we</w:t>
      </w:r>
      <w:r w:rsidR="009836FC" w:rsidRPr="004A447D">
        <w:rPr>
          <w:noProof/>
          <w:lang w:val="en-GB"/>
        </w:rPr>
        <w:t>re able to claim evidence of no effect</w:t>
      </w:r>
      <w:r w:rsidR="008406A8">
        <w:rPr>
          <w:noProof/>
          <w:lang w:val="en-GB"/>
        </w:rPr>
        <w:t xml:space="preserve"> for the because heuristic in this setting</w:t>
      </w:r>
      <w:r w:rsidR="009836FC" w:rsidRPr="004A447D">
        <w:rPr>
          <w:noProof/>
          <w:lang w:val="en-GB"/>
        </w:rPr>
        <w:t xml:space="preserve">. </w:t>
      </w:r>
      <w:r w:rsidR="008406A8">
        <w:rPr>
          <w:noProof/>
          <w:lang w:val="en-GB"/>
        </w:rPr>
        <w:t>Likewise, s</w:t>
      </w:r>
      <w:r w:rsidR="00211E1E" w:rsidRPr="004A447D">
        <w:rPr>
          <w:noProof/>
          <w:lang w:val="en-GB"/>
        </w:rPr>
        <w:t xml:space="preserve">ending SMS reminders </w:t>
      </w:r>
      <w:r w:rsidR="00B918E4">
        <w:rPr>
          <w:noProof/>
          <w:lang w:val="en-GB"/>
        </w:rPr>
        <w:t>was not</w:t>
      </w:r>
      <w:r w:rsidR="008406A8">
        <w:rPr>
          <w:noProof/>
          <w:lang w:val="en-GB"/>
        </w:rPr>
        <w:t xml:space="preserve"> </w:t>
      </w:r>
      <w:r w:rsidR="00B918E4">
        <w:rPr>
          <w:noProof/>
          <w:lang w:val="en-GB"/>
        </w:rPr>
        <w:t>associated with</w:t>
      </w:r>
      <w:r w:rsidR="008406A8">
        <w:rPr>
          <w:noProof/>
          <w:lang w:val="en-GB"/>
        </w:rPr>
        <w:t xml:space="preserve"> </w:t>
      </w:r>
      <w:r w:rsidR="00211E1E" w:rsidRPr="004A447D">
        <w:rPr>
          <w:noProof/>
          <w:lang w:val="en-GB"/>
        </w:rPr>
        <w:t>improve</w:t>
      </w:r>
      <w:r w:rsidR="00B918E4">
        <w:rPr>
          <w:noProof/>
          <w:lang w:val="en-GB"/>
        </w:rPr>
        <w:t>d</w:t>
      </w:r>
      <w:r w:rsidR="00211E1E" w:rsidRPr="004A447D">
        <w:rPr>
          <w:noProof/>
          <w:lang w:val="en-GB"/>
        </w:rPr>
        <w:t xml:space="preserve"> accelerometer wear times</w:t>
      </w:r>
      <w:r w:rsidR="00C76CAA" w:rsidRPr="004A447D">
        <w:rPr>
          <w:noProof/>
          <w:lang w:val="en-GB"/>
        </w:rPr>
        <w:t>. Although we did not randomise the no-SMS</w:t>
      </w:r>
      <w:r w:rsidR="008F0C5C">
        <w:rPr>
          <w:noProof/>
          <w:lang w:val="en-GB"/>
        </w:rPr>
        <w:t xml:space="preserve"> group, </w:t>
      </w:r>
      <w:r w:rsidR="00033876">
        <w:rPr>
          <w:noProof/>
          <w:lang w:val="en-GB"/>
        </w:rPr>
        <w:t xml:space="preserve">the changed </w:t>
      </w:r>
      <w:r w:rsidR="00C76CAA" w:rsidRPr="004A447D">
        <w:rPr>
          <w:noProof/>
          <w:lang w:val="en-GB"/>
        </w:rPr>
        <w:t xml:space="preserve">recruitment procedure </w:t>
      </w:r>
      <w:r w:rsidR="00033876">
        <w:rPr>
          <w:noProof/>
          <w:lang w:val="en-GB"/>
        </w:rPr>
        <w:t xml:space="preserve">plausibly accounts for majority of the selection effect, </w:t>
      </w:r>
      <w:r w:rsidR="00C76CAA" w:rsidRPr="004A447D">
        <w:rPr>
          <w:noProof/>
          <w:lang w:val="en-GB"/>
        </w:rPr>
        <w:t xml:space="preserve">and a more potent explanation </w:t>
      </w:r>
      <w:r w:rsidR="00E7581C">
        <w:rPr>
          <w:noProof/>
          <w:lang w:val="en-GB"/>
        </w:rPr>
        <w:t xml:space="preserve">for the lack of </w:t>
      </w:r>
      <w:r w:rsidR="00033876">
        <w:rPr>
          <w:noProof/>
          <w:lang w:val="en-GB"/>
        </w:rPr>
        <w:t>differing weartimes</w:t>
      </w:r>
      <w:r w:rsidR="00E7581C">
        <w:rPr>
          <w:noProof/>
          <w:lang w:val="en-GB"/>
        </w:rPr>
        <w:t xml:space="preserve"> is</w:t>
      </w:r>
      <w:r w:rsidR="00C76CAA" w:rsidRPr="004A447D">
        <w:rPr>
          <w:noProof/>
          <w:lang w:val="en-GB"/>
        </w:rPr>
        <w:t xml:space="preserve"> reaching the ceiling of the participants’ ability to wear in the absence of very high motivation.</w:t>
      </w:r>
    </w:p>
    <w:p w14:paraId="6086C841" w14:textId="440F98A0" w:rsidR="006D410E" w:rsidRPr="004A447D" w:rsidRDefault="009836FC" w:rsidP="006D410E">
      <w:pPr>
        <w:rPr>
          <w:noProof/>
          <w:lang w:val="en-GB"/>
        </w:rPr>
      </w:pPr>
      <w:r w:rsidRPr="004A447D">
        <w:rPr>
          <w:noProof/>
          <w:lang w:val="en-GB"/>
        </w:rPr>
        <w:t xml:space="preserve">Our design </w:t>
      </w:r>
      <w:r w:rsidR="00E7581C">
        <w:rPr>
          <w:noProof/>
          <w:lang w:val="en-GB"/>
        </w:rPr>
        <w:t>ha</w:t>
      </w:r>
      <w:r w:rsidR="00E7581C" w:rsidRPr="004A447D">
        <w:rPr>
          <w:noProof/>
          <w:lang w:val="en-GB"/>
        </w:rPr>
        <w:t xml:space="preserve">d </w:t>
      </w:r>
      <w:r w:rsidRPr="004A447D">
        <w:rPr>
          <w:noProof/>
          <w:lang w:val="en-GB"/>
        </w:rPr>
        <w:t>several limitations</w:t>
      </w:r>
      <w:r w:rsidR="00033876">
        <w:rPr>
          <w:noProof/>
          <w:lang w:val="en-GB"/>
        </w:rPr>
        <w:t>,</w:t>
      </w:r>
      <w:r w:rsidR="006D65D3">
        <w:rPr>
          <w:noProof/>
          <w:lang w:val="en-GB"/>
        </w:rPr>
        <w:t xml:space="preserve"> </w:t>
      </w:r>
      <w:r w:rsidRPr="004A447D">
        <w:rPr>
          <w:noProof/>
          <w:lang w:val="en-GB"/>
        </w:rPr>
        <w:t xml:space="preserve">which </w:t>
      </w:r>
      <w:r w:rsidR="006D65D3">
        <w:rPr>
          <w:noProof/>
          <w:lang w:val="en-GB"/>
        </w:rPr>
        <w:t xml:space="preserve">should be improved upon in </w:t>
      </w:r>
      <w:r w:rsidRPr="004A447D">
        <w:rPr>
          <w:noProof/>
          <w:lang w:val="en-GB"/>
        </w:rPr>
        <w:t>future research.</w:t>
      </w:r>
      <w:r w:rsidR="00624411" w:rsidRPr="004A447D">
        <w:rPr>
          <w:noProof/>
          <w:lang w:val="en-GB"/>
        </w:rPr>
        <w:t xml:space="preserve"> All in all, we remain pessimistic of the efficacy of </w:t>
      </w:r>
      <w:r w:rsidR="006D65D3">
        <w:rPr>
          <w:noProof/>
          <w:lang w:val="en-GB"/>
        </w:rPr>
        <w:t>the</w:t>
      </w:r>
      <w:r w:rsidR="006D65D3" w:rsidRPr="004A447D">
        <w:rPr>
          <w:noProof/>
          <w:lang w:val="en-GB"/>
        </w:rPr>
        <w:t xml:space="preserve"> </w:t>
      </w:r>
      <w:r w:rsidR="0057245B">
        <w:rPr>
          <w:noProof/>
          <w:lang w:val="en-GB"/>
        </w:rPr>
        <w:t xml:space="preserve">naïve </w:t>
      </w:r>
      <w:r w:rsidR="00624411" w:rsidRPr="004A447D">
        <w:rPr>
          <w:noProof/>
          <w:lang w:val="en-GB"/>
        </w:rPr>
        <w:t>because-heuristic</w:t>
      </w:r>
      <w:r w:rsidR="006D65D3">
        <w:rPr>
          <w:noProof/>
          <w:lang w:val="en-GB"/>
        </w:rPr>
        <w:t xml:space="preserve"> and of</w:t>
      </w:r>
      <w:r w:rsidR="00624411" w:rsidRPr="004A447D">
        <w:rPr>
          <w:noProof/>
          <w:lang w:val="en-GB"/>
        </w:rPr>
        <w:t xml:space="preserve"> simple reminders, even if they have a pot</w:t>
      </w:r>
      <w:r w:rsidR="008406A8">
        <w:rPr>
          <w:noProof/>
          <w:lang w:val="en-GB"/>
        </w:rPr>
        <w:t xml:space="preserve">ent effect in </w:t>
      </w:r>
      <w:r w:rsidR="00624411" w:rsidRPr="004A447D">
        <w:rPr>
          <w:noProof/>
          <w:lang w:val="en-GB"/>
        </w:rPr>
        <w:t>participants</w:t>
      </w:r>
      <w:r w:rsidR="008406A8">
        <w:rPr>
          <w:noProof/>
          <w:lang w:val="en-GB"/>
        </w:rPr>
        <w:t>’ perceptions</w:t>
      </w:r>
      <w:r w:rsidR="00624411" w:rsidRPr="004A447D">
        <w:rPr>
          <w:noProof/>
          <w:lang w:val="en-GB"/>
        </w:rPr>
        <w:t>.</w:t>
      </w:r>
    </w:p>
    <w:p w14:paraId="06D81147" w14:textId="162C8FC0" w:rsidR="009F7789" w:rsidRPr="00B26AF5" w:rsidRDefault="00837C58" w:rsidP="00815C48">
      <w:pPr>
        <w:rPr>
          <w:noProof/>
          <w:lang w:val="en-US"/>
        </w:rPr>
      </w:pPr>
      <w:r w:rsidRPr="004A447D">
        <w:rPr>
          <w:noProof/>
          <w:lang w:val="en-GB"/>
        </w:rPr>
        <w:t>We conclude that despite strong claims, there is reason to consider the study of the because-heuristic a degenerating research programme</w:t>
      </w:r>
      <w:r w:rsidR="00576231">
        <w:rPr>
          <w:noProof/>
          <w:lang w:val="en-GB"/>
        </w:rPr>
        <w:t xml:space="preserve"> </w:t>
      </w:r>
      <w:r w:rsidR="00576231">
        <w:rPr>
          <w:noProof/>
          <w:lang w:val="en-GB"/>
        </w:rPr>
        <w:fldChar w:fldCharType="begin"/>
      </w:r>
      <w:ins w:id="403" w:author="Heino, Matti T J" w:date="2018-08-08T15:54:00Z">
        <w:r w:rsidR="009A4F84">
          <w:rPr>
            <w:noProof/>
            <w:lang w:val="en-GB"/>
          </w:rPr>
          <w:instrText xml:space="preserve"> ADDIN ZOTERO_ITEM CSL_CITATION {"citationID":"18i7sg66c","properties":{"formattedCitation":"[87]","plainCitation":"[87]"},"citationItems":[{"id":391,"uris":["http://zotero.org/users/2425957/items/QJTS44G8"],"uri":["http://zotero.org/users/2425957/items/QJTS44G8"],"itemData":{"id":391,"type":"book","title":"History of science and its rational reconstructions","publisher":"Springer","source":"Google Scholar","URL":"http://link.springer.com/chapter/10.1007/978-94-010-3142-4_7","author":[{"family":"Lakatos","given":"Imre"}],"issued":{"date-parts":[["1971"]]},"accessed":{"date-parts":[["2015",12,2]]}}}],"schema":"https://github.com/citation-style-language/schema/raw/master/csl-citation.json"} </w:instrText>
        </w:r>
      </w:ins>
      <w:del w:id="404" w:author="Heino, Matti T J" w:date="2018-08-05T23:07:00Z">
        <w:r w:rsidR="007C4B3A" w:rsidDel="00652E1F">
          <w:rPr>
            <w:noProof/>
            <w:lang w:val="en-GB"/>
          </w:rPr>
          <w:delInstrText xml:space="preserve"> ADDIN ZOTERO_ITEM CSL_CITATION {"citationID":"18i7sg66c","properties":{"formattedCitation":"[71]","plainCitation":"[71]"},"citationItems":[{"id":391,"uris":["http://zotero.org/users/2425957/items/QJTS44G8"],"uri":["http://zotero.org/users/2425957/items/QJTS44G8"],"itemData":{"id":391,"type":"book","title":"History of science and its rational reconstructions","publisher":"Springer","source":"Google Scholar","URL":"http://link.springer.com/chapter/10.1007/978-94-010-3142-4_7","author":[{"family":"Lakatos","given":"Imre"}],"issued":{"date-parts":[["1971"]]},"accessed":{"date-parts":[["2015",12,2]]}}}],"schema":"https://github.com/citation-style-language/schema/raw/master/csl-citation.json"} </w:delInstrText>
        </w:r>
      </w:del>
      <w:r w:rsidR="00576231">
        <w:rPr>
          <w:noProof/>
          <w:lang w:val="en-GB"/>
        </w:rPr>
        <w:fldChar w:fldCharType="separate"/>
      </w:r>
      <w:ins w:id="405" w:author="Heino, Matti T J" w:date="2018-08-08T15:54:00Z">
        <w:r w:rsidR="009A4F84" w:rsidRPr="009A4F84">
          <w:rPr>
            <w:lang w:val="en-US"/>
          </w:rPr>
          <w:t>[87]</w:t>
        </w:r>
      </w:ins>
      <w:del w:id="406" w:author="Heino, Matti T J" w:date="2018-08-05T23:08:00Z">
        <w:r w:rsidR="007C4B3A" w:rsidRPr="009A4F84" w:rsidDel="00652E1F">
          <w:rPr>
            <w:lang w:val="en-US"/>
          </w:rPr>
          <w:delText>[71]</w:delText>
        </w:r>
      </w:del>
      <w:r w:rsidR="00576231">
        <w:rPr>
          <w:noProof/>
          <w:lang w:val="en-GB"/>
        </w:rPr>
        <w:fldChar w:fldCharType="end"/>
      </w:r>
      <w:r w:rsidR="00F8781D" w:rsidRPr="004A447D">
        <w:rPr>
          <w:noProof/>
          <w:lang w:val="en-GB"/>
        </w:rPr>
        <w:t>, although there may be</w:t>
      </w:r>
      <w:r w:rsidR="00E7581C">
        <w:rPr>
          <w:noProof/>
          <w:lang w:val="en-GB"/>
        </w:rPr>
        <w:t xml:space="preserve"> some</w:t>
      </w:r>
      <w:r w:rsidR="00F8781D" w:rsidRPr="004A447D">
        <w:rPr>
          <w:noProof/>
          <w:lang w:val="en-GB"/>
        </w:rPr>
        <w:t xml:space="preserve"> contexts where the technique works as intended</w:t>
      </w:r>
      <w:r w:rsidRPr="004A447D">
        <w:rPr>
          <w:noProof/>
          <w:lang w:val="en-GB"/>
        </w:rPr>
        <w:t xml:space="preserve">. </w:t>
      </w:r>
      <w:r w:rsidR="003723CE" w:rsidRPr="001F4DEA">
        <w:rPr>
          <w:lang w:val="en-US"/>
        </w:rPr>
        <w:t>Seeking to i</w:t>
      </w:r>
      <w:r w:rsidR="003723CE" w:rsidRPr="009F7789">
        <w:rPr>
          <w:lang w:val="en-US"/>
        </w:rPr>
        <w:t xml:space="preserve">ncrease </w:t>
      </w:r>
      <w:r w:rsidR="003723CE" w:rsidRPr="009F7789">
        <w:rPr>
          <w:lang w:val="en-US"/>
        </w:rPr>
        <w:lastRenderedPageBreak/>
        <w:t xml:space="preserve">accelerometry wear time in participants may benefit from </w:t>
      </w:r>
      <w:r w:rsidR="003723CE">
        <w:rPr>
          <w:lang w:val="en-US"/>
        </w:rPr>
        <w:t xml:space="preserve">a design using the intervention mapping approach </w:t>
      </w:r>
      <w:r w:rsidR="003723CE">
        <w:rPr>
          <w:lang w:val="en-US"/>
        </w:rPr>
        <w:fldChar w:fldCharType="begin"/>
      </w:r>
      <w:ins w:id="407" w:author="Heino, Matti T J" w:date="2018-08-08T15:54:00Z">
        <w:r w:rsidR="009A4F84">
          <w:rPr>
            <w:lang w:val="en-US"/>
          </w:rPr>
          <w:instrText xml:space="preserve"> ADDIN ZOTERO_ITEM CSL_CITATION {"citationID":"a1q8scj92vg","properties":{"formattedCitation":"[88]","plainCitation":"[88]"},"citationItems":[{"id":679,"uris":["http://zotero.org/users/2425957/items/K8KJ7465"],"uri":["http://zotero.org/users/2425957/items/K8KJ7465"],"itemData":{"id":679,"type":"book","title":"Planning health promotion programs: an intervention mapping approach","publisher":"John Wiley &amp; Sons","publisher-place":"New Jersey","source":"Google Scholar","event-place":"New Jersey","URL":"https://www.google.com/books?hl=en&amp;lr=&amp;id=UyrdCQAAQBAJ&amp;oi=fnd&amp;pg=PR11&amp;dq=bartholomew+intervention+mapping&amp;ots=Ocav5zMOvx&amp;sig=M85aXJ_BAj0NXG79kwlK0fb5Ohs","shortTitle":"Planning health promotion programs","author":[{"family":"Eldredge","given":"L. Kay Bartholomew"},{"family":"Markham","given":"Christine M."},{"family":"Kok","given":"Gerjo"},{"family":"Ruiter","given":"Robert AC"},{"family":"Parcel","given":"Guy S."},{"literal":"others"}],"issued":{"date-parts":[["2016"]]},"accessed":{"date-parts":[["2016",8,31]]}}}],"schema":"https://github.com/citation-style-language/schema/raw/master/csl-citation.json"} </w:instrText>
        </w:r>
      </w:ins>
      <w:del w:id="408" w:author="Heino, Matti T J" w:date="2018-08-05T23:07:00Z">
        <w:r w:rsidR="007C4B3A" w:rsidDel="00652E1F">
          <w:rPr>
            <w:lang w:val="en-US"/>
          </w:rPr>
          <w:delInstrText xml:space="preserve"> ADDIN ZOTERO_ITEM CSL_CITATION {"citationID":"a1q8scj92vg","properties":{"formattedCitation":"[72]","plainCitation":"[72]"},"citationItems":[{"id":679,"uris":["http://zotero.org/users/2425957/items/K8KJ7465"],"uri":["http://zotero.org/users/2425957/items/K8KJ7465"],"itemData":{"id":679,"type":"book","title":"Planning health promotion programs: an intervention mapping approach","publisher":"John Wiley &amp; Sons","publisher-place":"New Jersey","source":"Google Scholar","event-place":"New Jersey","URL":"https://www.google.com/books?hl=en&amp;lr=&amp;id=UyrdCQAAQBAJ&amp;oi=fnd&amp;pg=PR11&amp;dq=bartholomew+intervention+mapping&amp;ots=Ocav5zMOvx&amp;sig=M85aXJ_BAj0NXG79kwlK0fb5Ohs","shortTitle":"Planning health promotion programs","author":[{"family":"Eldredge","given":"L. Kay Bartholomew"},{"family":"Markham","given":"Christine M."},{"family":"Kok","given":"Gerjo"},{"family":"Ruiter","given":"Robert AC"},{"family":"Parcel","given":"Guy S."},{"literal":"others"}],"issued":{"date-parts":[["2016"]]},"accessed":{"date-parts":[["2016",8,31]]}}}],"schema":"https://github.com/citation-style-language/schema/raw/master/csl-citation.json"} </w:delInstrText>
        </w:r>
      </w:del>
      <w:r w:rsidR="003723CE">
        <w:rPr>
          <w:lang w:val="en-US"/>
        </w:rPr>
        <w:fldChar w:fldCharType="separate"/>
      </w:r>
      <w:ins w:id="409" w:author="Heino, Matti T J" w:date="2018-08-08T15:54:00Z">
        <w:r w:rsidR="009A4F84" w:rsidRPr="00B639E6">
          <w:rPr>
            <w:lang w:val="en-US"/>
          </w:rPr>
          <w:t>[88]</w:t>
        </w:r>
      </w:ins>
      <w:del w:id="410" w:author="Heino, Matti T J" w:date="2018-08-05T23:08:00Z">
        <w:r w:rsidR="007C4B3A" w:rsidRPr="009A4F84" w:rsidDel="00652E1F">
          <w:rPr>
            <w:lang w:val="en-US"/>
          </w:rPr>
          <w:delText>[72]</w:delText>
        </w:r>
      </w:del>
      <w:r w:rsidR="003723CE">
        <w:rPr>
          <w:lang w:val="en-US"/>
        </w:rPr>
        <w:fldChar w:fldCharType="end"/>
      </w:r>
      <w:r w:rsidR="003723CE">
        <w:rPr>
          <w:lang w:val="en-US"/>
        </w:rPr>
        <w:t>, including a plausible theoretical framework.</w:t>
      </w:r>
    </w:p>
    <w:p w14:paraId="579EFE51" w14:textId="77777777" w:rsidR="009F7789" w:rsidRPr="009F7789" w:rsidRDefault="009F7789" w:rsidP="00E52147">
      <w:pPr>
        <w:pStyle w:val="Heading1"/>
      </w:pPr>
      <w:r w:rsidRPr="009F7789">
        <w:t>List of abbreviations</w:t>
      </w:r>
    </w:p>
    <w:p w14:paraId="098F5434" w14:textId="6A71EEFA" w:rsidR="009F7789" w:rsidRDefault="00E52147" w:rsidP="009F7789">
      <w:pPr>
        <w:rPr>
          <w:noProof/>
          <w:lang w:val="en-GB"/>
        </w:rPr>
      </w:pPr>
      <w:r>
        <w:rPr>
          <w:noProof/>
          <w:lang w:val="en-GB"/>
        </w:rPr>
        <w:t>LMI: Let’s Move It intervention to increase physical activity and decrease sedentary behavior in older adolescents</w:t>
      </w:r>
    </w:p>
    <w:p w14:paraId="2FE9D054" w14:textId="7859CE28" w:rsidR="00E52147" w:rsidRDefault="00E52147" w:rsidP="009F7789">
      <w:pPr>
        <w:rPr>
          <w:noProof/>
          <w:lang w:val="en-GB"/>
        </w:rPr>
      </w:pPr>
      <w:r>
        <w:rPr>
          <w:noProof/>
          <w:lang w:val="en-GB"/>
        </w:rPr>
        <w:t>RCT: Randomised controlled trial</w:t>
      </w:r>
    </w:p>
    <w:p w14:paraId="2846DD5A" w14:textId="7A8C461B" w:rsidR="00E52147" w:rsidRDefault="00E52147" w:rsidP="009F7789">
      <w:pPr>
        <w:rPr>
          <w:noProof/>
          <w:lang w:val="en-GB"/>
        </w:rPr>
      </w:pPr>
      <w:r>
        <w:rPr>
          <w:noProof/>
          <w:lang w:val="en-GB"/>
        </w:rPr>
        <w:t>BF: Bayes Factor</w:t>
      </w:r>
    </w:p>
    <w:p w14:paraId="3ED52686" w14:textId="7AA3BEC6" w:rsidR="006414E8" w:rsidRDefault="006414E8" w:rsidP="009F7789">
      <w:pPr>
        <w:rPr>
          <w:noProof/>
          <w:lang w:val="en-GB"/>
        </w:rPr>
      </w:pPr>
      <w:r>
        <w:rPr>
          <w:noProof/>
          <w:lang w:val="en-GB"/>
        </w:rPr>
        <w:t>SMS: Short Message Service, also known as “text messaging”</w:t>
      </w:r>
    </w:p>
    <w:p w14:paraId="79DF0C8D" w14:textId="77777777" w:rsidR="009F7789" w:rsidRPr="009F7789" w:rsidRDefault="009F7789" w:rsidP="009C0F4A">
      <w:pPr>
        <w:pStyle w:val="Heading1"/>
      </w:pPr>
      <w:r w:rsidRPr="009F7789">
        <w:t>Declarations</w:t>
      </w:r>
    </w:p>
    <w:p w14:paraId="28AD3072" w14:textId="04B7874B" w:rsidR="009F7789" w:rsidRDefault="009F7789" w:rsidP="009C0F4A">
      <w:pPr>
        <w:pStyle w:val="Heading2"/>
        <w:rPr>
          <w:noProof/>
          <w:lang w:val="en-GB"/>
        </w:rPr>
      </w:pPr>
      <w:r w:rsidRPr="009F7789">
        <w:rPr>
          <w:noProof/>
          <w:lang w:val="en-GB"/>
        </w:rPr>
        <w:t>Ethics approval and consent to participate</w:t>
      </w:r>
    </w:p>
    <w:p w14:paraId="1409A5F0" w14:textId="616BB4BF" w:rsidR="003B17C1" w:rsidRDefault="003B17C1" w:rsidP="009F7789">
      <w:pPr>
        <w:rPr>
          <w:lang w:val="en-US"/>
        </w:rPr>
      </w:pPr>
      <w:r>
        <w:rPr>
          <w:lang w:val="en-GB"/>
        </w:rPr>
        <w:t xml:space="preserve">This study was approved by </w:t>
      </w:r>
      <w:r>
        <w:rPr>
          <w:lang w:val="en-US"/>
        </w:rPr>
        <w:t>t</w:t>
      </w:r>
      <w:r w:rsidRPr="003B17C1">
        <w:rPr>
          <w:lang w:val="en-US"/>
        </w:rPr>
        <w:t>he Hospital District of Helsinki and Uu</w:t>
      </w:r>
      <w:r>
        <w:rPr>
          <w:lang w:val="en-US"/>
        </w:rPr>
        <w:t xml:space="preserve">simaa, The Ethics Committee for </w:t>
      </w:r>
      <w:del w:id="411" w:author="Heino, Matti T J" w:date="2018-07-31T23:27:00Z">
        <w:r w:rsidRPr="003B17C1" w:rsidDel="00741913">
          <w:rPr>
            <w:lang w:val="en-US"/>
          </w:rPr>
          <w:delText>gynaecology</w:delText>
        </w:r>
      </w:del>
      <w:ins w:id="412" w:author="Heino, Matti T J" w:date="2018-07-31T23:27:00Z">
        <w:r w:rsidR="00741913" w:rsidRPr="003B17C1">
          <w:rPr>
            <w:lang w:val="en-US"/>
          </w:rPr>
          <w:t>gynecology</w:t>
        </w:r>
      </w:ins>
      <w:r w:rsidRPr="003B17C1">
        <w:rPr>
          <w:lang w:val="en-US"/>
        </w:rPr>
        <w:t xml:space="preserve"> and obstetrics, pediatrics and psychiatry (decision number 367/13/03/03/2014</w:t>
      </w:r>
      <w:r>
        <w:rPr>
          <w:lang w:val="en-US"/>
        </w:rPr>
        <w:t>)</w:t>
      </w:r>
      <w:r w:rsidRPr="003B17C1">
        <w:rPr>
          <w:lang w:val="en-US"/>
        </w:rPr>
        <w:t>.</w:t>
      </w:r>
      <w:r w:rsidR="008B12CF">
        <w:rPr>
          <w:lang w:val="en-US"/>
        </w:rPr>
        <w:t xml:space="preserve"> All participants consented to participate in the study.</w:t>
      </w:r>
    </w:p>
    <w:p w14:paraId="172860E8" w14:textId="4BC26492" w:rsidR="009F7789" w:rsidRDefault="009F7789" w:rsidP="008B12CF">
      <w:pPr>
        <w:pStyle w:val="Heading2"/>
        <w:rPr>
          <w:noProof/>
          <w:lang w:val="en-GB"/>
        </w:rPr>
      </w:pPr>
      <w:r w:rsidRPr="009F7789">
        <w:rPr>
          <w:noProof/>
          <w:lang w:val="en-GB"/>
        </w:rPr>
        <w:t>Consent for publication</w:t>
      </w:r>
    </w:p>
    <w:p w14:paraId="04CF2887" w14:textId="117A9914" w:rsidR="008B12CF" w:rsidRPr="00256E12" w:rsidRDefault="00256E12" w:rsidP="008B12CF">
      <w:pPr>
        <w:rPr>
          <w:lang w:val="en-US"/>
        </w:rPr>
      </w:pPr>
      <w:r>
        <w:rPr>
          <w:lang w:val="en-US"/>
        </w:rPr>
        <w:t xml:space="preserve">The manuscript does not contain </w:t>
      </w:r>
      <w:r w:rsidRPr="00256E12">
        <w:rPr>
          <w:lang w:val="en-US"/>
        </w:rPr>
        <w:t>any individual person’s data</w:t>
      </w:r>
      <w:r>
        <w:rPr>
          <w:lang w:val="en-US"/>
        </w:rPr>
        <w:t>.</w:t>
      </w:r>
    </w:p>
    <w:p w14:paraId="031A4F72" w14:textId="03BA78B5" w:rsidR="009F7789" w:rsidRDefault="009F7789" w:rsidP="008B12CF">
      <w:pPr>
        <w:pStyle w:val="Heading2"/>
        <w:rPr>
          <w:noProof/>
          <w:lang w:val="en-GB"/>
        </w:rPr>
      </w:pPr>
      <w:r w:rsidRPr="009F7789">
        <w:rPr>
          <w:noProof/>
          <w:lang w:val="en-GB"/>
        </w:rPr>
        <w:lastRenderedPageBreak/>
        <w:t>Availability of data and material</w:t>
      </w:r>
    </w:p>
    <w:p w14:paraId="60A0AF2D" w14:textId="75BC78F4" w:rsidR="008B12CF" w:rsidRPr="009F7789" w:rsidRDefault="008B12CF" w:rsidP="009F7789">
      <w:pPr>
        <w:rPr>
          <w:noProof/>
          <w:lang w:val="en-GB"/>
        </w:rPr>
      </w:pPr>
      <w:r>
        <w:rPr>
          <w:noProof/>
          <w:lang w:val="en-GB"/>
        </w:rPr>
        <w:t xml:space="preserve">Data and materials </w:t>
      </w:r>
      <w:r w:rsidR="00256E12">
        <w:rPr>
          <w:noProof/>
          <w:lang w:val="en-GB"/>
        </w:rPr>
        <w:t xml:space="preserve">will be </w:t>
      </w:r>
      <w:r>
        <w:rPr>
          <w:noProof/>
          <w:lang w:val="en-GB"/>
        </w:rPr>
        <w:t xml:space="preserve">available at </w:t>
      </w:r>
      <w:hyperlink r:id="rId15" w:history="1">
        <w:r w:rsidR="00256E12" w:rsidRPr="00E10168">
          <w:rPr>
            <w:rStyle w:val="Hyperlink"/>
            <w:noProof/>
            <w:lang w:val="en-GB"/>
          </w:rPr>
          <w:t>https://osf.io/tbyaz/</w:t>
        </w:r>
      </w:hyperlink>
      <w:del w:id="413" w:author="Heino, Matti T J" w:date="2018-08-10T16:53:00Z">
        <w:r w:rsidR="00256E12" w:rsidDel="00B639E6">
          <w:rPr>
            <w:noProof/>
            <w:lang w:val="en-GB"/>
          </w:rPr>
          <w:delText xml:space="preserve"> </w:delText>
        </w:r>
        <w:r w:rsidR="00076076" w:rsidDel="00B639E6">
          <w:rPr>
            <w:noProof/>
            <w:lang w:val="en-GB"/>
          </w:rPr>
          <w:delText>in October 2018</w:delText>
        </w:r>
      </w:del>
      <w:r w:rsidR="00076076">
        <w:rPr>
          <w:noProof/>
          <w:lang w:val="en-GB"/>
        </w:rPr>
        <w:t>, when the anonymisation process of the full Let’s Move It trial data has been completed.</w:t>
      </w:r>
    </w:p>
    <w:p w14:paraId="23666D81" w14:textId="270CC529" w:rsidR="009F7789" w:rsidRDefault="009F7789" w:rsidP="008B12CF">
      <w:pPr>
        <w:pStyle w:val="Heading2"/>
        <w:rPr>
          <w:noProof/>
          <w:lang w:val="en-GB"/>
        </w:rPr>
      </w:pPr>
      <w:r w:rsidRPr="009F7789">
        <w:rPr>
          <w:noProof/>
          <w:lang w:val="en-GB"/>
        </w:rPr>
        <w:t>Competing interests</w:t>
      </w:r>
    </w:p>
    <w:p w14:paraId="2FF47D3A" w14:textId="7998C5BC" w:rsidR="008B12CF" w:rsidRPr="008B12CF" w:rsidRDefault="008B12CF" w:rsidP="008B12CF">
      <w:pPr>
        <w:rPr>
          <w:lang w:val="en-GB"/>
        </w:rPr>
      </w:pPr>
      <w:r w:rsidRPr="008B12CF">
        <w:rPr>
          <w:lang w:val="en-GB"/>
        </w:rPr>
        <w:t>The authors declare that they have no competing interests</w:t>
      </w:r>
      <w:r>
        <w:rPr>
          <w:lang w:val="en-GB"/>
        </w:rPr>
        <w:t>.</w:t>
      </w:r>
    </w:p>
    <w:p w14:paraId="2B83C456" w14:textId="727004C4" w:rsidR="009F7789" w:rsidRDefault="009F7789" w:rsidP="008B12CF">
      <w:pPr>
        <w:pStyle w:val="Heading2"/>
        <w:rPr>
          <w:noProof/>
          <w:lang w:val="en-GB"/>
        </w:rPr>
      </w:pPr>
      <w:r w:rsidRPr="009F7789">
        <w:rPr>
          <w:noProof/>
          <w:lang w:val="en-GB"/>
        </w:rPr>
        <w:t>Funding</w:t>
      </w:r>
    </w:p>
    <w:p w14:paraId="196BF798" w14:textId="57FBAF41" w:rsidR="00831776" w:rsidRDefault="00831776" w:rsidP="009F7789">
      <w:pPr>
        <w:rPr>
          <w:lang w:val="en-US"/>
        </w:rPr>
      </w:pPr>
      <w:r w:rsidRPr="00831776">
        <w:rPr>
          <w:lang w:val="en-US"/>
        </w:rPr>
        <w:t xml:space="preserve">The </w:t>
      </w:r>
      <w:r>
        <w:rPr>
          <w:lang w:val="en-US"/>
        </w:rPr>
        <w:t xml:space="preserve">Let’s Move It </w:t>
      </w:r>
      <w:r w:rsidRPr="00831776">
        <w:rPr>
          <w:lang w:val="en-US"/>
        </w:rPr>
        <w:t>study</w:t>
      </w:r>
      <w:r>
        <w:rPr>
          <w:lang w:val="en-US"/>
        </w:rPr>
        <w:t>, within which this study was conducted,</w:t>
      </w:r>
      <w:r w:rsidRPr="00831776">
        <w:rPr>
          <w:lang w:val="en-US"/>
        </w:rPr>
        <w:t xml:space="preserve"> was funded by the Ministry of Education and Culture, funding number 34/626/2012 (years 2012–14), and OKM/81/626/2014, (years 2015–17),</w:t>
      </w:r>
      <w:r>
        <w:rPr>
          <w:lang w:val="en-US"/>
        </w:rPr>
        <w:t xml:space="preserve"> as well as</w:t>
      </w:r>
      <w:r w:rsidRPr="00831776">
        <w:rPr>
          <w:lang w:val="en-US"/>
        </w:rPr>
        <w:t xml:space="preserve"> the Ministry of Social Affairs and Health, funding number 201310238 (years 2013–15). </w:t>
      </w:r>
      <w:r>
        <w:rPr>
          <w:lang w:val="en-US"/>
        </w:rPr>
        <w:t>Finalisation of the manuscript was done under funding</w:t>
      </w:r>
      <w:r w:rsidRPr="00831776">
        <w:rPr>
          <w:lang w:val="en-US"/>
        </w:rPr>
        <w:t xml:space="preserve"> by the Academy of Finland (</w:t>
      </w:r>
      <w:r>
        <w:rPr>
          <w:lang w:val="en-US"/>
        </w:rPr>
        <w:t xml:space="preserve">MH: grant number 295765, NH: </w:t>
      </w:r>
      <w:r w:rsidRPr="00831776">
        <w:rPr>
          <w:lang w:val="en-US"/>
        </w:rPr>
        <w:t xml:space="preserve">grant number 285283). The funding bodies played no role in the </w:t>
      </w:r>
      <w:r>
        <w:rPr>
          <w:lang w:val="en-US"/>
        </w:rPr>
        <w:t>design of the study or writing the manuscript, nor the data collection, analysis, or interpretation</w:t>
      </w:r>
      <w:r w:rsidRPr="00831776">
        <w:rPr>
          <w:lang w:val="en-US"/>
        </w:rPr>
        <w:t>.</w:t>
      </w:r>
    </w:p>
    <w:p w14:paraId="790FD2E2" w14:textId="442B7695" w:rsidR="009F7789" w:rsidRDefault="009F7789" w:rsidP="00831776">
      <w:pPr>
        <w:pStyle w:val="Heading2"/>
        <w:rPr>
          <w:noProof/>
          <w:lang w:val="en-GB"/>
        </w:rPr>
      </w:pPr>
      <w:r w:rsidRPr="009F7789">
        <w:rPr>
          <w:noProof/>
          <w:lang w:val="en-GB"/>
        </w:rPr>
        <w:t>Authors' contributions</w:t>
      </w:r>
    </w:p>
    <w:p w14:paraId="52711530" w14:textId="09A2CD7C" w:rsidR="00831776" w:rsidRPr="00831776" w:rsidRDefault="00831776" w:rsidP="00831776">
      <w:pPr>
        <w:rPr>
          <w:lang w:val="en-GB"/>
        </w:rPr>
      </w:pPr>
      <w:r>
        <w:rPr>
          <w:lang w:val="en-GB"/>
        </w:rPr>
        <w:t xml:space="preserve">Detailed authors’ contributions are presented in the </w:t>
      </w:r>
      <w:r>
        <w:rPr>
          <w:noProof/>
          <w:lang w:val="en-GB"/>
        </w:rPr>
        <w:t>CRediT</w:t>
      </w:r>
      <w:r w:rsidRPr="004A447D">
        <w:rPr>
          <w:noProof/>
          <w:lang w:val="en-GB"/>
        </w:rPr>
        <w:t xml:space="preserve"> contributor role taxonomy</w:t>
      </w:r>
      <w:r>
        <w:rPr>
          <w:noProof/>
          <w:lang w:val="en-GB"/>
        </w:rPr>
        <w:t xml:space="preserve"> (Appendix 1).</w:t>
      </w:r>
    </w:p>
    <w:p w14:paraId="39E3F8EE" w14:textId="41F0EAFF" w:rsidR="009A4236" w:rsidRPr="00772E64" w:rsidRDefault="009A4236" w:rsidP="006672EC">
      <w:pPr>
        <w:pStyle w:val="Heading2"/>
        <w:rPr>
          <w:lang w:val="en-US"/>
        </w:rPr>
      </w:pPr>
      <w:bookmarkStart w:id="414" w:name="_Toc449907581"/>
      <w:r w:rsidRPr="00772E64">
        <w:rPr>
          <w:lang w:val="en-US"/>
        </w:rPr>
        <w:t>Acknowledgements</w:t>
      </w:r>
    </w:p>
    <w:p w14:paraId="5A715295" w14:textId="007A55CA" w:rsidR="009F7789" w:rsidRPr="009A4236" w:rsidRDefault="00AB674C" w:rsidP="009A4236">
      <w:pPr>
        <w:rPr>
          <w:lang w:val="en-GB"/>
        </w:rPr>
      </w:pPr>
      <w:r w:rsidRPr="00033876">
        <w:rPr>
          <w:lang w:val="en-GB"/>
        </w:rPr>
        <w:t xml:space="preserve">We would like to thank the </w:t>
      </w:r>
      <w:r w:rsidR="00412E9E" w:rsidRPr="00033876">
        <w:rPr>
          <w:lang w:val="en-GB"/>
        </w:rPr>
        <w:t>research participants and the schools, as well as the research staff who aided in collecting the data.</w:t>
      </w:r>
      <w:r w:rsidRPr="00033876">
        <w:rPr>
          <w:lang w:val="en-GB"/>
        </w:rPr>
        <w:t xml:space="preserve"> </w:t>
      </w:r>
    </w:p>
    <w:bookmarkEnd w:id="414"/>
    <w:p w14:paraId="0C226DE9" w14:textId="59A794BC" w:rsidR="00A81C75" w:rsidRPr="004A447D" w:rsidRDefault="009A4236" w:rsidP="00F0092E">
      <w:pPr>
        <w:pStyle w:val="UnnumberedHeading"/>
      </w:pPr>
      <w:r>
        <w:lastRenderedPageBreak/>
        <w:t>References</w:t>
      </w:r>
    </w:p>
    <w:p w14:paraId="7B8836E5" w14:textId="77777777" w:rsidR="009A4F84" w:rsidRPr="009A4F84" w:rsidRDefault="00BD45A6" w:rsidP="009A4F84">
      <w:pPr>
        <w:pStyle w:val="Bibliography"/>
        <w:rPr>
          <w:ins w:id="415" w:author="Heino, Matti T J" w:date="2018-08-08T15:54:00Z"/>
          <w:lang w:val="en-US"/>
        </w:rPr>
      </w:pPr>
      <w:r w:rsidRPr="004A447D">
        <w:rPr>
          <w:noProof/>
          <w:lang w:val="en-GB"/>
        </w:rPr>
        <w:fldChar w:fldCharType="begin"/>
      </w:r>
      <w:ins w:id="416" w:author="Heino, Matti T J" w:date="2018-08-05T23:07:00Z">
        <w:r w:rsidR="00652E1F">
          <w:rPr>
            <w:noProof/>
            <w:lang w:val="en-GB"/>
          </w:rPr>
          <w:instrText xml:space="preserve"> ADDIN ZOTERO_BIBL {"custom":[]} CSL_BIBLIOGRAPHY </w:instrText>
        </w:r>
      </w:ins>
      <w:del w:id="417" w:author="Heino, Matti T J" w:date="2018-08-05T23:07:00Z">
        <w:r w:rsidR="007C4B3A" w:rsidDel="00652E1F">
          <w:rPr>
            <w:noProof/>
            <w:lang w:val="en-GB"/>
          </w:rPr>
          <w:delInstrText xml:space="preserve"> ADDIN ZOTERO_BIBL {"custom":[]} CSL_BIBLIOGRAPHY </w:delInstrText>
        </w:r>
      </w:del>
      <w:r w:rsidRPr="004A447D">
        <w:rPr>
          <w:noProof/>
          <w:lang w:val="en-GB"/>
        </w:rPr>
        <w:fldChar w:fldCharType="separate"/>
      </w:r>
      <w:ins w:id="418" w:author="Heino, Matti T J" w:date="2018-08-08T15:54:00Z">
        <w:r w:rsidR="009A4F84" w:rsidRPr="009A4F84">
          <w:rPr>
            <w:lang w:val="en-US"/>
          </w:rPr>
          <w:t>1. Cain KL, Sallis JF, Conway TL, Van Dyck D, Calhoon L. Using accelerometers in youth physical activity studies: a review of methods. J Phys Act Health. 2013;10:437–450.</w:t>
        </w:r>
      </w:ins>
    </w:p>
    <w:p w14:paraId="33AEF2EB" w14:textId="77777777" w:rsidR="009A4F84" w:rsidRPr="009A4F84" w:rsidRDefault="009A4F84" w:rsidP="009A4F84">
      <w:pPr>
        <w:pStyle w:val="Bibliography"/>
        <w:rPr>
          <w:ins w:id="419" w:author="Heino, Matti T J" w:date="2018-08-08T15:54:00Z"/>
          <w:lang w:val="en-US"/>
        </w:rPr>
      </w:pPr>
      <w:ins w:id="420" w:author="Heino, Matti T J" w:date="2018-08-08T15:54:00Z">
        <w:r w:rsidRPr="009A4F84">
          <w:rPr>
            <w:lang w:val="en-US"/>
          </w:rPr>
          <w:t>2. Matthews CE, Hagströmer M, Pober DM, Bowles HR. Best practices for using physical activity monitors in population-based research. Med Sci Sports Exerc. 2012;44 1 Suppl 1:S68.</w:t>
        </w:r>
      </w:ins>
    </w:p>
    <w:p w14:paraId="59A9E16F" w14:textId="77777777" w:rsidR="009A4F84" w:rsidRPr="009A4F84" w:rsidRDefault="009A4F84" w:rsidP="009A4F84">
      <w:pPr>
        <w:pStyle w:val="Bibliography"/>
        <w:rPr>
          <w:ins w:id="421" w:author="Heino, Matti T J" w:date="2018-08-08T15:54:00Z"/>
          <w:lang w:val="en-US"/>
        </w:rPr>
      </w:pPr>
      <w:ins w:id="422" w:author="Heino, Matti T J" w:date="2018-08-08T15:54:00Z">
        <w:r w:rsidRPr="009A4F84">
          <w:rPr>
            <w:lang w:val="en-US"/>
          </w:rPr>
          <w:t>3. Prince SA, Adamo KB, Hamel ME, Hardt J, Gorber SC, Tremblay M. A comparison of direct versus self-report measures for assessing physical activity in adults: a systematic review. Int J Behav Nutr Phys Act. 2008;5:56.</w:t>
        </w:r>
      </w:ins>
    </w:p>
    <w:p w14:paraId="653A44C6" w14:textId="77777777" w:rsidR="009A4F84" w:rsidRPr="009A4F84" w:rsidRDefault="009A4F84" w:rsidP="009A4F84">
      <w:pPr>
        <w:pStyle w:val="Bibliography"/>
        <w:rPr>
          <w:ins w:id="423" w:author="Heino, Matti T J" w:date="2018-08-08T15:54:00Z"/>
          <w:lang w:val="en-US"/>
        </w:rPr>
      </w:pPr>
      <w:ins w:id="424" w:author="Heino, Matti T J" w:date="2018-08-08T15:54:00Z">
        <w:r w:rsidRPr="009A4F84">
          <w:rPr>
            <w:lang w:val="en-US"/>
          </w:rPr>
          <w:t>4. Zhuang J, Chen P, Wang C, Huang L, Zhu Z, Zhang W, et al. Characteristics of missing physical activity data in children and youth. Res Q Exerc Sport. 2013;84:S41–7.</w:t>
        </w:r>
      </w:ins>
    </w:p>
    <w:p w14:paraId="076D5DE3" w14:textId="77777777" w:rsidR="009A4F84" w:rsidRPr="009A4F84" w:rsidRDefault="009A4F84" w:rsidP="009A4F84">
      <w:pPr>
        <w:pStyle w:val="Bibliography"/>
        <w:rPr>
          <w:ins w:id="425" w:author="Heino, Matti T J" w:date="2018-08-08T15:54:00Z"/>
          <w:lang w:val="en-US"/>
        </w:rPr>
      </w:pPr>
      <w:ins w:id="426" w:author="Heino, Matti T J" w:date="2018-08-08T15:54:00Z">
        <w:r w:rsidRPr="009A4F84">
          <w:rPr>
            <w:lang w:val="en-US"/>
          </w:rPr>
          <w:t>5. Ward DS, Evenson KR, Vaughn A, Rodgers AB, Troiano RP. Accelerometer use in physical activity: best practices and research recommendations. Med Sci Sports Exerc. 2005;37 11 Suppl:S582-8.</w:t>
        </w:r>
      </w:ins>
    </w:p>
    <w:p w14:paraId="09B78DE8" w14:textId="77777777" w:rsidR="009A4F84" w:rsidRPr="009A4F84" w:rsidRDefault="009A4F84" w:rsidP="009A4F84">
      <w:pPr>
        <w:pStyle w:val="Bibliography"/>
        <w:rPr>
          <w:ins w:id="427" w:author="Heino, Matti T J" w:date="2018-08-08T15:54:00Z"/>
          <w:lang w:val="en-US"/>
        </w:rPr>
      </w:pPr>
      <w:ins w:id="428" w:author="Heino, Matti T J" w:date="2018-08-08T15:54:00Z">
        <w:r w:rsidRPr="009A4F84">
          <w:rPr>
            <w:lang w:val="en-US"/>
          </w:rPr>
          <w:t>6. Audrey S, Bell S, Hughes R, Campbell R. Adolescent perspectives on wearing accelerometers to measure physical activity in population-based trials. Eur J Public Health. 2012;:cks081.</w:t>
        </w:r>
      </w:ins>
    </w:p>
    <w:p w14:paraId="61CBB8D9" w14:textId="77777777" w:rsidR="009A4F84" w:rsidRPr="009A4F84" w:rsidRDefault="009A4F84" w:rsidP="009A4F84">
      <w:pPr>
        <w:pStyle w:val="Bibliography"/>
        <w:rPr>
          <w:ins w:id="429" w:author="Heino, Matti T J" w:date="2018-08-08T15:54:00Z"/>
          <w:lang w:val="en-US"/>
        </w:rPr>
      </w:pPr>
      <w:ins w:id="430" w:author="Heino, Matti T J" w:date="2018-08-08T15:54:00Z">
        <w:r w:rsidRPr="009A4F84">
          <w:rPr>
            <w:lang w:val="en-US"/>
          </w:rPr>
          <w:t>7. Sirard JR, Slater ME. Compliance with wearing physical activity accelerometers in high school students. J Phys Act Health. 2009;6 Suppl 1:S148.</w:t>
        </w:r>
      </w:ins>
    </w:p>
    <w:p w14:paraId="5F7F462E" w14:textId="77777777" w:rsidR="009A4F84" w:rsidRPr="009A4F84" w:rsidRDefault="009A4F84" w:rsidP="009A4F84">
      <w:pPr>
        <w:pStyle w:val="Bibliography"/>
        <w:rPr>
          <w:ins w:id="431" w:author="Heino, Matti T J" w:date="2018-08-08T15:54:00Z"/>
          <w:lang w:val="en-US"/>
        </w:rPr>
      </w:pPr>
      <w:ins w:id="432" w:author="Heino, Matti T J" w:date="2018-08-08T15:54:00Z">
        <w:r w:rsidRPr="009A4F84">
          <w:rPr>
            <w:lang w:val="en-US"/>
          </w:rPr>
          <w:t>8. Sallis JF, Saelens BE, Frank LD, Conway TL, Slymen DJ, Cain KL, et al. Neighborhood built environment and income: examining multiple health outcomes. Soc Sci Med. 2009;68:1285–93.</w:t>
        </w:r>
      </w:ins>
    </w:p>
    <w:p w14:paraId="30B43B63" w14:textId="77777777" w:rsidR="009A4F84" w:rsidRPr="009A4F84" w:rsidRDefault="009A4F84" w:rsidP="009A4F84">
      <w:pPr>
        <w:pStyle w:val="Bibliography"/>
        <w:rPr>
          <w:ins w:id="433" w:author="Heino, Matti T J" w:date="2018-08-08T15:54:00Z"/>
          <w:lang w:val="en-US"/>
        </w:rPr>
      </w:pPr>
      <w:ins w:id="434" w:author="Heino, Matti T J" w:date="2018-08-08T15:54:00Z">
        <w:r w:rsidRPr="009A4F84">
          <w:rPr>
            <w:lang w:val="en-US"/>
          </w:rPr>
          <w:t>9. Barak S, Wu SS, Dai Y, Duncan PW, Behrman AL. Adherence to Accelerometry Measurement of Community Ambulation Poststroke. Phys Ther. 2014;94:101–10.</w:t>
        </w:r>
      </w:ins>
    </w:p>
    <w:p w14:paraId="0D57154B" w14:textId="77777777" w:rsidR="009A4F84" w:rsidRPr="009A4F84" w:rsidRDefault="009A4F84" w:rsidP="009A4F84">
      <w:pPr>
        <w:pStyle w:val="Bibliography"/>
        <w:rPr>
          <w:ins w:id="435" w:author="Heino, Matti T J" w:date="2018-08-08T15:54:00Z"/>
          <w:lang w:val="en-US"/>
        </w:rPr>
      </w:pPr>
      <w:ins w:id="436" w:author="Heino, Matti T J" w:date="2018-08-08T15:54:00Z">
        <w:r w:rsidRPr="009A4F84">
          <w:rPr>
            <w:lang w:val="en-US"/>
          </w:rPr>
          <w:t>10. Toftager M, Kristensen PL, Oliver M, Duncan S, Christiansen LB, Boyle E, et al. Accelerometer data reduction in adolescents: effects on sample retention and bias. Int J Behav Nutr Phys Act. 2013;10:140.</w:t>
        </w:r>
      </w:ins>
    </w:p>
    <w:p w14:paraId="60D886EE" w14:textId="77777777" w:rsidR="009A4F84" w:rsidRPr="009A4F84" w:rsidRDefault="009A4F84" w:rsidP="009A4F84">
      <w:pPr>
        <w:pStyle w:val="Bibliography"/>
        <w:rPr>
          <w:ins w:id="437" w:author="Heino, Matti T J" w:date="2018-08-08T15:54:00Z"/>
          <w:lang w:val="en-US"/>
        </w:rPr>
      </w:pPr>
      <w:ins w:id="438" w:author="Heino, Matti T J" w:date="2018-08-08T15:54:00Z">
        <w:r w:rsidRPr="009A4F84">
          <w:rPr>
            <w:lang w:val="en-US"/>
          </w:rPr>
          <w:t>11. Belton S, O’Brien W, Wickel EE, Issartel J. Patterns of non-compliance in adolescent field based accelerometer research. J Phys Act Health. 2013;10:1181–5.</w:t>
        </w:r>
      </w:ins>
    </w:p>
    <w:p w14:paraId="6DBD4A80" w14:textId="77777777" w:rsidR="009A4F84" w:rsidRPr="009A4F84" w:rsidRDefault="009A4F84" w:rsidP="009A4F84">
      <w:pPr>
        <w:pStyle w:val="Bibliography"/>
        <w:rPr>
          <w:ins w:id="439" w:author="Heino, Matti T J" w:date="2018-08-08T15:54:00Z"/>
          <w:lang w:val="en-US"/>
        </w:rPr>
      </w:pPr>
      <w:ins w:id="440" w:author="Heino, Matti T J" w:date="2018-08-08T15:54:00Z">
        <w:r w:rsidRPr="009A4F84">
          <w:rPr>
            <w:lang w:val="en-US"/>
          </w:rPr>
          <w:t>12. Langer EJ, Blank A, Chanowitz B. The mindlessness of ostensibly thoughtful action: The role of" placebic" information in interpersonal interaction. J Pers Soc Psychol. 1978;36:635.</w:t>
        </w:r>
      </w:ins>
    </w:p>
    <w:p w14:paraId="11DFFBE0" w14:textId="77777777" w:rsidR="009A4F84" w:rsidRPr="009A4F84" w:rsidRDefault="009A4F84" w:rsidP="009A4F84">
      <w:pPr>
        <w:pStyle w:val="Bibliography"/>
        <w:rPr>
          <w:ins w:id="441" w:author="Heino, Matti T J" w:date="2018-08-08T15:54:00Z"/>
          <w:lang w:val="en-US"/>
        </w:rPr>
      </w:pPr>
      <w:ins w:id="442" w:author="Heino, Matti T J" w:date="2018-08-08T15:54:00Z">
        <w:r w:rsidRPr="009A4F84">
          <w:rPr>
            <w:lang w:val="en-US"/>
          </w:rPr>
          <w:t>13. Pratkanis AR. Social influence analysis: An index of tactics. In: Pratkanis AR, editor. The science of social influence: Advances and future progress. New York: Psychology Press; 2007. p. 17–82.</w:t>
        </w:r>
      </w:ins>
    </w:p>
    <w:p w14:paraId="58CE7F17" w14:textId="77777777" w:rsidR="009A4F84" w:rsidRPr="009A4F84" w:rsidRDefault="009A4F84" w:rsidP="009A4F84">
      <w:pPr>
        <w:pStyle w:val="Bibliography"/>
        <w:rPr>
          <w:ins w:id="443" w:author="Heino, Matti T J" w:date="2018-08-08T15:54:00Z"/>
          <w:lang w:val="en-US"/>
        </w:rPr>
      </w:pPr>
      <w:ins w:id="444" w:author="Heino, Matti T J" w:date="2018-08-08T15:54:00Z">
        <w:r w:rsidRPr="009A4F84">
          <w:rPr>
            <w:lang w:val="en-US"/>
          </w:rPr>
          <w:lastRenderedPageBreak/>
          <w:t>14. Cialdini RB, Goldstein NJ, Martin SJ. Influence: Science and practice. Boston: Pearson Education; 2009.</w:t>
        </w:r>
      </w:ins>
    </w:p>
    <w:p w14:paraId="04EE7079" w14:textId="77777777" w:rsidR="009A4F84" w:rsidRPr="009A4F84" w:rsidRDefault="009A4F84" w:rsidP="009A4F84">
      <w:pPr>
        <w:pStyle w:val="Bibliography"/>
        <w:rPr>
          <w:ins w:id="445" w:author="Heino, Matti T J" w:date="2018-08-08T15:54:00Z"/>
          <w:lang w:val="en-US"/>
        </w:rPr>
      </w:pPr>
      <w:ins w:id="446" w:author="Heino, Matti T J" w:date="2018-08-08T15:54:00Z">
        <w:r w:rsidRPr="009A4F84">
          <w:rPr>
            <w:lang w:val="en-US"/>
          </w:rPr>
          <w:t>15. Blount J. Fanatical Prospecting: The Ultimate Guide to Opening Sales Conversations and Filling the Pipeline by Leveraging Social Selling, Telephone, Email, Text, and Cold Calling. John Wiley &amp; Sons; 2015.</w:t>
        </w:r>
      </w:ins>
    </w:p>
    <w:p w14:paraId="4A5D80A3" w14:textId="77777777" w:rsidR="009A4F84" w:rsidRPr="009A4F84" w:rsidRDefault="009A4F84" w:rsidP="009A4F84">
      <w:pPr>
        <w:pStyle w:val="Bibliography"/>
        <w:rPr>
          <w:ins w:id="447" w:author="Heino, Matti T J" w:date="2018-08-08T15:54:00Z"/>
          <w:lang w:val="en-US"/>
        </w:rPr>
      </w:pPr>
      <w:ins w:id="448" w:author="Heino, Matti T J" w:date="2018-08-08T15:54:00Z">
        <w:r w:rsidRPr="009A4F84">
          <w:rPr>
            <w:lang w:val="en-US"/>
          </w:rPr>
          <w:t>16. Goldman B. The Science of Settlement: Ideas for Negotiators. Pennsylvania: ALI-ABA; 2008.</w:t>
        </w:r>
      </w:ins>
    </w:p>
    <w:p w14:paraId="001CCD47" w14:textId="77777777" w:rsidR="009A4F84" w:rsidRPr="009A4F84" w:rsidRDefault="009A4F84" w:rsidP="009A4F84">
      <w:pPr>
        <w:pStyle w:val="Bibliography"/>
        <w:rPr>
          <w:ins w:id="449" w:author="Heino, Matti T J" w:date="2018-08-08T15:54:00Z"/>
          <w:lang w:val="en-US"/>
        </w:rPr>
      </w:pPr>
      <w:ins w:id="450" w:author="Heino, Matti T J" w:date="2018-08-08T15:54:00Z">
        <w:r w:rsidRPr="009A4F84">
          <w:rPr>
            <w:lang w:val="en-US"/>
          </w:rPr>
          <w:t>17. Mortensen KW. Maximum Influence: The 12 Universal Laws of Power Persuasion. 2nd edition. New York: American Management Association; 2013.</w:t>
        </w:r>
      </w:ins>
    </w:p>
    <w:p w14:paraId="6BFBCB05" w14:textId="77777777" w:rsidR="009A4F84" w:rsidRPr="009A4F84" w:rsidRDefault="009A4F84" w:rsidP="009A4F84">
      <w:pPr>
        <w:pStyle w:val="Bibliography"/>
        <w:rPr>
          <w:ins w:id="451" w:author="Heino, Matti T J" w:date="2018-08-08T15:54:00Z"/>
          <w:lang w:val="en-US"/>
        </w:rPr>
      </w:pPr>
      <w:ins w:id="452" w:author="Heino, Matti T J" w:date="2018-08-08T15:54:00Z">
        <w:r w:rsidRPr="009A4F84">
          <w:rPr>
            <w:lang w:val="en-US"/>
          </w:rPr>
          <w:t>18. Weinschenk S. The Power of the Word “Because” To Get People To Do Stuff. Psychology Today. 2013. https://web.archive.org/web/20170306230957/https://www.psychologytoday.com/blog/brain-wise/201310/the-power-the-word-because-get-people-do-stuff. Accessed 5 Nov 2015.</w:t>
        </w:r>
      </w:ins>
    </w:p>
    <w:p w14:paraId="35A881CB" w14:textId="77777777" w:rsidR="009A4F84" w:rsidRPr="009A4F84" w:rsidRDefault="009A4F84" w:rsidP="009A4F84">
      <w:pPr>
        <w:pStyle w:val="Bibliography"/>
        <w:rPr>
          <w:ins w:id="453" w:author="Heino, Matti T J" w:date="2018-08-08T15:54:00Z"/>
          <w:lang w:val="en-US"/>
        </w:rPr>
      </w:pPr>
      <w:ins w:id="454" w:author="Heino, Matti T J" w:date="2018-08-08T15:54:00Z">
        <w:r w:rsidRPr="009A4F84">
          <w:rPr>
            <w:lang w:val="en-US"/>
          </w:rPr>
          <w:t>19. Cialdini RB. Influence: Science and practice. 4th edition. USA: Arizona State University: Allyn &amp; Bacon; 2001.</w:t>
        </w:r>
      </w:ins>
    </w:p>
    <w:p w14:paraId="1C881E18" w14:textId="77777777" w:rsidR="009A4F84" w:rsidRPr="009A4F84" w:rsidRDefault="009A4F84" w:rsidP="009A4F84">
      <w:pPr>
        <w:pStyle w:val="Bibliography"/>
        <w:rPr>
          <w:ins w:id="455" w:author="Heino, Matti T J" w:date="2018-08-08T15:54:00Z"/>
          <w:lang w:val="en-US"/>
        </w:rPr>
      </w:pPr>
      <w:ins w:id="456" w:author="Heino, Matti T J" w:date="2018-08-08T15:54:00Z">
        <w:r w:rsidRPr="009A4F84">
          <w:rPr>
            <w:lang w:val="en-US"/>
          </w:rPr>
          <w:t>20. Key SM, Edlund JE, Sagarin BJ, Bizer GY. Individual differences in susceptibility to mindlessness. Personal Individ Differ. 2009;46:261–4.</w:t>
        </w:r>
      </w:ins>
    </w:p>
    <w:p w14:paraId="2CF72DED" w14:textId="77777777" w:rsidR="009A4F84" w:rsidRPr="009A4F84" w:rsidRDefault="009A4F84" w:rsidP="009A4F84">
      <w:pPr>
        <w:pStyle w:val="Bibliography"/>
        <w:rPr>
          <w:ins w:id="457" w:author="Heino, Matti T J" w:date="2018-08-08T15:54:00Z"/>
          <w:lang w:val="en-US"/>
        </w:rPr>
      </w:pPr>
      <w:ins w:id="458" w:author="Heino, Matti T J" w:date="2018-08-08T15:54:00Z">
        <w:r w:rsidRPr="009A4F84">
          <w:rPr>
            <w:lang w:val="en-US"/>
          </w:rPr>
          <w:t>21. Folkes VS. Mindlessness or mindfulness: A partial replication and extension of Langer, Blank, and Chanowitz. J Pers Soc Psychol. 1985;48:600–4.</w:t>
        </w:r>
      </w:ins>
    </w:p>
    <w:p w14:paraId="21A9A136" w14:textId="77777777" w:rsidR="009A4F84" w:rsidRPr="009A4F84" w:rsidRDefault="009A4F84" w:rsidP="009A4F84">
      <w:pPr>
        <w:pStyle w:val="Bibliography"/>
        <w:rPr>
          <w:ins w:id="459" w:author="Heino, Matti T J" w:date="2018-08-08T15:54:00Z"/>
          <w:lang w:val="en-US"/>
        </w:rPr>
      </w:pPr>
      <w:ins w:id="460" w:author="Heino, Matti T J" w:date="2018-08-08T15:54:00Z">
        <w:r w:rsidRPr="009A4F84">
          <w:rPr>
            <w:lang w:val="en-US"/>
          </w:rPr>
          <w:t>22. Langer EJ, Chanowitz B, Blank A. Mindlessness–mindfulness in perspective: A reply to Valerie Folkes. J Pers Soc Psychol. 1985;48:605–7.</w:t>
        </w:r>
      </w:ins>
    </w:p>
    <w:p w14:paraId="039A4C5E" w14:textId="77777777" w:rsidR="009A4F84" w:rsidRPr="009A4F84" w:rsidRDefault="009A4F84" w:rsidP="009A4F84">
      <w:pPr>
        <w:pStyle w:val="Bibliography"/>
        <w:rPr>
          <w:ins w:id="461" w:author="Heino, Matti T J" w:date="2018-08-08T15:54:00Z"/>
          <w:lang w:val="en-US"/>
        </w:rPr>
      </w:pPr>
      <w:ins w:id="462" w:author="Heino, Matti T J" w:date="2018-08-08T15:54:00Z">
        <w:r w:rsidRPr="009A4F84">
          <w:rPr>
            <w:lang w:val="en-US"/>
          </w:rPr>
          <w:t>23. Makel MC, Plucker JA, Hegarty B. Replications in Psychology Research How Often Do They Really Occur? Perspect Psychol Sci. 2012;7:537–42.</w:t>
        </w:r>
      </w:ins>
    </w:p>
    <w:p w14:paraId="51706B05" w14:textId="77777777" w:rsidR="009A4F84" w:rsidRPr="009A4F84" w:rsidRDefault="009A4F84" w:rsidP="009A4F84">
      <w:pPr>
        <w:pStyle w:val="Bibliography"/>
        <w:rPr>
          <w:ins w:id="463" w:author="Heino, Matti T J" w:date="2018-08-08T15:54:00Z"/>
          <w:lang w:val="en-US"/>
        </w:rPr>
      </w:pPr>
      <w:ins w:id="464" w:author="Heino, Matti T J" w:date="2018-08-08T15:54:00Z">
        <w:r w:rsidRPr="009A4F84">
          <w:rPr>
            <w:lang w:val="en-US"/>
          </w:rPr>
          <w:t>24. Pollock CL, Smith SD, Knowles ES, Bruce HJ. Mindfullness Limits Compliance With the That’s-Not-All Technique. Pers Soc Psychol Bull. 1998;24:1153–1157.</w:t>
        </w:r>
      </w:ins>
    </w:p>
    <w:p w14:paraId="60C6737C" w14:textId="77777777" w:rsidR="009A4F84" w:rsidRDefault="009A4F84" w:rsidP="009A4F84">
      <w:pPr>
        <w:pStyle w:val="Bibliography"/>
        <w:rPr>
          <w:ins w:id="465" w:author="Heino, Matti T J" w:date="2018-08-08T15:54:00Z"/>
        </w:rPr>
      </w:pPr>
      <w:ins w:id="466" w:author="Heino, Matti T J" w:date="2018-08-08T15:54:00Z">
        <w:r w:rsidRPr="009A4F84">
          <w:rPr>
            <w:lang w:val="en-US"/>
          </w:rPr>
          <w:t xml:space="preserve">25. Slugoski BR. Mindless processing of requests? Don’t ask twice. Br J Soc Psychol. </w:t>
        </w:r>
        <w:r>
          <w:t>1995;34:335–350.</w:t>
        </w:r>
      </w:ins>
    </w:p>
    <w:p w14:paraId="38493FA1" w14:textId="77777777" w:rsidR="009A4F84" w:rsidRPr="009A4F84" w:rsidRDefault="009A4F84" w:rsidP="009A4F84">
      <w:pPr>
        <w:pStyle w:val="Bibliography"/>
        <w:rPr>
          <w:ins w:id="467" w:author="Heino, Matti T J" w:date="2018-08-08T15:54:00Z"/>
          <w:lang w:val="en-US"/>
        </w:rPr>
      </w:pPr>
      <w:ins w:id="468" w:author="Heino, Matti T J" w:date="2018-08-08T15:54:00Z">
        <w:r>
          <w:t xml:space="preserve">26. Laaksonen M, Talala K, Martelin T, Rahkonen O, Roos E, Helakorpi S, et al. </w:t>
        </w:r>
        <w:r w:rsidRPr="009A4F84">
          <w:rPr>
            <w:lang w:val="en-US"/>
          </w:rPr>
          <w:t>Health behaviours as explanations for educational level differences in cardiovascular and all-cause mortality: a follow-up of 60 000 men and women over 23 years. Eur J Public Health. 2008;18:38–43.</w:t>
        </w:r>
      </w:ins>
    </w:p>
    <w:p w14:paraId="6D1AC652" w14:textId="77777777" w:rsidR="009A4F84" w:rsidRPr="009A4F84" w:rsidRDefault="009A4F84" w:rsidP="009A4F84">
      <w:pPr>
        <w:pStyle w:val="Bibliography"/>
        <w:rPr>
          <w:ins w:id="469" w:author="Heino, Matti T J" w:date="2018-08-08T15:54:00Z"/>
          <w:lang w:val="en-US"/>
        </w:rPr>
      </w:pPr>
      <w:ins w:id="470" w:author="Heino, Matti T J" w:date="2018-08-08T15:54:00Z">
        <w:r w:rsidRPr="009A4F84">
          <w:rPr>
            <w:lang w:val="en-US"/>
          </w:rPr>
          <w:t>27. Elgar FJ, Pförtner T-K, Moor I, De Clercq B, Stevens GWJM, Currie C. Socioeconomic inequalities in adolescent health 2002–2010: a time-series analysis of 34 countries participating in the Health Behaviour in School-aged Children study. The Lancet. 2015;385:2088–95.</w:t>
        </w:r>
      </w:ins>
    </w:p>
    <w:p w14:paraId="373738E4" w14:textId="77777777" w:rsidR="009A4F84" w:rsidRDefault="009A4F84" w:rsidP="009A4F84">
      <w:pPr>
        <w:pStyle w:val="Bibliography"/>
        <w:rPr>
          <w:ins w:id="471" w:author="Heino, Matti T J" w:date="2018-08-08T15:54:00Z"/>
        </w:rPr>
      </w:pPr>
      <w:ins w:id="472" w:author="Heino, Matti T J" w:date="2018-08-08T15:54:00Z">
        <w:r w:rsidRPr="009A4F84">
          <w:rPr>
            <w:lang w:val="en-US"/>
          </w:rPr>
          <w:t xml:space="preserve">28. National institute for Health and Welfare. School health survey 2015 results: Lifestyle. </w:t>
        </w:r>
        <w:r>
          <w:t xml:space="preserve">Terveyden ja hyvinvoinnin laitos. 2015. </w:t>
        </w:r>
        <w:r>
          <w:lastRenderedPageBreak/>
          <w:t>https://web.archive.org/web/20170306230805/https://www.thl.fi/fi/tutkimus-ja-asiantuntijatyo/vaestotutkimukset/kouluterveyskysely/tulokset/tulokset-aiheittain/elintavat. Accessed 4 Dec 2015.</w:t>
        </w:r>
      </w:ins>
    </w:p>
    <w:p w14:paraId="5C8E5B78" w14:textId="77777777" w:rsidR="009A4F84" w:rsidRPr="009A4F84" w:rsidRDefault="009A4F84" w:rsidP="009A4F84">
      <w:pPr>
        <w:pStyle w:val="Bibliography"/>
        <w:rPr>
          <w:ins w:id="473" w:author="Heino, Matti T J" w:date="2018-08-08T15:54:00Z"/>
          <w:lang w:val="en-US"/>
        </w:rPr>
      </w:pPr>
      <w:ins w:id="474" w:author="Heino, Matti T J" w:date="2018-08-08T15:54:00Z">
        <w:r>
          <w:t xml:space="preserve">29. Hankonen N, Heino MTJ, Araujo-Soares V, Sniehotta FF, Sund R, Vasankari T, et al. </w:t>
        </w:r>
        <w:r w:rsidRPr="009A4F84">
          <w:rPr>
            <w:lang w:val="en-US"/>
          </w:rPr>
          <w:t>‘Let’s Move It’ – a school-based multilevel intervention to increase physical activity and reduce sedentary behaviour among older adolescents in vocational secondary schools: a study protocol for a cluster-randomised trial. BMC Public Health. 2016;16:451–66.</w:t>
        </w:r>
      </w:ins>
    </w:p>
    <w:p w14:paraId="5C57DFDC" w14:textId="77777777" w:rsidR="009A4F84" w:rsidRPr="009A4F84" w:rsidRDefault="009A4F84" w:rsidP="009A4F84">
      <w:pPr>
        <w:pStyle w:val="Bibliography"/>
        <w:rPr>
          <w:ins w:id="475" w:author="Heino, Matti T J" w:date="2018-08-08T15:54:00Z"/>
          <w:lang w:val="en-US"/>
        </w:rPr>
      </w:pPr>
      <w:ins w:id="476" w:author="Heino, Matti T J" w:date="2018-08-08T15:54:00Z">
        <w:r w:rsidRPr="009A4F84">
          <w:rPr>
            <w:lang w:val="en-US"/>
          </w:rPr>
          <w:t>30. Hankonen N, Heino MTJ, Hynynen S-T, Laine H, Araújo-Soares V, Sniehotta FF, et al. Randomised controlled feasibility study of a school-based multi-level intervention to increase physical activity and decrease sedentary behaviour among vocational school students. Int J Behav Nutr Phys Act. 2017;14. doi:10.1186/s12966-017-0484-0.</w:t>
        </w:r>
      </w:ins>
    </w:p>
    <w:p w14:paraId="3233EFE3" w14:textId="77777777" w:rsidR="009A4F84" w:rsidRPr="009A4F84" w:rsidRDefault="009A4F84" w:rsidP="009A4F84">
      <w:pPr>
        <w:pStyle w:val="Bibliography"/>
        <w:rPr>
          <w:ins w:id="477" w:author="Heino, Matti T J" w:date="2018-08-08T15:54:00Z"/>
          <w:lang w:val="en-US"/>
        </w:rPr>
      </w:pPr>
      <w:ins w:id="478" w:author="Heino, Matti T J" w:date="2018-08-08T15:54:00Z">
        <w:r w:rsidRPr="009A4F84">
          <w:rPr>
            <w:lang w:val="en-US"/>
          </w:rPr>
          <w:t>31. Heino MTJ. No use reasoning with adolescents? A randomised controlled trial comparing persuasive messages. 2016. https://helda.helsinki.fi/handle/10138/163800. Accessed 7 Jun 2017.</w:t>
        </w:r>
      </w:ins>
    </w:p>
    <w:p w14:paraId="0D869FB3" w14:textId="77777777" w:rsidR="009A4F84" w:rsidRPr="009A4F84" w:rsidRDefault="009A4F84" w:rsidP="009A4F84">
      <w:pPr>
        <w:pStyle w:val="Bibliography"/>
        <w:rPr>
          <w:ins w:id="479" w:author="Heino, Matti T J" w:date="2018-08-08T15:54:00Z"/>
          <w:lang w:val="en-US"/>
        </w:rPr>
      </w:pPr>
      <w:ins w:id="480" w:author="Heino, Matti T J" w:date="2018-08-08T15:54:00Z">
        <w:r w:rsidRPr="009A4F84">
          <w:rPr>
            <w:lang w:val="en-US"/>
          </w:rPr>
          <w:t>32. Heino MTJ. Comparing persuasive SMS reminders: Supplementary website. 2018. https://web.archive.org/web/20180223210916/https://heinonmatti.github.io/sms-persuasion/sms-persuasion-supplement.html. Accessed 21 Feb 2018.</w:t>
        </w:r>
      </w:ins>
    </w:p>
    <w:p w14:paraId="00A94D67" w14:textId="77777777" w:rsidR="009A4F84" w:rsidRPr="009A4F84" w:rsidRDefault="009A4F84" w:rsidP="009A4F84">
      <w:pPr>
        <w:pStyle w:val="Bibliography"/>
        <w:rPr>
          <w:ins w:id="481" w:author="Heino, Matti T J" w:date="2018-08-08T15:54:00Z"/>
          <w:lang w:val="en-US"/>
        </w:rPr>
      </w:pPr>
      <w:ins w:id="482" w:author="Heino, Matti T J" w:date="2018-08-08T15:54:00Z">
        <w:r w:rsidRPr="009A4F84">
          <w:rPr>
            <w:lang w:val="sv-SE"/>
          </w:rPr>
          <w:t xml:space="preserve">33. Rowlands AV, Fraysse F, Catt M, Stiles VH, Stanley RM, Eston RG, et al. </w:t>
        </w:r>
        <w:r w:rsidRPr="009A4F84">
          <w:rPr>
            <w:lang w:val="en-US"/>
          </w:rPr>
          <w:t>Comparability of measured acceleration from accelerometry-based activity monitors. 2015.</w:t>
        </w:r>
      </w:ins>
    </w:p>
    <w:p w14:paraId="7A0B24CF" w14:textId="77777777" w:rsidR="009A4F84" w:rsidRPr="009A4F84" w:rsidRDefault="009A4F84" w:rsidP="009A4F84">
      <w:pPr>
        <w:pStyle w:val="Bibliography"/>
        <w:rPr>
          <w:ins w:id="483" w:author="Heino, Matti T J" w:date="2018-08-08T15:54:00Z"/>
          <w:lang w:val="en-US"/>
        </w:rPr>
      </w:pPr>
      <w:ins w:id="484" w:author="Heino, Matti T J" w:date="2018-08-08T15:54:00Z">
        <w:r w:rsidRPr="009A4F84">
          <w:rPr>
            <w:lang w:val="en-US"/>
          </w:rPr>
          <w:t>34. Aittasalo M, Vähä-Ypyä H, Vasankari T, Husu P, Jussila A-M, Sievänen H. Mean amplitude deviation calculated from raw acceleration data: a novel method for classifying the intensity of adolescents’ physical activity irrespective of accelerometer brand. BMC Sports Sci Med Rehabil. 2015;7:18.</w:t>
        </w:r>
      </w:ins>
    </w:p>
    <w:p w14:paraId="1890027A" w14:textId="77777777" w:rsidR="009A4F84" w:rsidRPr="009A4F84" w:rsidRDefault="009A4F84" w:rsidP="009A4F84">
      <w:pPr>
        <w:pStyle w:val="Bibliography"/>
        <w:rPr>
          <w:ins w:id="485" w:author="Heino, Matti T J" w:date="2018-08-08T15:54:00Z"/>
          <w:lang w:val="en-US"/>
        </w:rPr>
      </w:pPr>
      <w:ins w:id="486" w:author="Heino, Matti T J" w:date="2018-08-08T15:54:00Z">
        <w:r w:rsidRPr="009A4F84">
          <w:rPr>
            <w:lang w:val="en-US"/>
          </w:rPr>
          <w:t>35. Vähä-Ypyä H, Vasankari T, Husu P, Suni J, Sievänen H. A universal, accurate intensity-based classification of different physical activities using raw data of accelerometer. Clin Physiol Funct Imaging. 2015;35:64–70.</w:t>
        </w:r>
      </w:ins>
    </w:p>
    <w:p w14:paraId="67BBC946" w14:textId="77777777" w:rsidR="009A4F84" w:rsidRPr="009A4F84" w:rsidRDefault="009A4F84" w:rsidP="009A4F84">
      <w:pPr>
        <w:pStyle w:val="Bibliography"/>
        <w:rPr>
          <w:ins w:id="487" w:author="Heino, Matti T J" w:date="2018-08-08T15:54:00Z"/>
          <w:lang w:val="en-US"/>
        </w:rPr>
      </w:pPr>
      <w:ins w:id="488" w:author="Heino, Matti T J" w:date="2018-08-08T15:54:00Z">
        <w:r w:rsidRPr="009A4F84">
          <w:rPr>
            <w:lang w:val="en-US"/>
          </w:rPr>
          <w:t>36. Dienes Z. Understanding Psychology as a Science: An Introduction to Scientific and Statistical Inference. Palgrave Macmillan; 2008.</w:t>
        </w:r>
      </w:ins>
    </w:p>
    <w:p w14:paraId="2A258328" w14:textId="77777777" w:rsidR="009A4F84" w:rsidRPr="009A4F84" w:rsidRDefault="009A4F84" w:rsidP="009A4F84">
      <w:pPr>
        <w:pStyle w:val="Bibliography"/>
        <w:rPr>
          <w:ins w:id="489" w:author="Heino, Matti T J" w:date="2018-08-08T15:54:00Z"/>
          <w:lang w:val="en-US"/>
        </w:rPr>
      </w:pPr>
      <w:ins w:id="490" w:author="Heino, Matti T J" w:date="2018-08-08T15:54:00Z">
        <w:r w:rsidRPr="009A4F84">
          <w:rPr>
            <w:lang w:val="en-US"/>
          </w:rPr>
          <w:t>37. Wagenmakers E-J. A practical solution to the pervasive problems of p values. Psychon Bull Rev. 2007;14:779–804.</w:t>
        </w:r>
      </w:ins>
    </w:p>
    <w:p w14:paraId="7C25719D" w14:textId="77777777" w:rsidR="009A4F84" w:rsidRPr="009A4F84" w:rsidRDefault="009A4F84" w:rsidP="009A4F84">
      <w:pPr>
        <w:pStyle w:val="Bibliography"/>
        <w:rPr>
          <w:ins w:id="491" w:author="Heino, Matti T J" w:date="2018-08-08T15:54:00Z"/>
          <w:lang w:val="en-US"/>
        </w:rPr>
      </w:pPr>
      <w:ins w:id="492" w:author="Heino, Matti T J" w:date="2018-08-08T15:54:00Z">
        <w:r w:rsidRPr="009A4F84">
          <w:rPr>
            <w:lang w:val="en-US"/>
          </w:rPr>
          <w:t>38. Fanelli D. Only Reporting Guidelines Can Save (Soft) Science. Eur J Personal. 2013;27:120–44.</w:t>
        </w:r>
      </w:ins>
    </w:p>
    <w:p w14:paraId="43849D4E" w14:textId="77777777" w:rsidR="009A4F84" w:rsidRPr="009A4F84" w:rsidRDefault="009A4F84" w:rsidP="009A4F84">
      <w:pPr>
        <w:pStyle w:val="Bibliography"/>
        <w:rPr>
          <w:ins w:id="493" w:author="Heino, Matti T J" w:date="2018-08-08T15:54:00Z"/>
          <w:lang w:val="en-US"/>
        </w:rPr>
      </w:pPr>
      <w:ins w:id="494" w:author="Heino, Matti T J" w:date="2018-08-08T15:54:00Z">
        <w:r w:rsidRPr="009A4F84">
          <w:rPr>
            <w:lang w:val="en-US"/>
          </w:rPr>
          <w:t>39. Boutron I, Moher D, Altman DG, Schulz KF, Ravaud P. Extending the CONSORT Statement to Randomized Trials of Nonpharmacologic Treatment: Explanation and Elaboration. Ann Intern Med. 2008;148:295–309.</w:t>
        </w:r>
      </w:ins>
    </w:p>
    <w:p w14:paraId="51938A2F" w14:textId="77777777" w:rsidR="009A4F84" w:rsidRPr="009A4F84" w:rsidRDefault="009A4F84" w:rsidP="009A4F84">
      <w:pPr>
        <w:pStyle w:val="Bibliography"/>
        <w:rPr>
          <w:ins w:id="495" w:author="Heino, Matti T J" w:date="2018-08-08T15:54:00Z"/>
          <w:lang w:val="en-US"/>
        </w:rPr>
      </w:pPr>
      <w:ins w:id="496" w:author="Heino, Matti T J" w:date="2018-08-08T15:54:00Z">
        <w:r w:rsidRPr="009A4F84">
          <w:rPr>
            <w:lang w:val="en-US"/>
          </w:rPr>
          <w:lastRenderedPageBreak/>
          <w:t>40. Allen L, Scott J, Brand A, Hlava M, Altman M. Publishing: Credit where credit is due. Nature. 2014;508:312–3.</w:t>
        </w:r>
      </w:ins>
    </w:p>
    <w:p w14:paraId="2429068A" w14:textId="77777777" w:rsidR="009A4F84" w:rsidRPr="009A4F84" w:rsidRDefault="009A4F84" w:rsidP="009A4F84">
      <w:pPr>
        <w:pStyle w:val="Bibliography"/>
        <w:rPr>
          <w:ins w:id="497" w:author="Heino, Matti T J" w:date="2018-08-08T15:54:00Z"/>
          <w:lang w:val="en-US"/>
        </w:rPr>
      </w:pPr>
      <w:ins w:id="498" w:author="Heino, Matti T J" w:date="2018-08-08T15:54:00Z">
        <w:r w:rsidRPr="009A4F84">
          <w:rPr>
            <w:lang w:val="en-US"/>
          </w:rPr>
          <w:t>41. R Core Team. R: A Language and Environment for Statistical Computing. Vienna, Austria: R Foundation for Statistical Computing; 2015.</w:t>
        </w:r>
      </w:ins>
    </w:p>
    <w:p w14:paraId="54ECB153" w14:textId="77777777" w:rsidR="009A4F84" w:rsidRPr="009A4F84" w:rsidRDefault="009A4F84" w:rsidP="009A4F84">
      <w:pPr>
        <w:pStyle w:val="Bibliography"/>
        <w:rPr>
          <w:ins w:id="499" w:author="Heino, Matti T J" w:date="2018-08-08T15:54:00Z"/>
          <w:lang w:val="en-US"/>
        </w:rPr>
      </w:pPr>
      <w:ins w:id="500" w:author="Heino, Matti T J" w:date="2018-08-08T15:54:00Z">
        <w:r w:rsidRPr="009A4F84">
          <w:rPr>
            <w:lang w:val="en-US"/>
          </w:rPr>
          <w:t>42. RStudio Team. RStudio: Integrated Development Environment for R. Boston, MA: RStudio, Inc.; 2015. http://www.rstudio.com/.</w:t>
        </w:r>
      </w:ins>
    </w:p>
    <w:p w14:paraId="175BAB26" w14:textId="77777777" w:rsidR="009A4F84" w:rsidRPr="00B639E6" w:rsidRDefault="009A4F84" w:rsidP="009A4F84">
      <w:pPr>
        <w:pStyle w:val="Bibliography"/>
        <w:rPr>
          <w:ins w:id="501" w:author="Heino, Matti T J" w:date="2018-08-08T15:54:00Z"/>
          <w:lang w:val="en-US"/>
        </w:rPr>
      </w:pPr>
      <w:ins w:id="502" w:author="Heino, Matti T J" w:date="2018-08-08T15:54:00Z">
        <w:r w:rsidRPr="00B639E6">
          <w:rPr>
            <w:lang w:val="en-US"/>
          </w:rPr>
          <w:t>43. Wickham H. ggplot2: Elegant Graphics for Data Analysis. Springer-Verlag New York; 2009. http://ggplot2.org.</w:t>
        </w:r>
      </w:ins>
    </w:p>
    <w:p w14:paraId="32C19D28" w14:textId="77777777" w:rsidR="009A4F84" w:rsidRPr="00B639E6" w:rsidRDefault="009A4F84" w:rsidP="009A4F84">
      <w:pPr>
        <w:pStyle w:val="Bibliography"/>
        <w:rPr>
          <w:ins w:id="503" w:author="Heino, Matti T J" w:date="2018-08-08T15:54:00Z"/>
          <w:lang w:val="en-US"/>
        </w:rPr>
      </w:pPr>
      <w:ins w:id="504" w:author="Heino, Matti T J" w:date="2018-08-08T15:54:00Z">
        <w:r w:rsidRPr="00B639E6">
          <w:rPr>
            <w:lang w:val="en-US"/>
          </w:rPr>
          <w:t>44. Phillips N. yarrr: A companion to the e-book YaRrr!: The Pirate’s Guide to R. 2016. http://www.r-bloggers.com/the-new-and-improved-pirateplot-now-with-themes/.</w:t>
        </w:r>
      </w:ins>
    </w:p>
    <w:p w14:paraId="48B6E4E4" w14:textId="77777777" w:rsidR="009A4F84" w:rsidRPr="00B639E6" w:rsidRDefault="009A4F84" w:rsidP="009A4F84">
      <w:pPr>
        <w:pStyle w:val="Bibliography"/>
        <w:rPr>
          <w:ins w:id="505" w:author="Heino, Matti T J" w:date="2018-08-08T15:54:00Z"/>
          <w:lang w:val="en-US"/>
        </w:rPr>
      </w:pPr>
      <w:ins w:id="506" w:author="Heino, Matti T J" w:date="2018-08-08T15:54:00Z">
        <w:r w:rsidRPr="00B639E6">
          <w:rPr>
            <w:lang w:val="en-US"/>
          </w:rPr>
          <w:t>45. Baguley T. Serious stats: A guide to advanced statistics for the behavioral sciences. China: Palgrave Macmillan; 2012.</w:t>
        </w:r>
      </w:ins>
    </w:p>
    <w:p w14:paraId="2B77E51B" w14:textId="77777777" w:rsidR="009A4F84" w:rsidRPr="00B639E6" w:rsidRDefault="009A4F84" w:rsidP="009A4F84">
      <w:pPr>
        <w:pStyle w:val="Bibliography"/>
        <w:rPr>
          <w:ins w:id="507" w:author="Heino, Matti T J" w:date="2018-08-08T15:54:00Z"/>
          <w:lang w:val="en-US"/>
        </w:rPr>
      </w:pPr>
      <w:ins w:id="508" w:author="Heino, Matti T J" w:date="2018-08-08T15:54:00Z">
        <w:r w:rsidRPr="00B639E6">
          <w:rPr>
            <w:lang w:val="en-US"/>
          </w:rPr>
          <w:t>46. Bowman AW, Azzalini A. R package sm: nonparametric smoothing methods (version 2.2-5.4). University of Glasgow, UK and Università di Padova, Italia; 2014. URL http://www.stats.gla.ac.uk/ adrian/sm, http://azzalini.stat.unipd.it/Book_sm.</w:t>
        </w:r>
      </w:ins>
    </w:p>
    <w:p w14:paraId="319D1453" w14:textId="77777777" w:rsidR="009A4F84" w:rsidRPr="00B639E6" w:rsidRDefault="009A4F84" w:rsidP="009A4F84">
      <w:pPr>
        <w:pStyle w:val="Bibliography"/>
        <w:rPr>
          <w:ins w:id="509" w:author="Heino, Matti T J" w:date="2018-08-08T15:54:00Z"/>
          <w:lang w:val="en-US"/>
        </w:rPr>
      </w:pPr>
      <w:ins w:id="510" w:author="Heino, Matti T J" w:date="2018-08-08T15:54:00Z">
        <w:r w:rsidRPr="00B639E6">
          <w:rPr>
            <w:lang w:val="en-US"/>
          </w:rPr>
          <w:t>47. Peters G-Jo. userfriendlyscience: Quantitative analysis made accessible. 2016. http://CRAN.R-project.org/package=userfriendlyscience.</w:t>
        </w:r>
      </w:ins>
    </w:p>
    <w:p w14:paraId="722193FC" w14:textId="77777777" w:rsidR="009A4F84" w:rsidRPr="00B639E6" w:rsidRDefault="009A4F84" w:rsidP="009A4F84">
      <w:pPr>
        <w:pStyle w:val="Bibliography"/>
        <w:rPr>
          <w:ins w:id="511" w:author="Heino, Matti T J" w:date="2018-08-08T15:54:00Z"/>
          <w:lang w:val="en-US"/>
        </w:rPr>
      </w:pPr>
      <w:ins w:id="512" w:author="Heino, Matti T J" w:date="2018-08-08T15:54:00Z">
        <w:r w:rsidRPr="00B639E6">
          <w:rPr>
            <w:lang w:val="en-US"/>
          </w:rPr>
          <w:t>48. Morey RD, Hoekstra R, Rouder JN, Lee MD, Wagenmakers E-J. The fallacy of placing confidence in confidence intervals. Psychon Bull Rev. 2015. doi:10.3758/s13423-015-0947-8.</w:t>
        </w:r>
      </w:ins>
    </w:p>
    <w:p w14:paraId="0D37109A" w14:textId="77777777" w:rsidR="009A4F84" w:rsidRPr="00B639E6" w:rsidRDefault="009A4F84" w:rsidP="009A4F84">
      <w:pPr>
        <w:pStyle w:val="Bibliography"/>
        <w:rPr>
          <w:ins w:id="513" w:author="Heino, Matti T J" w:date="2018-08-08T15:54:00Z"/>
          <w:lang w:val="en-US"/>
        </w:rPr>
      </w:pPr>
      <w:ins w:id="514" w:author="Heino, Matti T J" w:date="2018-08-08T15:54:00Z">
        <w:r w:rsidRPr="00B639E6">
          <w:rPr>
            <w:lang w:val="en-US"/>
          </w:rPr>
          <w:t>49. Heino MTJ, Vuorre M, Hankonen N. Bayesian evaluation of behavior change interventions: A brief introduction and a practical example. PsyArXiv. 2017. doi:10.17605/OSF.IO/XMGWV.</w:t>
        </w:r>
      </w:ins>
    </w:p>
    <w:p w14:paraId="1484A6B6" w14:textId="77777777" w:rsidR="009A4F84" w:rsidRPr="00B639E6" w:rsidRDefault="009A4F84" w:rsidP="009A4F84">
      <w:pPr>
        <w:pStyle w:val="Bibliography"/>
        <w:rPr>
          <w:ins w:id="515" w:author="Heino, Matti T J" w:date="2018-08-08T15:54:00Z"/>
          <w:lang w:val="en-US"/>
        </w:rPr>
      </w:pPr>
      <w:ins w:id="516" w:author="Heino, Matti T J" w:date="2018-08-08T15:54:00Z">
        <w:r w:rsidRPr="00B639E6">
          <w:rPr>
            <w:lang w:val="en-US"/>
          </w:rPr>
          <w:t>50. Morey RD, Romeijn J-W, Rouder JN. The philosophy of Bayes factors and the quantification of statistical evidence. J Math Psychol. 2016. doi:10.1016/j.jmp.2015.11.001.</w:t>
        </w:r>
      </w:ins>
    </w:p>
    <w:p w14:paraId="3FFC4186" w14:textId="77777777" w:rsidR="009A4F84" w:rsidRPr="00B639E6" w:rsidRDefault="009A4F84" w:rsidP="009A4F84">
      <w:pPr>
        <w:pStyle w:val="Bibliography"/>
        <w:rPr>
          <w:ins w:id="517" w:author="Heino, Matti T J" w:date="2018-08-08T15:54:00Z"/>
          <w:lang w:val="en-US"/>
        </w:rPr>
      </w:pPr>
      <w:ins w:id="518" w:author="Heino, Matti T J" w:date="2018-08-08T15:54:00Z">
        <w:r w:rsidRPr="00B639E6">
          <w:rPr>
            <w:lang w:val="en-US"/>
          </w:rPr>
          <w:t>51. Etz A, Vandekerckhove J. Introduction to Bayesian Inference for Psychology. 2017. https://osf.io/preprints/psyarxiv/q46q3. Accessed 21 Mar 2017.</w:t>
        </w:r>
      </w:ins>
    </w:p>
    <w:p w14:paraId="4B6A8E5E" w14:textId="77777777" w:rsidR="009A4F84" w:rsidRPr="00B639E6" w:rsidRDefault="009A4F84" w:rsidP="009A4F84">
      <w:pPr>
        <w:pStyle w:val="Bibliography"/>
        <w:rPr>
          <w:ins w:id="519" w:author="Heino, Matti T J" w:date="2018-08-08T15:54:00Z"/>
          <w:lang w:val="en-US"/>
        </w:rPr>
      </w:pPr>
      <w:ins w:id="520" w:author="Heino, Matti T J" w:date="2018-08-08T15:54:00Z">
        <w:r w:rsidRPr="00B639E6">
          <w:rPr>
            <w:lang w:val="en-US"/>
          </w:rPr>
          <w:t>52. Etz A, Vandekerckhove J. A Bayesian Perspective on the Reproducibility Project: Psychology. PLOS ONE. 2016;11:e0149794.</w:t>
        </w:r>
      </w:ins>
    </w:p>
    <w:p w14:paraId="51E47A13" w14:textId="77777777" w:rsidR="009A4F84" w:rsidRPr="00B639E6" w:rsidRDefault="009A4F84" w:rsidP="009A4F84">
      <w:pPr>
        <w:pStyle w:val="Bibliography"/>
        <w:rPr>
          <w:ins w:id="521" w:author="Heino, Matti T J" w:date="2018-08-08T15:54:00Z"/>
          <w:lang w:val="en-US"/>
        </w:rPr>
      </w:pPr>
      <w:ins w:id="522" w:author="Heino, Matti T J" w:date="2018-08-08T15:54:00Z">
        <w:r w:rsidRPr="00B639E6">
          <w:rPr>
            <w:lang w:val="en-US"/>
          </w:rPr>
          <w:t>53. Morey RD, Rouder JN. BayesFactor: Computation of Bayes Factors for Common Designs. 2015. https://CRAN.R-project.org/package=BayesFactor.</w:t>
        </w:r>
      </w:ins>
    </w:p>
    <w:p w14:paraId="452C0125" w14:textId="77777777" w:rsidR="009A4F84" w:rsidRPr="00B639E6" w:rsidRDefault="009A4F84" w:rsidP="009A4F84">
      <w:pPr>
        <w:pStyle w:val="Bibliography"/>
        <w:rPr>
          <w:ins w:id="523" w:author="Heino, Matti T J" w:date="2018-08-08T15:54:00Z"/>
          <w:lang w:val="en-US"/>
        </w:rPr>
      </w:pPr>
      <w:ins w:id="524" w:author="Heino, Matti T J" w:date="2018-08-08T15:54:00Z">
        <w:r w:rsidRPr="00B639E6">
          <w:rPr>
            <w:lang w:val="en-US"/>
          </w:rPr>
          <w:t>54. Richard FD, Bond CF, Stokes-Zoota JJ. One Hundred Years of Social Psychology Quantitatively Described. Rev Gen Psychol. 2003;7:331–63.</w:t>
        </w:r>
      </w:ins>
    </w:p>
    <w:p w14:paraId="4434C4E7" w14:textId="77777777" w:rsidR="009A4F84" w:rsidRPr="00B639E6" w:rsidRDefault="009A4F84" w:rsidP="009A4F84">
      <w:pPr>
        <w:pStyle w:val="Bibliography"/>
        <w:rPr>
          <w:ins w:id="525" w:author="Heino, Matti T J" w:date="2018-08-08T15:54:00Z"/>
          <w:lang w:val="en-US"/>
        </w:rPr>
      </w:pPr>
      <w:ins w:id="526" w:author="Heino, Matti T J" w:date="2018-08-08T15:54:00Z">
        <w:r w:rsidRPr="00B639E6">
          <w:rPr>
            <w:lang w:val="en-US"/>
          </w:rPr>
          <w:lastRenderedPageBreak/>
          <w:t>55. Jamil T, Ly A, Morey RD, Love J, Marsman M, Wagenmakers E-J. Default “Gunel and Dickey” Bayes factors for contingency tables. Behav Res Methods. 2015;:1–15.</w:t>
        </w:r>
      </w:ins>
    </w:p>
    <w:p w14:paraId="3772B14D" w14:textId="77777777" w:rsidR="009A4F84" w:rsidRPr="00B639E6" w:rsidRDefault="009A4F84" w:rsidP="009A4F84">
      <w:pPr>
        <w:pStyle w:val="Bibliography"/>
        <w:rPr>
          <w:ins w:id="527" w:author="Heino, Matti T J" w:date="2018-08-08T15:54:00Z"/>
          <w:lang w:val="en-US"/>
        </w:rPr>
      </w:pPr>
      <w:ins w:id="528" w:author="Heino, Matti T J" w:date="2018-08-08T15:54:00Z">
        <w:r w:rsidRPr="00B639E6">
          <w:rPr>
            <w:lang w:val="en-US"/>
          </w:rPr>
          <w:t>56. Lakens D. Equivalence Tests: A Practical Primer for t Tests, Correlations, and Meta-Analyses. Soc Psychol Personal Sci. 2017;8:355–62.</w:t>
        </w:r>
      </w:ins>
    </w:p>
    <w:p w14:paraId="4608B994" w14:textId="77777777" w:rsidR="009A4F84" w:rsidRPr="00B639E6" w:rsidRDefault="009A4F84" w:rsidP="009A4F84">
      <w:pPr>
        <w:pStyle w:val="Bibliography"/>
        <w:rPr>
          <w:ins w:id="529" w:author="Heino, Matti T J" w:date="2018-08-08T15:54:00Z"/>
          <w:lang w:val="en-US"/>
        </w:rPr>
      </w:pPr>
      <w:ins w:id="530" w:author="Heino, Matti T J" w:date="2018-08-08T15:54:00Z">
        <w:r w:rsidRPr="00B639E6">
          <w:rPr>
            <w:lang w:val="en-US"/>
          </w:rPr>
          <w:t>57. Lakens D. TOSTER: Two One-Sided Tests (TOST) Equivalence Testing. 2016. https://CRAN.R-project.org/package=TOSTER.</w:t>
        </w:r>
      </w:ins>
    </w:p>
    <w:p w14:paraId="57C43E1A" w14:textId="77777777" w:rsidR="009A4F84" w:rsidRPr="00B639E6" w:rsidRDefault="009A4F84" w:rsidP="009A4F84">
      <w:pPr>
        <w:pStyle w:val="Bibliography"/>
        <w:rPr>
          <w:ins w:id="531" w:author="Heino, Matti T J" w:date="2018-08-08T15:54:00Z"/>
          <w:lang w:val="en-US"/>
        </w:rPr>
      </w:pPr>
      <w:ins w:id="532" w:author="Heino, Matti T J" w:date="2018-08-08T15:54:00Z">
        <w:r w:rsidRPr="00B639E6">
          <w:rPr>
            <w:lang w:val="en-US"/>
          </w:rPr>
          <w:t>58. Gelman A, Carlin J. Beyond Power Calculations Assessing Type S (Sign) and Type M (Magnitude) Errors. Perspect Psychol Sci. 2014;9:641–51.</w:t>
        </w:r>
      </w:ins>
    </w:p>
    <w:p w14:paraId="1E8F5565" w14:textId="77777777" w:rsidR="009A4F84" w:rsidRPr="00B639E6" w:rsidRDefault="009A4F84" w:rsidP="009A4F84">
      <w:pPr>
        <w:pStyle w:val="Bibliography"/>
        <w:rPr>
          <w:ins w:id="533" w:author="Heino, Matti T J" w:date="2018-08-08T15:54:00Z"/>
          <w:lang w:val="en-US"/>
        </w:rPr>
      </w:pPr>
      <w:ins w:id="534" w:author="Heino, Matti T J" w:date="2018-08-08T15:54:00Z">
        <w:r w:rsidRPr="00B639E6">
          <w:rPr>
            <w:lang w:val="en-US"/>
          </w:rPr>
          <w:t>59. Davis-Stober CP, Dana J. Comparing the accuracy of experimental estimates to guessing: a new perspective on replication and the “Crisis of Confidence” in psychology. Behav Res Methods. 2013;46:1–14.</w:t>
        </w:r>
      </w:ins>
    </w:p>
    <w:p w14:paraId="7BCBD762" w14:textId="77777777" w:rsidR="009A4F84" w:rsidRPr="00B639E6" w:rsidRDefault="009A4F84" w:rsidP="009A4F84">
      <w:pPr>
        <w:pStyle w:val="Bibliography"/>
        <w:rPr>
          <w:ins w:id="535" w:author="Heino, Matti T J" w:date="2018-08-08T15:54:00Z"/>
          <w:lang w:val="en-US"/>
        </w:rPr>
      </w:pPr>
      <w:ins w:id="536" w:author="Heino, Matti T J" w:date="2018-08-08T15:54:00Z">
        <w:r w:rsidRPr="00B639E6">
          <w:rPr>
            <w:lang w:val="en-US"/>
          </w:rPr>
          <w:t>60. Lakens D, McLatchie N, Isager PM, Scheel AM, Dienes Z. Improving inferences about null effects with Bayes factors and equivalence tests. J Gerontol Ser B. 2018.</w:t>
        </w:r>
      </w:ins>
    </w:p>
    <w:p w14:paraId="5612C6AF" w14:textId="77777777" w:rsidR="009A4F84" w:rsidRPr="00B639E6" w:rsidRDefault="009A4F84" w:rsidP="009A4F84">
      <w:pPr>
        <w:pStyle w:val="Bibliography"/>
        <w:rPr>
          <w:ins w:id="537" w:author="Heino, Matti T J" w:date="2018-08-08T15:54:00Z"/>
          <w:lang w:val="en-US"/>
        </w:rPr>
      </w:pPr>
      <w:ins w:id="538" w:author="Heino, Matti T J" w:date="2018-08-08T15:54:00Z">
        <w:r w:rsidRPr="00B639E6">
          <w:rPr>
            <w:lang w:val="en-US"/>
          </w:rPr>
          <w:t>61. Harms C, Lakens D. Making “Null Effects” Informative: Statistical Techniques and Inferential Frameworks. J Clin Transl Res. in press. doi:10.31234/osf.io/48zca.</w:t>
        </w:r>
      </w:ins>
    </w:p>
    <w:p w14:paraId="295CF99F" w14:textId="77777777" w:rsidR="009A4F84" w:rsidRPr="00B639E6" w:rsidRDefault="009A4F84" w:rsidP="009A4F84">
      <w:pPr>
        <w:pStyle w:val="Bibliography"/>
        <w:rPr>
          <w:ins w:id="539" w:author="Heino, Matti T J" w:date="2018-08-08T15:54:00Z"/>
          <w:lang w:val="en-US"/>
        </w:rPr>
      </w:pPr>
      <w:ins w:id="540" w:author="Heino, Matti T J" w:date="2018-08-08T15:54:00Z">
        <w:r w:rsidRPr="00B639E6">
          <w:rPr>
            <w:lang w:val="sv-SE"/>
          </w:rPr>
          <w:t xml:space="preserve">62. Hansen H. Fallacies. In: Zalta EN, editor. </w:t>
        </w:r>
        <w:r w:rsidRPr="00B639E6">
          <w:rPr>
            <w:lang w:val="en-US"/>
          </w:rPr>
          <w:t>The Stanford Encyclopedia of Philosophy. Summer 2015. 2015. https://plato.stanford.edu/entries/fallacies/. Accessed 12 Mar 2016.</w:t>
        </w:r>
      </w:ins>
    </w:p>
    <w:p w14:paraId="6EE11EA1" w14:textId="77777777" w:rsidR="009A4F84" w:rsidRPr="00B639E6" w:rsidRDefault="009A4F84" w:rsidP="009A4F84">
      <w:pPr>
        <w:pStyle w:val="Bibliography"/>
        <w:rPr>
          <w:ins w:id="541" w:author="Heino, Matti T J" w:date="2018-08-08T15:54:00Z"/>
          <w:lang w:val="en-US"/>
        </w:rPr>
      </w:pPr>
      <w:ins w:id="542" w:author="Heino, Matti T J" w:date="2018-08-08T15:54:00Z">
        <w:r w:rsidRPr="00B639E6">
          <w:rPr>
            <w:lang w:val="en-US"/>
          </w:rPr>
          <w:t>63. Armor DA, Taylor SE. The Effects of Mindset on Behavior: Self-Regulation in Deliberative and Implemental Frames of Mind. Pers Soc Psychol Bull. 2003;29:86–95.</w:t>
        </w:r>
      </w:ins>
    </w:p>
    <w:p w14:paraId="4D60E679" w14:textId="77777777" w:rsidR="009A4F84" w:rsidRPr="00B639E6" w:rsidRDefault="009A4F84" w:rsidP="009A4F84">
      <w:pPr>
        <w:pStyle w:val="Bibliography"/>
        <w:rPr>
          <w:ins w:id="543" w:author="Heino, Matti T J" w:date="2018-08-08T15:54:00Z"/>
          <w:lang w:val="en-US"/>
        </w:rPr>
      </w:pPr>
      <w:ins w:id="544" w:author="Heino, Matti T J" w:date="2018-08-08T15:54:00Z">
        <w:r w:rsidRPr="00B639E6">
          <w:rPr>
            <w:lang w:val="en-US"/>
          </w:rPr>
          <w:t>64. Sagarin BJ, Ambler JK, Lee EM. An Ethical Approach to Peeking at Data. Perspect Psychol Sci. 2014;9:293–304.</w:t>
        </w:r>
      </w:ins>
    </w:p>
    <w:p w14:paraId="19767DA9" w14:textId="77777777" w:rsidR="009A4F84" w:rsidRPr="00B639E6" w:rsidRDefault="009A4F84" w:rsidP="009A4F84">
      <w:pPr>
        <w:pStyle w:val="Bibliography"/>
        <w:rPr>
          <w:ins w:id="545" w:author="Heino, Matti T J" w:date="2018-08-08T15:54:00Z"/>
          <w:lang w:val="en-US"/>
        </w:rPr>
      </w:pPr>
      <w:ins w:id="546" w:author="Heino, Matti T J" w:date="2018-08-08T15:54:00Z">
        <w:r w:rsidRPr="00B639E6">
          <w:rPr>
            <w:lang w:val="en-US"/>
          </w:rPr>
          <w:t>65. Dienes Z. Using Bayes to get the most out of non-significant results. Quant Psychol Meas. 2014;5:781.</w:t>
        </w:r>
      </w:ins>
    </w:p>
    <w:p w14:paraId="71BF7DBB" w14:textId="77777777" w:rsidR="009A4F84" w:rsidRPr="00B639E6" w:rsidRDefault="009A4F84" w:rsidP="009A4F84">
      <w:pPr>
        <w:pStyle w:val="Bibliography"/>
        <w:rPr>
          <w:ins w:id="547" w:author="Heino, Matti T J" w:date="2018-08-08T15:54:00Z"/>
          <w:lang w:val="en-US"/>
        </w:rPr>
      </w:pPr>
      <w:ins w:id="548" w:author="Heino, Matti T J" w:date="2018-08-08T15:54:00Z">
        <w:r w:rsidRPr="00B639E6">
          <w:rPr>
            <w:lang w:val="en-US"/>
          </w:rPr>
          <w:t>66. Simonsohn U. Posterior-Hacking: Selective Reporting Invalidates Bayesian Results Also. SSRN Scholarly Paper. Rochester, NY: Social Science Research Network; 2014. https://papers.ssrn.com/abstract=2374040. Accessed 16 Jan 2018.</w:t>
        </w:r>
      </w:ins>
    </w:p>
    <w:p w14:paraId="5A4757C2" w14:textId="77777777" w:rsidR="009A4F84" w:rsidRPr="00B639E6" w:rsidRDefault="009A4F84" w:rsidP="009A4F84">
      <w:pPr>
        <w:pStyle w:val="Bibliography"/>
        <w:rPr>
          <w:ins w:id="549" w:author="Heino, Matti T J" w:date="2018-08-08T15:54:00Z"/>
          <w:lang w:val="en-US"/>
        </w:rPr>
      </w:pPr>
      <w:ins w:id="550" w:author="Heino, Matti T J" w:date="2018-08-08T15:54:00Z">
        <w:r w:rsidRPr="00B639E6">
          <w:rPr>
            <w:lang w:val="en-US"/>
          </w:rPr>
          <w:t>67. Wagenmakers E-J, Wetzels R, Borsboom D, Maas HLJ van der, Kievit RA. An Agenda for Purely Confirmatory Research. Perspect Psychol Sci. 2012;7:632–8.</w:t>
        </w:r>
      </w:ins>
    </w:p>
    <w:p w14:paraId="7DFE8BCF" w14:textId="77777777" w:rsidR="009A4F84" w:rsidRPr="00B639E6" w:rsidRDefault="009A4F84" w:rsidP="009A4F84">
      <w:pPr>
        <w:pStyle w:val="Bibliography"/>
        <w:rPr>
          <w:ins w:id="551" w:author="Heino, Matti T J" w:date="2018-08-08T15:54:00Z"/>
          <w:lang w:val="en-US"/>
        </w:rPr>
      </w:pPr>
      <w:ins w:id="552" w:author="Heino, Matti T J" w:date="2018-08-08T15:54:00Z">
        <w:r w:rsidRPr="00B639E6">
          <w:rPr>
            <w:lang w:val="en-US"/>
          </w:rPr>
          <w:t>68. Gelman A, Loken E. The Statistical Crisis in Science. Am Sci. 2014;102:460–5.</w:t>
        </w:r>
      </w:ins>
    </w:p>
    <w:p w14:paraId="29467857" w14:textId="77777777" w:rsidR="009A4F84" w:rsidRPr="00B639E6" w:rsidRDefault="009A4F84" w:rsidP="009A4F84">
      <w:pPr>
        <w:pStyle w:val="Bibliography"/>
        <w:rPr>
          <w:ins w:id="553" w:author="Heino, Matti T J" w:date="2018-08-08T15:54:00Z"/>
          <w:lang w:val="en-US"/>
        </w:rPr>
      </w:pPr>
      <w:ins w:id="554" w:author="Heino, Matti T J" w:date="2018-08-08T15:54:00Z">
        <w:r w:rsidRPr="00B639E6">
          <w:rPr>
            <w:lang w:val="en-US"/>
          </w:rPr>
          <w:t>69. Wasserstein RL, Lazar NA. The ASA’s statement on p-values: context, process, and purpose. Am Stat. 2016;:00–00.</w:t>
        </w:r>
      </w:ins>
    </w:p>
    <w:p w14:paraId="0F836A10" w14:textId="77777777" w:rsidR="009A4F84" w:rsidRPr="00B639E6" w:rsidRDefault="009A4F84" w:rsidP="009A4F84">
      <w:pPr>
        <w:pStyle w:val="Bibliography"/>
        <w:rPr>
          <w:ins w:id="555" w:author="Heino, Matti T J" w:date="2018-08-08T15:54:00Z"/>
          <w:lang w:val="en-US"/>
        </w:rPr>
      </w:pPr>
      <w:ins w:id="556" w:author="Heino, Matti T J" w:date="2018-08-08T15:54:00Z">
        <w:r w:rsidRPr="00B639E6">
          <w:rPr>
            <w:lang w:val="en-US"/>
          </w:rPr>
          <w:t xml:space="preserve">70. Pop-Eleches C, Thirumurthy H, Habyarimana JP, Zivin JG, Goldstein MP, Walque DD, et al. Mobile phone technologies improve adherence to antiretroviral </w:t>
        </w:r>
        <w:r w:rsidRPr="00B639E6">
          <w:rPr>
            <w:lang w:val="en-US"/>
          </w:rPr>
          <w:lastRenderedPageBreak/>
          <w:t>treatment in a resource-limited setting: a randomized controlled trial of text message reminders. AIDS Lond Engl. 2011;25:825.</w:t>
        </w:r>
      </w:ins>
    </w:p>
    <w:p w14:paraId="3F88B417" w14:textId="77777777" w:rsidR="009A4F84" w:rsidRPr="00B639E6" w:rsidRDefault="009A4F84" w:rsidP="009A4F84">
      <w:pPr>
        <w:pStyle w:val="Bibliography"/>
        <w:rPr>
          <w:ins w:id="557" w:author="Heino, Matti T J" w:date="2018-08-08T15:54:00Z"/>
          <w:lang w:val="en-US"/>
        </w:rPr>
      </w:pPr>
      <w:ins w:id="558" w:author="Heino, Matti T J" w:date="2018-08-08T15:54:00Z">
        <w:r w:rsidRPr="00B639E6">
          <w:rPr>
            <w:lang w:val="en-US"/>
          </w:rPr>
          <w:t>71. Armstrong AW, Watson AJ, Makredes M, Frangos JE, Kimball AB, Kvedar JC. Text-message reminders to improve sunscreen use: a randomized, controlled trial using electronic monitoring. Arch Dermatol. 2009;145:1230–6.</w:t>
        </w:r>
      </w:ins>
    </w:p>
    <w:p w14:paraId="7A71ACBF" w14:textId="77777777" w:rsidR="009A4F84" w:rsidRPr="00B639E6" w:rsidRDefault="009A4F84" w:rsidP="009A4F84">
      <w:pPr>
        <w:pStyle w:val="Bibliography"/>
        <w:rPr>
          <w:ins w:id="559" w:author="Heino, Matti T J" w:date="2018-08-08T15:54:00Z"/>
          <w:lang w:val="sv-SE"/>
        </w:rPr>
      </w:pPr>
      <w:ins w:id="560" w:author="Heino, Matti T J" w:date="2018-08-08T15:54:00Z">
        <w:r w:rsidRPr="00B639E6">
          <w:rPr>
            <w:lang w:val="en-US"/>
          </w:rPr>
          <w:t xml:space="preserve">72. Demonceau J, Ruppar T, Kristanto P, Hughes DA, Fargher E, Kardas P, et al. Identification and assessment of adherence-enhancing interventions in studies assessing medication adherence through electronically compiled drug dosing histories: a systematic literature review and meta-analysis. </w:t>
        </w:r>
        <w:r w:rsidRPr="00B639E6">
          <w:rPr>
            <w:lang w:val="sv-SE"/>
          </w:rPr>
          <w:t>Drugs. 2013;73:545–62.</w:t>
        </w:r>
      </w:ins>
    </w:p>
    <w:p w14:paraId="75FD05C8" w14:textId="77777777" w:rsidR="009A4F84" w:rsidRPr="00B639E6" w:rsidRDefault="009A4F84" w:rsidP="009A4F84">
      <w:pPr>
        <w:pStyle w:val="Bibliography"/>
        <w:rPr>
          <w:ins w:id="561" w:author="Heino, Matti T J" w:date="2018-08-08T15:54:00Z"/>
          <w:lang w:val="en-US"/>
        </w:rPr>
      </w:pPr>
      <w:ins w:id="562" w:author="Heino, Matti T J" w:date="2018-08-08T15:54:00Z">
        <w:r w:rsidRPr="00B639E6">
          <w:rPr>
            <w:lang w:val="sv-SE"/>
          </w:rPr>
          <w:t xml:space="preserve">73. Hekler EB, Klasnja P, Riley WT, Buman MP, Huberty J, Rivera DE, et al. </w:t>
        </w:r>
        <w:r w:rsidRPr="00B639E6">
          <w:rPr>
            <w:lang w:val="en-US"/>
          </w:rPr>
          <w:t>Agile science: creating useful products for behavior change in the real world. Transl Behav Med. 2016;6:317–28.</w:t>
        </w:r>
      </w:ins>
    </w:p>
    <w:p w14:paraId="06D3C72A" w14:textId="77777777" w:rsidR="009A4F84" w:rsidRPr="00B639E6" w:rsidRDefault="009A4F84" w:rsidP="009A4F84">
      <w:pPr>
        <w:pStyle w:val="Bibliography"/>
        <w:rPr>
          <w:ins w:id="563" w:author="Heino, Matti T J" w:date="2018-08-08T15:54:00Z"/>
          <w:lang w:val="en-US"/>
        </w:rPr>
      </w:pPr>
      <w:ins w:id="564" w:author="Heino, Matti T J" w:date="2018-08-08T15:54:00Z">
        <w:r w:rsidRPr="00B639E6">
          <w:rPr>
            <w:lang w:val="en-US"/>
          </w:rPr>
          <w:t>74. Evans JSBT, Stanovich KE. Dual-Process Theories of Higher Cognition: Advancing the Debate. Perspect Psychol Sci. 2013;8:223–41.</w:t>
        </w:r>
      </w:ins>
    </w:p>
    <w:p w14:paraId="058C5354" w14:textId="77777777" w:rsidR="009A4F84" w:rsidRPr="00B639E6" w:rsidRDefault="009A4F84" w:rsidP="009A4F84">
      <w:pPr>
        <w:pStyle w:val="Bibliography"/>
        <w:rPr>
          <w:ins w:id="565" w:author="Heino, Matti T J" w:date="2018-08-08T15:54:00Z"/>
          <w:lang w:val="en-US"/>
        </w:rPr>
      </w:pPr>
      <w:ins w:id="566" w:author="Heino, Matti T J" w:date="2018-08-08T15:54:00Z">
        <w:r w:rsidRPr="00B639E6">
          <w:rPr>
            <w:lang w:val="en-US"/>
          </w:rPr>
          <w:t>75. Keren G. A tale of two systems: A scientific advance or a theoretical stone soup? Commentary on Evans &amp; Stanovich (2013). Perspect Psychol Sci. 2013;8:257–262.</w:t>
        </w:r>
      </w:ins>
    </w:p>
    <w:p w14:paraId="7365726A" w14:textId="77777777" w:rsidR="009A4F84" w:rsidRPr="00B639E6" w:rsidRDefault="009A4F84" w:rsidP="009A4F84">
      <w:pPr>
        <w:pStyle w:val="Bibliography"/>
        <w:rPr>
          <w:ins w:id="567" w:author="Heino, Matti T J" w:date="2018-08-08T15:54:00Z"/>
          <w:lang w:val="en-US"/>
        </w:rPr>
      </w:pPr>
      <w:ins w:id="568" w:author="Heino, Matti T J" w:date="2018-08-08T15:54:00Z">
        <w:r w:rsidRPr="00B639E6">
          <w:rPr>
            <w:lang w:val="en-US"/>
          </w:rPr>
          <w:t>76. Kruglanski AW. Only One? The Default Interventionist Perspective as a Unimodel—Commentary on Evans &amp; Stanovich (2013)                                                    ,                                                             Only One? The Default Interventionist Perspective as a Unimodel—Commentary on Evans &amp; Stanovich (2013). Perspect Psychol Sci. 2013;8:242–7.</w:t>
        </w:r>
      </w:ins>
    </w:p>
    <w:p w14:paraId="15E32F7E" w14:textId="77777777" w:rsidR="009A4F84" w:rsidRPr="00B639E6" w:rsidRDefault="009A4F84" w:rsidP="009A4F84">
      <w:pPr>
        <w:pStyle w:val="Bibliography"/>
        <w:rPr>
          <w:ins w:id="569" w:author="Heino, Matti T J" w:date="2018-08-08T15:54:00Z"/>
          <w:lang w:val="en-US"/>
        </w:rPr>
      </w:pPr>
      <w:ins w:id="570" w:author="Heino, Matti T J" w:date="2018-08-08T15:54:00Z">
        <w:r w:rsidRPr="00B639E6">
          <w:rPr>
            <w:lang w:val="en-US"/>
          </w:rPr>
          <w:t>77. Bellini-Leite SC. Dual Process Theory: Systems, Types, Minds, Modes, Kinds or Metaphors? A Critical Review. Rev Philos Psychol. 2018;9:213–25.</w:t>
        </w:r>
      </w:ins>
    </w:p>
    <w:p w14:paraId="47A1A64D" w14:textId="77777777" w:rsidR="009A4F84" w:rsidRPr="00B639E6" w:rsidRDefault="009A4F84" w:rsidP="009A4F84">
      <w:pPr>
        <w:pStyle w:val="Bibliography"/>
        <w:rPr>
          <w:ins w:id="571" w:author="Heino, Matti T J" w:date="2018-08-08T15:54:00Z"/>
          <w:lang w:val="en-US"/>
        </w:rPr>
      </w:pPr>
      <w:ins w:id="572" w:author="Heino, Matti T J" w:date="2018-08-08T15:54:00Z">
        <w:r w:rsidRPr="00B639E6">
          <w:rPr>
            <w:lang w:val="en-US"/>
          </w:rPr>
          <w:t>78. Mugg J. The dual-process turn: How recent defenses of dual-process theories of reasoning fail. Philos Psychol. 2016;29:300–9.</w:t>
        </w:r>
      </w:ins>
    </w:p>
    <w:p w14:paraId="1F75B449" w14:textId="77777777" w:rsidR="009A4F84" w:rsidRPr="00B639E6" w:rsidRDefault="009A4F84" w:rsidP="009A4F84">
      <w:pPr>
        <w:pStyle w:val="Bibliography"/>
        <w:rPr>
          <w:ins w:id="573" w:author="Heino, Matti T J" w:date="2018-08-08T15:54:00Z"/>
          <w:lang w:val="en-US"/>
        </w:rPr>
      </w:pPr>
      <w:ins w:id="574" w:author="Heino, Matti T J" w:date="2018-08-08T15:54:00Z">
        <w:r w:rsidRPr="00B639E6">
          <w:rPr>
            <w:lang w:val="en-US"/>
          </w:rPr>
          <w:t>79. Westfall J, Yarkoni T. Statistically Controlling for Confounding Constructs Is Harder than You Think. PLOS ONE. 2016;11:e0152719.</w:t>
        </w:r>
      </w:ins>
    </w:p>
    <w:p w14:paraId="019225F9" w14:textId="77777777" w:rsidR="009A4F84" w:rsidRPr="00B639E6" w:rsidRDefault="009A4F84" w:rsidP="009A4F84">
      <w:pPr>
        <w:pStyle w:val="Bibliography"/>
        <w:rPr>
          <w:ins w:id="575" w:author="Heino, Matti T J" w:date="2018-08-08T15:54:00Z"/>
          <w:lang w:val="en-US"/>
        </w:rPr>
      </w:pPr>
      <w:ins w:id="576" w:author="Heino, Matti T J" w:date="2018-08-08T15:54:00Z">
        <w:r w:rsidRPr="00B639E6">
          <w:rPr>
            <w:lang w:val="en-US"/>
          </w:rPr>
          <w:t>80. Rickles D, Hawe P, Shiell A. A simple guide to chaos and complexity. J Epidemiol Community Health. 2007;61:933–937.</w:t>
        </w:r>
      </w:ins>
    </w:p>
    <w:p w14:paraId="5EC75F94" w14:textId="77777777" w:rsidR="009A4F84" w:rsidRPr="00B639E6" w:rsidRDefault="009A4F84" w:rsidP="009A4F84">
      <w:pPr>
        <w:pStyle w:val="Bibliography"/>
        <w:rPr>
          <w:ins w:id="577" w:author="Heino, Matti T J" w:date="2018-08-08T15:54:00Z"/>
          <w:lang w:val="en-US"/>
        </w:rPr>
      </w:pPr>
      <w:ins w:id="578" w:author="Heino, Matti T J" w:date="2018-08-08T15:54:00Z">
        <w:r w:rsidRPr="00B639E6">
          <w:rPr>
            <w:lang w:val="en-US"/>
          </w:rPr>
          <w:t>81. Diez Roux AV. Complex systems thinking and current impasses in health disparities research. Am J Public Health. 2011;101:1627–1634.</w:t>
        </w:r>
      </w:ins>
    </w:p>
    <w:p w14:paraId="21AA8B5B" w14:textId="77777777" w:rsidR="009A4F84" w:rsidRPr="00B639E6" w:rsidRDefault="009A4F84" w:rsidP="009A4F84">
      <w:pPr>
        <w:pStyle w:val="Bibliography"/>
        <w:rPr>
          <w:ins w:id="579" w:author="Heino, Matti T J" w:date="2018-08-08T15:54:00Z"/>
          <w:lang w:val="en-US"/>
        </w:rPr>
      </w:pPr>
      <w:ins w:id="580" w:author="Heino, Matti T J" w:date="2018-08-08T15:54:00Z">
        <w:r w:rsidRPr="00B639E6">
          <w:rPr>
            <w:lang w:val="en-US"/>
          </w:rPr>
          <w:t>82. Hawe P, Shiell A, Riley T. Theorising Interventions as Events in Systems. Am J Community Psychol. 2009;43:267–76.</w:t>
        </w:r>
      </w:ins>
    </w:p>
    <w:p w14:paraId="26B0F827" w14:textId="77777777" w:rsidR="009A4F84" w:rsidRPr="00B639E6" w:rsidRDefault="009A4F84" w:rsidP="009A4F84">
      <w:pPr>
        <w:pStyle w:val="Bibliography"/>
        <w:rPr>
          <w:ins w:id="581" w:author="Heino, Matti T J" w:date="2018-08-08T15:54:00Z"/>
          <w:lang w:val="en-US"/>
        </w:rPr>
      </w:pPr>
      <w:ins w:id="582" w:author="Heino, Matti T J" w:date="2018-08-08T15:54:00Z">
        <w:r w:rsidRPr="00B639E6">
          <w:rPr>
            <w:lang w:val="en-US"/>
          </w:rPr>
          <w:t>83. Hawe P. Lessons from Complex Interventions to Improve Health. Annu Rev Public Health. 2015;36:307–23.</w:t>
        </w:r>
      </w:ins>
    </w:p>
    <w:p w14:paraId="6E2CBEB1" w14:textId="77777777" w:rsidR="009A4F84" w:rsidRPr="00B639E6" w:rsidRDefault="009A4F84" w:rsidP="009A4F84">
      <w:pPr>
        <w:pStyle w:val="Bibliography"/>
        <w:rPr>
          <w:ins w:id="583" w:author="Heino, Matti T J" w:date="2018-08-08T15:54:00Z"/>
          <w:lang w:val="en-US"/>
        </w:rPr>
      </w:pPr>
      <w:ins w:id="584" w:author="Heino, Matti T J" w:date="2018-08-08T15:54:00Z">
        <w:r w:rsidRPr="00B639E6">
          <w:rPr>
            <w:lang w:val="en-US"/>
          </w:rPr>
          <w:t>84. Carey G, Malbon E, Carey N, Joyce A, Crammond B, Carey A. Systems science and systems thinking for public health: a systematic review of the field. BMJ Open. 2015;5:e009002.</w:t>
        </w:r>
      </w:ins>
    </w:p>
    <w:p w14:paraId="459C73ED" w14:textId="77777777" w:rsidR="009A4F84" w:rsidRPr="00B639E6" w:rsidRDefault="009A4F84" w:rsidP="009A4F84">
      <w:pPr>
        <w:pStyle w:val="Bibliography"/>
        <w:rPr>
          <w:ins w:id="585" w:author="Heino, Matti T J" w:date="2018-08-08T15:54:00Z"/>
          <w:lang w:val="en-US"/>
        </w:rPr>
      </w:pPr>
      <w:ins w:id="586" w:author="Heino, Matti T J" w:date="2018-08-08T15:54:00Z">
        <w:r w:rsidRPr="00B639E6">
          <w:rPr>
            <w:lang w:val="en-US"/>
          </w:rPr>
          <w:lastRenderedPageBreak/>
          <w:t>85. Rutter H, Savona N, Glonti K, Bibby J, Cummins S, Finegood DT, et al. The need for a complex systems model of evidence for public health. The Lancet. 2017;390:2602–4.</w:t>
        </w:r>
      </w:ins>
    </w:p>
    <w:p w14:paraId="1E182D08" w14:textId="77777777" w:rsidR="009A4F84" w:rsidRPr="00B639E6" w:rsidRDefault="009A4F84" w:rsidP="009A4F84">
      <w:pPr>
        <w:pStyle w:val="Bibliography"/>
        <w:rPr>
          <w:ins w:id="587" w:author="Heino, Matti T J" w:date="2018-08-08T15:54:00Z"/>
          <w:lang w:val="en-US"/>
        </w:rPr>
      </w:pPr>
      <w:ins w:id="588" w:author="Heino, Matti T J" w:date="2018-08-08T15:54:00Z">
        <w:r w:rsidRPr="00B639E6">
          <w:rPr>
            <w:lang w:val="en-US"/>
          </w:rPr>
          <w:t>86. Sniehotta FF, Araújo-Soares V, Brown J, Kelly MP, Michie S, West R. Complex systems and individual-level approaches to population health: a false dichotomy? Lancet Public Health. 2017;2:e396–7.</w:t>
        </w:r>
      </w:ins>
    </w:p>
    <w:p w14:paraId="20844EE5" w14:textId="77777777" w:rsidR="009A4F84" w:rsidRPr="00B639E6" w:rsidRDefault="009A4F84" w:rsidP="009A4F84">
      <w:pPr>
        <w:pStyle w:val="Bibliography"/>
        <w:rPr>
          <w:ins w:id="589" w:author="Heino, Matti T J" w:date="2018-08-08T15:54:00Z"/>
          <w:lang w:val="en-US"/>
        </w:rPr>
      </w:pPr>
      <w:ins w:id="590" w:author="Heino, Matti T J" w:date="2018-08-08T15:54:00Z">
        <w:r w:rsidRPr="00B639E6">
          <w:rPr>
            <w:lang w:val="en-US"/>
          </w:rPr>
          <w:t>87. Lakatos I. History of science and its rational reconstructions. Springer; 1971. http://link.springer.com/chapter/10.1007/978-94-010-3142-4_7. Accessed 2 Dec 2015.</w:t>
        </w:r>
      </w:ins>
    </w:p>
    <w:p w14:paraId="0ED36982" w14:textId="77777777" w:rsidR="009A4F84" w:rsidRPr="00B639E6" w:rsidRDefault="009A4F84" w:rsidP="009A4F84">
      <w:pPr>
        <w:pStyle w:val="Bibliography"/>
        <w:rPr>
          <w:ins w:id="591" w:author="Heino, Matti T J" w:date="2018-08-08T15:54:00Z"/>
          <w:lang w:val="en-US"/>
        </w:rPr>
      </w:pPr>
      <w:ins w:id="592" w:author="Heino, Matti T J" w:date="2018-08-08T15:54:00Z">
        <w:r w:rsidRPr="00B639E6">
          <w:rPr>
            <w:lang w:val="en-US"/>
          </w:rPr>
          <w:t>88. Eldredge LKB, Markham CM, Kok G, Ruiter RA, Parcel GS, others. Planning health promotion programs: an intervention mapping approach. New Jersey: John Wiley &amp; Sons; 2016. https://www.google.com/books?hl=en&amp;lr=&amp;id=UyrdCQAAQBAJ&amp;oi=fnd&amp;pg=PR11&amp;dq=bartholomew+intervention+mapping&amp;ots=Ocav5zMOvx&amp;sig=M85aXJ_BAj0NXG79kwlK0fb5Ohs. Accessed 31 Aug 2016.</w:t>
        </w:r>
      </w:ins>
    </w:p>
    <w:p w14:paraId="3128AEFF" w14:textId="57EE38CA" w:rsidR="007C4B3A" w:rsidRPr="007C4B3A" w:rsidDel="00652E1F" w:rsidRDefault="007C4B3A" w:rsidP="007C4B3A">
      <w:pPr>
        <w:pStyle w:val="Bibliography"/>
        <w:rPr>
          <w:del w:id="593" w:author="Heino, Matti T J" w:date="2018-08-05T23:07:00Z"/>
          <w:lang w:val="en-US"/>
        </w:rPr>
      </w:pPr>
      <w:del w:id="594" w:author="Heino, Matti T J" w:date="2018-08-05T23:07:00Z">
        <w:r w:rsidRPr="007C4B3A" w:rsidDel="00652E1F">
          <w:rPr>
            <w:lang w:val="en-US"/>
          </w:rPr>
          <w:delText>1. Cain KL, Sallis JF, Conway TL, Van Dyck D, Calhoon L. Using accelerometers in youth physical activity studies: a review of methods. J Phys Act Health. 2013;10:437–450.</w:delText>
        </w:r>
      </w:del>
    </w:p>
    <w:p w14:paraId="00CE48E1" w14:textId="2A8D5F8D" w:rsidR="007C4B3A" w:rsidRPr="007C4B3A" w:rsidDel="00652E1F" w:rsidRDefault="007C4B3A" w:rsidP="007C4B3A">
      <w:pPr>
        <w:pStyle w:val="Bibliography"/>
        <w:rPr>
          <w:del w:id="595" w:author="Heino, Matti T J" w:date="2018-08-05T23:07:00Z"/>
          <w:lang w:val="en-US"/>
        </w:rPr>
      </w:pPr>
      <w:del w:id="596" w:author="Heino, Matti T J" w:date="2018-08-05T23:07:00Z">
        <w:r w:rsidRPr="007C4B3A" w:rsidDel="00652E1F">
          <w:rPr>
            <w:lang w:val="en-US"/>
          </w:rPr>
          <w:delText>2. Matthews CE, Hagströmer M, Pober DM, Bowles HR. Best practices for using physical activity monitors in population-based research. Med Sci Sports Exerc. 2012;44 1 Suppl 1:S68.</w:delText>
        </w:r>
      </w:del>
    </w:p>
    <w:p w14:paraId="04CE83DC" w14:textId="0CC511AE" w:rsidR="007C4B3A" w:rsidRPr="005D5AF2" w:rsidDel="00652E1F" w:rsidRDefault="007C4B3A" w:rsidP="007C4B3A">
      <w:pPr>
        <w:pStyle w:val="Bibliography"/>
        <w:rPr>
          <w:del w:id="597" w:author="Heino, Matti T J" w:date="2018-08-05T23:07:00Z"/>
          <w:lang w:val="nl-NL"/>
        </w:rPr>
      </w:pPr>
      <w:del w:id="598" w:author="Heino, Matti T J" w:date="2018-08-05T23:07:00Z">
        <w:r w:rsidRPr="007C4B3A" w:rsidDel="00652E1F">
          <w:rPr>
            <w:lang w:val="en-US"/>
          </w:rPr>
          <w:delText xml:space="preserve">3. Prince SA, Adamo KB, Hamel ME, Hardt J, Gorber SC, Tremblay M. A comparison of direct versus self-report measures for assessing physical activity in adults: a systematic review. </w:delText>
        </w:r>
        <w:r w:rsidRPr="005D5AF2" w:rsidDel="00652E1F">
          <w:rPr>
            <w:lang w:val="nl-NL"/>
          </w:rPr>
          <w:delText>Int J Behav Nutr Phys Act. 2008;5:56.</w:delText>
        </w:r>
      </w:del>
    </w:p>
    <w:p w14:paraId="01A5312B" w14:textId="2530B059" w:rsidR="007C4B3A" w:rsidRPr="007C4B3A" w:rsidDel="00652E1F" w:rsidRDefault="007C4B3A" w:rsidP="007C4B3A">
      <w:pPr>
        <w:pStyle w:val="Bibliography"/>
        <w:rPr>
          <w:del w:id="599" w:author="Heino, Matti T J" w:date="2018-08-05T23:07:00Z"/>
          <w:lang w:val="en-US"/>
        </w:rPr>
      </w:pPr>
      <w:del w:id="600" w:author="Heino, Matti T J" w:date="2018-08-05T23:07:00Z">
        <w:r w:rsidRPr="005D5AF2" w:rsidDel="00652E1F">
          <w:rPr>
            <w:lang w:val="nl-NL"/>
          </w:rPr>
          <w:delText xml:space="preserve">4. Zhuang J, Chen P, Wang C, Huang L, Zhu Z, Zhang W, et al. </w:delText>
        </w:r>
        <w:r w:rsidRPr="007C4B3A" w:rsidDel="00652E1F">
          <w:rPr>
            <w:lang w:val="en-US"/>
          </w:rPr>
          <w:delText>Characteristics of missing physical activity data in children and youth. Res Q Exerc Sport. 2013;84:S41–7.</w:delText>
        </w:r>
      </w:del>
    </w:p>
    <w:p w14:paraId="395BFDF8" w14:textId="57EA12AF" w:rsidR="007C4B3A" w:rsidRPr="007C4B3A" w:rsidDel="00652E1F" w:rsidRDefault="007C4B3A" w:rsidP="007C4B3A">
      <w:pPr>
        <w:pStyle w:val="Bibliography"/>
        <w:rPr>
          <w:del w:id="601" w:author="Heino, Matti T J" w:date="2018-08-05T23:07:00Z"/>
          <w:lang w:val="en-US"/>
        </w:rPr>
      </w:pPr>
      <w:del w:id="602" w:author="Heino, Matti T J" w:date="2018-08-05T23:07:00Z">
        <w:r w:rsidRPr="007C4B3A" w:rsidDel="00652E1F">
          <w:rPr>
            <w:lang w:val="en-US"/>
          </w:rPr>
          <w:delText>5. Ward DS, Evenson KR, Vaughn A, Rodgers AB, Troiano RP. Accelerometer use in physical activity: best practices and research recommendations. Med Sci Sports Exerc. 2005;37 11 Suppl:S582-8.</w:delText>
        </w:r>
      </w:del>
    </w:p>
    <w:p w14:paraId="192AE845" w14:textId="09B9D71B" w:rsidR="007C4B3A" w:rsidRPr="007C4B3A" w:rsidDel="00652E1F" w:rsidRDefault="007C4B3A" w:rsidP="007C4B3A">
      <w:pPr>
        <w:pStyle w:val="Bibliography"/>
        <w:rPr>
          <w:del w:id="603" w:author="Heino, Matti T J" w:date="2018-08-05T23:07:00Z"/>
          <w:lang w:val="en-US"/>
        </w:rPr>
      </w:pPr>
      <w:del w:id="604" w:author="Heino, Matti T J" w:date="2018-08-05T23:07:00Z">
        <w:r w:rsidRPr="007C4B3A" w:rsidDel="00652E1F">
          <w:rPr>
            <w:lang w:val="en-US"/>
          </w:rPr>
          <w:delText>6. Audrey S, Bell S, Hughes R, Campbell R. Adolescent perspectives on wearing accelerometers to measure physical activity in population-based trials. Eur J Public Health. 2012;:cks081.</w:delText>
        </w:r>
      </w:del>
    </w:p>
    <w:p w14:paraId="1E1D4C07" w14:textId="2BD2D834" w:rsidR="007C4B3A" w:rsidRPr="007C4B3A" w:rsidDel="00652E1F" w:rsidRDefault="007C4B3A" w:rsidP="007C4B3A">
      <w:pPr>
        <w:pStyle w:val="Bibliography"/>
        <w:rPr>
          <w:del w:id="605" w:author="Heino, Matti T J" w:date="2018-08-05T23:07:00Z"/>
          <w:lang w:val="en-US"/>
        </w:rPr>
      </w:pPr>
      <w:del w:id="606" w:author="Heino, Matti T J" w:date="2018-08-05T23:07:00Z">
        <w:r w:rsidRPr="007C4B3A" w:rsidDel="00652E1F">
          <w:rPr>
            <w:lang w:val="en-US"/>
          </w:rPr>
          <w:delText>7. Sirard JR, Slater ME. Compliance with wearing physical activity accelerometers in high school students. J Phys Act Health. 2009;6 Suppl 1:S148.</w:delText>
        </w:r>
      </w:del>
    </w:p>
    <w:p w14:paraId="64FA5B6B" w14:textId="52BD0294" w:rsidR="007C4B3A" w:rsidRPr="007C4B3A" w:rsidDel="00652E1F" w:rsidRDefault="007C4B3A" w:rsidP="007C4B3A">
      <w:pPr>
        <w:pStyle w:val="Bibliography"/>
        <w:rPr>
          <w:del w:id="607" w:author="Heino, Matti T J" w:date="2018-08-05T23:07:00Z"/>
          <w:lang w:val="en-US"/>
        </w:rPr>
      </w:pPr>
      <w:del w:id="608" w:author="Heino, Matti T J" w:date="2018-08-05T23:07:00Z">
        <w:r w:rsidRPr="007C4B3A" w:rsidDel="00652E1F">
          <w:rPr>
            <w:lang w:val="en-US"/>
          </w:rPr>
          <w:delText>8. Sallis JF, Saelens BE, Frank LD, Conway TL, Slymen DJ, Cain KL, et al. Neighborhood built environment and income: examining multiple health outcomes. Soc Sci Med. 2009;68:1285–93.</w:delText>
        </w:r>
      </w:del>
    </w:p>
    <w:p w14:paraId="7391FE85" w14:textId="25688C7D" w:rsidR="007C4B3A" w:rsidRPr="007C4B3A" w:rsidDel="00652E1F" w:rsidRDefault="007C4B3A" w:rsidP="007C4B3A">
      <w:pPr>
        <w:pStyle w:val="Bibliography"/>
        <w:rPr>
          <w:del w:id="609" w:author="Heino, Matti T J" w:date="2018-08-05T23:07:00Z"/>
          <w:lang w:val="en-US"/>
        </w:rPr>
      </w:pPr>
      <w:del w:id="610" w:author="Heino, Matti T J" w:date="2018-08-05T23:07:00Z">
        <w:r w:rsidRPr="005D5AF2" w:rsidDel="00652E1F">
          <w:rPr>
            <w:lang w:val="nl-NL"/>
          </w:rPr>
          <w:delText xml:space="preserve">9. Barak S, Wu SS, Dai Y, Duncan PW, Behrman AL. </w:delText>
        </w:r>
        <w:r w:rsidRPr="007C4B3A" w:rsidDel="00652E1F">
          <w:rPr>
            <w:lang w:val="en-US"/>
          </w:rPr>
          <w:delText>Adherence to Accelerometry Measurement of Community Ambulation Poststroke. Phys Ther. 2014;94:101–10.</w:delText>
        </w:r>
      </w:del>
    </w:p>
    <w:p w14:paraId="42DE2EAD" w14:textId="2639ABC8" w:rsidR="007C4B3A" w:rsidRPr="007C4B3A" w:rsidDel="00652E1F" w:rsidRDefault="007C4B3A" w:rsidP="007C4B3A">
      <w:pPr>
        <w:pStyle w:val="Bibliography"/>
        <w:rPr>
          <w:del w:id="611" w:author="Heino, Matti T J" w:date="2018-08-05T23:07:00Z"/>
          <w:lang w:val="en-US"/>
        </w:rPr>
      </w:pPr>
      <w:del w:id="612" w:author="Heino, Matti T J" w:date="2018-08-05T23:07:00Z">
        <w:r w:rsidRPr="007C4B3A" w:rsidDel="00652E1F">
          <w:rPr>
            <w:lang w:val="en-US"/>
          </w:rPr>
          <w:lastRenderedPageBreak/>
          <w:delText>10. Toftager M, Kristensen PL, Oliver M, Duncan S, Christiansen LB, Boyle E, et al. Accelerometer data reduction in adolescents: effects on sample retention and bias. Int J Behav Nutr Phys Act. 2013;10:140.</w:delText>
        </w:r>
      </w:del>
    </w:p>
    <w:p w14:paraId="60B16E26" w14:textId="0D7FD09B" w:rsidR="007C4B3A" w:rsidRPr="007C4B3A" w:rsidDel="00652E1F" w:rsidRDefault="007C4B3A" w:rsidP="007C4B3A">
      <w:pPr>
        <w:pStyle w:val="Bibliography"/>
        <w:rPr>
          <w:del w:id="613" w:author="Heino, Matti T J" w:date="2018-08-05T23:07:00Z"/>
          <w:lang w:val="en-US"/>
        </w:rPr>
      </w:pPr>
      <w:del w:id="614" w:author="Heino, Matti T J" w:date="2018-08-05T23:07:00Z">
        <w:r w:rsidRPr="007C4B3A" w:rsidDel="00652E1F">
          <w:rPr>
            <w:lang w:val="en-US"/>
          </w:rPr>
          <w:delText>11. Belton S, O’Brien W, Wickel EE, Issartel J. Patterns of non-compliance in adolescent field based accelerometer research. J Phys Act Health. 2013;10:1181–5.</w:delText>
        </w:r>
      </w:del>
    </w:p>
    <w:p w14:paraId="11DB96B4" w14:textId="72955696" w:rsidR="007C4B3A" w:rsidRPr="007C4B3A" w:rsidDel="00652E1F" w:rsidRDefault="007C4B3A" w:rsidP="007C4B3A">
      <w:pPr>
        <w:pStyle w:val="Bibliography"/>
        <w:rPr>
          <w:del w:id="615" w:author="Heino, Matti T J" w:date="2018-08-05T23:07:00Z"/>
          <w:lang w:val="en-US"/>
        </w:rPr>
      </w:pPr>
      <w:del w:id="616" w:author="Heino, Matti T J" w:date="2018-08-05T23:07:00Z">
        <w:r w:rsidRPr="007C4B3A" w:rsidDel="00652E1F">
          <w:rPr>
            <w:lang w:val="en-US"/>
          </w:rPr>
          <w:delText>12. Langer EJ, Blank A, Chanowitz B. The mindlessness of ostensibly thoughtful action: The role of" placebic" information in interpersonal interaction. J Pers Soc Psychol. 1978;36:635.</w:delText>
        </w:r>
      </w:del>
    </w:p>
    <w:p w14:paraId="30312446" w14:textId="1986FD36" w:rsidR="007C4B3A" w:rsidRPr="007C4B3A" w:rsidDel="00652E1F" w:rsidRDefault="007C4B3A" w:rsidP="007C4B3A">
      <w:pPr>
        <w:pStyle w:val="Bibliography"/>
        <w:rPr>
          <w:del w:id="617" w:author="Heino, Matti T J" w:date="2018-08-05T23:07:00Z"/>
          <w:lang w:val="en-US"/>
        </w:rPr>
      </w:pPr>
      <w:del w:id="618" w:author="Heino, Matti T J" w:date="2018-08-05T23:07:00Z">
        <w:r w:rsidRPr="007C4B3A" w:rsidDel="00652E1F">
          <w:rPr>
            <w:lang w:val="en-US"/>
          </w:rPr>
          <w:delText>13. Pratkanis AR. Social influence analysis: An index of tactics. In: Pratkanis AR, editor. The science of social influence: Advances and future progress. New York: Psychology Press; 2007. p. 17–82.</w:delText>
        </w:r>
      </w:del>
    </w:p>
    <w:p w14:paraId="684963B3" w14:textId="6AACC34D" w:rsidR="007C4B3A" w:rsidRPr="007C4B3A" w:rsidDel="00652E1F" w:rsidRDefault="007C4B3A" w:rsidP="007C4B3A">
      <w:pPr>
        <w:pStyle w:val="Bibliography"/>
        <w:rPr>
          <w:del w:id="619" w:author="Heino, Matti T J" w:date="2018-08-05T23:07:00Z"/>
          <w:lang w:val="en-US"/>
        </w:rPr>
      </w:pPr>
      <w:del w:id="620" w:author="Heino, Matti T J" w:date="2018-08-05T23:07:00Z">
        <w:r w:rsidRPr="007C4B3A" w:rsidDel="00652E1F">
          <w:rPr>
            <w:lang w:val="en-US"/>
          </w:rPr>
          <w:delText>14. Cialdini RB, Goldstein NJ, Martin SJ. Influence: Science and practice. Boston: Pearson Education; 2009.</w:delText>
        </w:r>
      </w:del>
    </w:p>
    <w:p w14:paraId="6282B4CC" w14:textId="6021A385" w:rsidR="007C4B3A" w:rsidRPr="007C4B3A" w:rsidDel="00652E1F" w:rsidRDefault="007C4B3A" w:rsidP="007C4B3A">
      <w:pPr>
        <w:pStyle w:val="Bibliography"/>
        <w:rPr>
          <w:del w:id="621" w:author="Heino, Matti T J" w:date="2018-08-05T23:07:00Z"/>
          <w:lang w:val="en-US"/>
        </w:rPr>
      </w:pPr>
      <w:del w:id="622" w:author="Heino, Matti T J" w:date="2018-08-05T23:07:00Z">
        <w:r w:rsidRPr="007C4B3A" w:rsidDel="00652E1F">
          <w:rPr>
            <w:lang w:val="en-US"/>
          </w:rPr>
          <w:delText>15. Blount J. Fanatical Prospecting: The Ultimate Guide to Opening Sales Conversations and Filling the Pipeline by Leveraging Social Selling, Telephone, Email, Text, and Cold Calling. John Wiley &amp; Sons; 2015.</w:delText>
        </w:r>
      </w:del>
    </w:p>
    <w:p w14:paraId="4B5EF018" w14:textId="058B193C" w:rsidR="007C4B3A" w:rsidRPr="007C4B3A" w:rsidDel="00652E1F" w:rsidRDefault="007C4B3A" w:rsidP="007C4B3A">
      <w:pPr>
        <w:pStyle w:val="Bibliography"/>
        <w:rPr>
          <w:del w:id="623" w:author="Heino, Matti T J" w:date="2018-08-05T23:07:00Z"/>
          <w:lang w:val="en-US"/>
        </w:rPr>
      </w:pPr>
      <w:del w:id="624" w:author="Heino, Matti T J" w:date="2018-08-05T23:07:00Z">
        <w:r w:rsidRPr="007C4B3A" w:rsidDel="00652E1F">
          <w:rPr>
            <w:lang w:val="en-US"/>
          </w:rPr>
          <w:delText>16. Goldman B. The Science of Settlement: Ideas for Negotiators. Pennsylvania: ALI-ABA; 2008.</w:delText>
        </w:r>
      </w:del>
    </w:p>
    <w:p w14:paraId="142D9779" w14:textId="5E9F2971" w:rsidR="007C4B3A" w:rsidRPr="007C4B3A" w:rsidDel="00652E1F" w:rsidRDefault="007C4B3A" w:rsidP="007C4B3A">
      <w:pPr>
        <w:pStyle w:val="Bibliography"/>
        <w:rPr>
          <w:del w:id="625" w:author="Heino, Matti T J" w:date="2018-08-05T23:07:00Z"/>
          <w:lang w:val="en-US"/>
        </w:rPr>
      </w:pPr>
      <w:del w:id="626" w:author="Heino, Matti T J" w:date="2018-08-05T23:07:00Z">
        <w:r w:rsidRPr="007C4B3A" w:rsidDel="00652E1F">
          <w:rPr>
            <w:lang w:val="en-US"/>
          </w:rPr>
          <w:delText>17. Mortensen KW. Maximum Influence: The 12 Universal Laws of Power Persuasion. 2nd edition. New York: American Management Association; 2013.</w:delText>
        </w:r>
      </w:del>
    </w:p>
    <w:p w14:paraId="3418ACC3" w14:textId="47B869CA" w:rsidR="007C4B3A" w:rsidRPr="007C4B3A" w:rsidDel="00652E1F" w:rsidRDefault="007C4B3A" w:rsidP="007C4B3A">
      <w:pPr>
        <w:pStyle w:val="Bibliography"/>
        <w:rPr>
          <w:del w:id="627" w:author="Heino, Matti T J" w:date="2018-08-05T23:07:00Z"/>
          <w:lang w:val="en-US"/>
        </w:rPr>
      </w:pPr>
      <w:del w:id="628" w:author="Heino, Matti T J" w:date="2018-08-05T23:07:00Z">
        <w:r w:rsidRPr="007C4B3A" w:rsidDel="00652E1F">
          <w:rPr>
            <w:lang w:val="en-US"/>
          </w:rPr>
          <w:delText>18. Weinschenk S. The Power of the Word “Because” To Get People To Do Stuff. Psychology Today. 2013. https://web.archive.org/web/20170306230957/https://www.psychologytoday.com/blog/brain-wise/201310/the-power-the-word-because-get-people-do-stuff. Accessed 5 Nov 2015.</w:delText>
        </w:r>
      </w:del>
    </w:p>
    <w:p w14:paraId="31A88A56" w14:textId="08BF37F0" w:rsidR="007C4B3A" w:rsidRPr="007C4B3A" w:rsidDel="00652E1F" w:rsidRDefault="007C4B3A" w:rsidP="007C4B3A">
      <w:pPr>
        <w:pStyle w:val="Bibliography"/>
        <w:rPr>
          <w:del w:id="629" w:author="Heino, Matti T J" w:date="2018-08-05T23:07:00Z"/>
          <w:lang w:val="en-US"/>
        </w:rPr>
      </w:pPr>
      <w:del w:id="630" w:author="Heino, Matti T J" w:date="2018-08-05T23:07:00Z">
        <w:r w:rsidRPr="007C4B3A" w:rsidDel="00652E1F">
          <w:rPr>
            <w:lang w:val="en-US"/>
          </w:rPr>
          <w:delText>19. Cialdini RB. Influence: Science and practice. 4th edition. USA: Arizona State University: Allyn &amp; Bacon; 2001.</w:delText>
        </w:r>
      </w:del>
    </w:p>
    <w:p w14:paraId="29CFC263" w14:textId="47CA5C8F" w:rsidR="007C4B3A" w:rsidRPr="007C4B3A" w:rsidDel="00652E1F" w:rsidRDefault="007C4B3A" w:rsidP="007C4B3A">
      <w:pPr>
        <w:pStyle w:val="Bibliography"/>
        <w:rPr>
          <w:del w:id="631" w:author="Heino, Matti T J" w:date="2018-08-05T23:07:00Z"/>
          <w:lang w:val="en-US"/>
        </w:rPr>
      </w:pPr>
      <w:del w:id="632" w:author="Heino, Matti T J" w:date="2018-08-05T23:07:00Z">
        <w:r w:rsidRPr="007C4B3A" w:rsidDel="00652E1F">
          <w:rPr>
            <w:lang w:val="en-US"/>
          </w:rPr>
          <w:delText>20. Key SM, Edlund JE, Sagarin BJ, Bizer GY. Individual differences in susceptibility to mindlessness. Personal Individ Differ. 2009;46:261–4.</w:delText>
        </w:r>
      </w:del>
    </w:p>
    <w:p w14:paraId="22610BD6" w14:textId="7583F7B7" w:rsidR="007C4B3A" w:rsidRPr="007C4B3A" w:rsidDel="00652E1F" w:rsidRDefault="007C4B3A" w:rsidP="007C4B3A">
      <w:pPr>
        <w:pStyle w:val="Bibliography"/>
        <w:rPr>
          <w:del w:id="633" w:author="Heino, Matti T J" w:date="2018-08-05T23:07:00Z"/>
          <w:lang w:val="en-US"/>
        </w:rPr>
      </w:pPr>
      <w:del w:id="634" w:author="Heino, Matti T J" w:date="2018-08-05T23:07:00Z">
        <w:r w:rsidRPr="007C4B3A" w:rsidDel="00652E1F">
          <w:rPr>
            <w:lang w:val="en-US"/>
          </w:rPr>
          <w:delText>21. Folkes VS. Mindlessness or mindfulness: A partial replication and extension of Langer, Blank, and Chanowitz. J Pers Soc Psychol. 1985;48:600–4.</w:delText>
        </w:r>
      </w:del>
    </w:p>
    <w:p w14:paraId="000FC93E" w14:textId="62C31D1E" w:rsidR="007C4B3A" w:rsidRPr="007C4B3A" w:rsidDel="00652E1F" w:rsidRDefault="007C4B3A" w:rsidP="007C4B3A">
      <w:pPr>
        <w:pStyle w:val="Bibliography"/>
        <w:rPr>
          <w:del w:id="635" w:author="Heino, Matti T J" w:date="2018-08-05T23:07:00Z"/>
          <w:lang w:val="en-US"/>
        </w:rPr>
      </w:pPr>
      <w:del w:id="636" w:author="Heino, Matti T J" w:date="2018-08-05T23:07:00Z">
        <w:r w:rsidRPr="007C4B3A" w:rsidDel="00652E1F">
          <w:rPr>
            <w:lang w:val="en-US"/>
          </w:rPr>
          <w:delText>22. Langer EJ, Chanowitz B, Blank A. Mindlessness–mindfulness in perspective: A reply to Valerie Folkes. J Pers Soc Psychol. 1985;48:605–7.</w:delText>
        </w:r>
      </w:del>
    </w:p>
    <w:p w14:paraId="78A80159" w14:textId="3F29556F" w:rsidR="007C4B3A" w:rsidRPr="007C4B3A" w:rsidDel="00652E1F" w:rsidRDefault="007C4B3A" w:rsidP="007C4B3A">
      <w:pPr>
        <w:pStyle w:val="Bibliography"/>
        <w:rPr>
          <w:del w:id="637" w:author="Heino, Matti T J" w:date="2018-08-05T23:07:00Z"/>
          <w:lang w:val="en-US"/>
        </w:rPr>
      </w:pPr>
      <w:del w:id="638" w:author="Heino, Matti T J" w:date="2018-08-05T23:07:00Z">
        <w:r w:rsidRPr="007C4B3A" w:rsidDel="00652E1F">
          <w:rPr>
            <w:lang w:val="en-US"/>
          </w:rPr>
          <w:delText>23. Makel MC, Plucker JA, Hegarty B. Replications in Psychology Research How Often Do They Really Occur? Perspect Psychol Sci. 2012;7:537–42.</w:delText>
        </w:r>
      </w:del>
    </w:p>
    <w:p w14:paraId="6048AB84" w14:textId="2FBF615C" w:rsidR="007C4B3A" w:rsidRPr="007C4B3A" w:rsidDel="00652E1F" w:rsidRDefault="007C4B3A" w:rsidP="007C4B3A">
      <w:pPr>
        <w:pStyle w:val="Bibliography"/>
        <w:rPr>
          <w:del w:id="639" w:author="Heino, Matti T J" w:date="2018-08-05T23:07:00Z"/>
          <w:lang w:val="en-US"/>
        </w:rPr>
      </w:pPr>
      <w:del w:id="640" w:author="Heino, Matti T J" w:date="2018-08-05T23:07:00Z">
        <w:r w:rsidRPr="007C4B3A" w:rsidDel="00652E1F">
          <w:rPr>
            <w:lang w:val="en-US"/>
          </w:rPr>
          <w:delText>24. Pollock CL, Smith SD, Knowles ES, Bruce HJ. Mindfullness Limits Compliance With the That’s-Not-All Technique. Pers Soc Psychol Bull. 1998;24:1153–1157.</w:delText>
        </w:r>
      </w:del>
    </w:p>
    <w:p w14:paraId="5EE8DC11" w14:textId="400268C7" w:rsidR="007C4B3A" w:rsidRPr="00652E1F" w:rsidDel="00652E1F" w:rsidRDefault="007C4B3A" w:rsidP="007C4B3A">
      <w:pPr>
        <w:pStyle w:val="Bibliography"/>
        <w:rPr>
          <w:del w:id="641" w:author="Heino, Matti T J" w:date="2018-08-05T23:07:00Z"/>
          <w:lang w:val="en-US"/>
        </w:rPr>
      </w:pPr>
      <w:del w:id="642" w:author="Heino, Matti T J" w:date="2018-08-05T23:07:00Z">
        <w:r w:rsidRPr="007C4B3A" w:rsidDel="00652E1F">
          <w:rPr>
            <w:lang w:val="en-US"/>
          </w:rPr>
          <w:lastRenderedPageBreak/>
          <w:delText xml:space="preserve">25. Slugoski BR. Mindless processing of requests? Don’t ask twice. Br J Soc Psychol. </w:delText>
        </w:r>
        <w:r w:rsidRPr="00652E1F" w:rsidDel="00652E1F">
          <w:rPr>
            <w:lang w:val="en-US"/>
          </w:rPr>
          <w:delText>1995;34:335–350.</w:delText>
        </w:r>
      </w:del>
    </w:p>
    <w:p w14:paraId="264F4E58" w14:textId="1C914A00" w:rsidR="007C4B3A" w:rsidRPr="007C4B3A" w:rsidDel="00652E1F" w:rsidRDefault="007C4B3A" w:rsidP="007C4B3A">
      <w:pPr>
        <w:pStyle w:val="Bibliography"/>
        <w:rPr>
          <w:del w:id="643" w:author="Heino, Matti T J" w:date="2018-08-05T23:07:00Z"/>
          <w:lang w:val="en-US"/>
        </w:rPr>
      </w:pPr>
      <w:del w:id="644" w:author="Heino, Matti T J" w:date="2018-08-05T23:07:00Z">
        <w:r w:rsidRPr="00652E1F" w:rsidDel="00652E1F">
          <w:rPr>
            <w:lang w:val="en-US"/>
          </w:rPr>
          <w:delText xml:space="preserve">26. Laaksonen M, Talala K, Martelin T, Rahkonen O, Roos E, Helakorpi S, et al. </w:delText>
        </w:r>
        <w:r w:rsidRPr="007C4B3A" w:rsidDel="00652E1F">
          <w:rPr>
            <w:lang w:val="en-US"/>
          </w:rPr>
          <w:delText>Health behaviours as explanations for educational level differences in cardiovascular and all-cause mortality: a follow-up of 60 000 men and women over 23 years. Eur J Public Health. 2008;18:38–43.</w:delText>
        </w:r>
      </w:del>
    </w:p>
    <w:p w14:paraId="4B7D5B76" w14:textId="39EEF063" w:rsidR="007C4B3A" w:rsidRPr="007C4B3A" w:rsidDel="00652E1F" w:rsidRDefault="007C4B3A" w:rsidP="007C4B3A">
      <w:pPr>
        <w:pStyle w:val="Bibliography"/>
        <w:rPr>
          <w:del w:id="645" w:author="Heino, Matti T J" w:date="2018-08-05T23:07:00Z"/>
          <w:lang w:val="en-US"/>
        </w:rPr>
      </w:pPr>
      <w:del w:id="646" w:author="Heino, Matti T J" w:date="2018-08-05T23:07:00Z">
        <w:r w:rsidRPr="007C4B3A" w:rsidDel="00652E1F">
          <w:rPr>
            <w:lang w:val="en-US"/>
          </w:rPr>
          <w:delText>27. Elgar FJ, Pförtner T-K, Moor I, De Clercq B, Stevens GWJM, Currie C. Socioeconomic inequalities in adolescent health 2002–2010: a time-series analysis of 34 countries participating in the Health Behaviour in School-aged Children study. The Lancet. 2015;385:2088–95.</w:delText>
        </w:r>
      </w:del>
    </w:p>
    <w:p w14:paraId="232AA160" w14:textId="7E87698E" w:rsidR="007C4B3A" w:rsidRPr="00652E1F" w:rsidDel="00652E1F" w:rsidRDefault="007C4B3A" w:rsidP="007C4B3A">
      <w:pPr>
        <w:pStyle w:val="Bibliography"/>
        <w:rPr>
          <w:del w:id="647" w:author="Heino, Matti T J" w:date="2018-08-05T23:07:00Z"/>
          <w:lang w:val="en-US"/>
        </w:rPr>
      </w:pPr>
      <w:del w:id="648" w:author="Heino, Matti T J" w:date="2018-08-05T23:07:00Z">
        <w:r w:rsidRPr="007C4B3A" w:rsidDel="00652E1F">
          <w:rPr>
            <w:lang w:val="en-US"/>
          </w:rPr>
          <w:delText xml:space="preserve">28. National institute for Health and Welfare. School health survey 2015 results: Lifestyle. </w:delText>
        </w:r>
        <w:r w:rsidRPr="00652E1F" w:rsidDel="00652E1F">
          <w:rPr>
            <w:lang w:val="en-US"/>
          </w:rPr>
          <w:delText>Terveyden ja hyvinvoinnin laitos. 2015. https://web.archive.org/web/20170306230805/https://www.thl.fi/fi/tutkimus-ja-asiantuntijatyo/vaestotutkimukset/kouluterveyskysely/tulokset/tulokset-aiheittain/elintavat. Accessed 4 Dec 2015.</w:delText>
        </w:r>
      </w:del>
    </w:p>
    <w:p w14:paraId="357D9BBE" w14:textId="17327A1C" w:rsidR="007C4B3A" w:rsidRPr="007C4B3A" w:rsidDel="00652E1F" w:rsidRDefault="007C4B3A" w:rsidP="007C4B3A">
      <w:pPr>
        <w:pStyle w:val="Bibliography"/>
        <w:rPr>
          <w:del w:id="649" w:author="Heino, Matti T J" w:date="2018-08-05T23:07:00Z"/>
          <w:lang w:val="en-US"/>
        </w:rPr>
      </w:pPr>
      <w:del w:id="650" w:author="Heino, Matti T J" w:date="2018-08-05T23:07:00Z">
        <w:r w:rsidRPr="00652E1F" w:rsidDel="00652E1F">
          <w:rPr>
            <w:lang w:val="en-US"/>
          </w:rPr>
          <w:delText xml:space="preserve">29. Hankonen N, Heino MTJ, Araujo-Soares V, Sniehotta FF, Sund R, Vasankari T, et al. </w:delText>
        </w:r>
        <w:r w:rsidRPr="007C4B3A" w:rsidDel="00652E1F">
          <w:rPr>
            <w:lang w:val="en-US"/>
          </w:rPr>
          <w:delText>‘Let’s Move It’ – a school-based multilevel intervention to increase physical activity and reduce sedentary behaviour among older adolescents in vocational secondary schools: a study protocol for a cluster-randomised trial. BMC Public Health. 2016;16:451–66.</w:delText>
        </w:r>
      </w:del>
    </w:p>
    <w:p w14:paraId="2ECCA6E2" w14:textId="20F5EA62" w:rsidR="007C4B3A" w:rsidRPr="007C4B3A" w:rsidDel="00652E1F" w:rsidRDefault="007C4B3A" w:rsidP="007C4B3A">
      <w:pPr>
        <w:pStyle w:val="Bibliography"/>
        <w:rPr>
          <w:del w:id="651" w:author="Heino, Matti T J" w:date="2018-08-05T23:07:00Z"/>
          <w:lang w:val="en-US"/>
        </w:rPr>
      </w:pPr>
      <w:del w:id="652" w:author="Heino, Matti T J" w:date="2018-08-05T23:07:00Z">
        <w:r w:rsidRPr="007C4B3A" w:rsidDel="00652E1F">
          <w:rPr>
            <w:lang w:val="en-US"/>
          </w:rPr>
          <w:delText>30. Hankonen N, Heino MTJ, Hynynen S-T, Laine H, Araújo-Soares V, Sniehotta FF, et al. Randomised controlled feasibility study of a school-based multi-level intervention to increase physical activity and decrease sedentary behaviour among vocational school students. Int J Behav Nutr Phys Act. 2017;14. doi:10.1186/s12966-017-0484-0.</w:delText>
        </w:r>
      </w:del>
    </w:p>
    <w:p w14:paraId="7C2B044A" w14:textId="152D6814" w:rsidR="007C4B3A" w:rsidRPr="007C4B3A" w:rsidDel="00652E1F" w:rsidRDefault="007C4B3A" w:rsidP="007C4B3A">
      <w:pPr>
        <w:pStyle w:val="Bibliography"/>
        <w:rPr>
          <w:del w:id="653" w:author="Heino, Matti T J" w:date="2018-08-05T23:07:00Z"/>
          <w:lang w:val="en-US"/>
        </w:rPr>
      </w:pPr>
      <w:del w:id="654" w:author="Heino, Matti T J" w:date="2018-08-05T23:07:00Z">
        <w:r w:rsidRPr="007C4B3A" w:rsidDel="00652E1F">
          <w:rPr>
            <w:lang w:val="en-US"/>
          </w:rPr>
          <w:delText>31. Heino MTJ. No use reasoning with adolescents? A randomised controlled trial comparing persuasive messages. 2016. https://helda.helsinki.fi/handle/10138/163800. Accessed 7 Jun 2017.</w:delText>
        </w:r>
      </w:del>
    </w:p>
    <w:p w14:paraId="19508312" w14:textId="03053935" w:rsidR="007C4B3A" w:rsidRPr="007C4B3A" w:rsidDel="00652E1F" w:rsidRDefault="007C4B3A" w:rsidP="007C4B3A">
      <w:pPr>
        <w:pStyle w:val="Bibliography"/>
        <w:rPr>
          <w:del w:id="655" w:author="Heino, Matti T J" w:date="2018-08-05T23:07:00Z"/>
          <w:lang w:val="en-US"/>
        </w:rPr>
      </w:pPr>
      <w:del w:id="656" w:author="Heino, Matti T J" w:date="2018-08-05T23:07:00Z">
        <w:r w:rsidRPr="007C4B3A" w:rsidDel="00652E1F">
          <w:rPr>
            <w:lang w:val="en-US"/>
          </w:rPr>
          <w:delText>32. Heino MTJ. Comparing persuasive SMS reminders: Supplementary website. 2018. https://web.archive.org/web/20180223210916/https://heinonmatti.github.io/sms-persuasion/sms-persuasion-supplement.html. Accessed 21 Feb 2018.</w:delText>
        </w:r>
      </w:del>
    </w:p>
    <w:p w14:paraId="40C10A81" w14:textId="43B086CA" w:rsidR="007C4B3A" w:rsidRPr="007C4B3A" w:rsidDel="00652E1F" w:rsidRDefault="007C4B3A" w:rsidP="007C4B3A">
      <w:pPr>
        <w:pStyle w:val="Bibliography"/>
        <w:rPr>
          <w:del w:id="657" w:author="Heino, Matti T J" w:date="2018-08-05T23:07:00Z"/>
          <w:lang w:val="en-US"/>
        </w:rPr>
      </w:pPr>
      <w:del w:id="658" w:author="Heino, Matti T J" w:date="2018-08-05T23:07:00Z">
        <w:r w:rsidRPr="007C4B3A" w:rsidDel="00652E1F">
          <w:rPr>
            <w:lang w:val="en-US"/>
          </w:rPr>
          <w:delText>33. Dienes Z. Understanding Psychology as a Science: An Introduction to Scientific and Statistical Inference. Palgrave Macmillan; 2008.</w:delText>
        </w:r>
      </w:del>
    </w:p>
    <w:p w14:paraId="48BCBCD9" w14:textId="662FC3C7" w:rsidR="007C4B3A" w:rsidRPr="007C4B3A" w:rsidDel="00652E1F" w:rsidRDefault="007C4B3A" w:rsidP="007C4B3A">
      <w:pPr>
        <w:pStyle w:val="Bibliography"/>
        <w:rPr>
          <w:del w:id="659" w:author="Heino, Matti T J" w:date="2018-08-05T23:07:00Z"/>
          <w:lang w:val="en-US"/>
        </w:rPr>
      </w:pPr>
      <w:del w:id="660" w:author="Heino, Matti T J" w:date="2018-08-05T23:07:00Z">
        <w:r w:rsidRPr="007C4B3A" w:rsidDel="00652E1F">
          <w:rPr>
            <w:lang w:val="en-US"/>
          </w:rPr>
          <w:delText>34. Wagenmakers E-J. A practical solution to the pervasive problems of p values. Psychon Bull Rev. 2007;14:779–804.</w:delText>
        </w:r>
      </w:del>
    </w:p>
    <w:p w14:paraId="0BA59D56" w14:textId="4FBEA567" w:rsidR="007C4B3A" w:rsidRPr="007C4B3A" w:rsidDel="00652E1F" w:rsidRDefault="007C4B3A" w:rsidP="007C4B3A">
      <w:pPr>
        <w:pStyle w:val="Bibliography"/>
        <w:rPr>
          <w:del w:id="661" w:author="Heino, Matti T J" w:date="2018-08-05T23:07:00Z"/>
          <w:lang w:val="en-US"/>
        </w:rPr>
      </w:pPr>
      <w:del w:id="662" w:author="Heino, Matti T J" w:date="2018-08-05T23:07:00Z">
        <w:r w:rsidRPr="007C4B3A" w:rsidDel="00652E1F">
          <w:rPr>
            <w:lang w:val="en-US"/>
          </w:rPr>
          <w:delText>35. Fanelli D. Only Reporting Guidelines Can Save (Soft) Science. Eur J Personal. 2013;27:120–44.</w:delText>
        </w:r>
      </w:del>
    </w:p>
    <w:p w14:paraId="6B91B12D" w14:textId="2162C8BE" w:rsidR="007C4B3A" w:rsidRPr="007C4B3A" w:rsidDel="00652E1F" w:rsidRDefault="007C4B3A" w:rsidP="007C4B3A">
      <w:pPr>
        <w:pStyle w:val="Bibliography"/>
        <w:rPr>
          <w:del w:id="663" w:author="Heino, Matti T J" w:date="2018-08-05T23:07:00Z"/>
          <w:lang w:val="en-US"/>
        </w:rPr>
      </w:pPr>
      <w:del w:id="664" w:author="Heino, Matti T J" w:date="2018-08-05T23:07:00Z">
        <w:r w:rsidRPr="007C4B3A" w:rsidDel="00652E1F">
          <w:rPr>
            <w:lang w:val="en-US"/>
          </w:rPr>
          <w:delText>36. Boutron I, Moher D, Altman DG, Schulz KF, Ravaud P. Extending the CONSORT Statement to Randomized Trials of Nonpharmacologic Treatment: Explanation and Elaboration. Ann Intern Med. 2008;148:295–309.</w:delText>
        </w:r>
      </w:del>
    </w:p>
    <w:p w14:paraId="4F46E962" w14:textId="65BBE090" w:rsidR="007C4B3A" w:rsidRPr="007C4B3A" w:rsidDel="00652E1F" w:rsidRDefault="007C4B3A" w:rsidP="007C4B3A">
      <w:pPr>
        <w:pStyle w:val="Bibliography"/>
        <w:rPr>
          <w:del w:id="665" w:author="Heino, Matti T J" w:date="2018-08-05T23:07:00Z"/>
          <w:lang w:val="en-US"/>
        </w:rPr>
      </w:pPr>
      <w:del w:id="666" w:author="Heino, Matti T J" w:date="2018-08-05T23:07:00Z">
        <w:r w:rsidRPr="007C4B3A" w:rsidDel="00652E1F">
          <w:rPr>
            <w:lang w:val="en-US"/>
          </w:rPr>
          <w:lastRenderedPageBreak/>
          <w:delText>37. Allen L, Scott J, Brand A, Hlava M, Altman M. Publishing: Credit where credit is due. Nature. 2014;508:312–3.</w:delText>
        </w:r>
      </w:del>
    </w:p>
    <w:p w14:paraId="6E742CF1" w14:textId="73A2CF59" w:rsidR="007C4B3A" w:rsidRPr="007C4B3A" w:rsidDel="00652E1F" w:rsidRDefault="007C4B3A" w:rsidP="007C4B3A">
      <w:pPr>
        <w:pStyle w:val="Bibliography"/>
        <w:rPr>
          <w:del w:id="667" w:author="Heino, Matti T J" w:date="2018-08-05T23:07:00Z"/>
          <w:lang w:val="en-US"/>
        </w:rPr>
      </w:pPr>
      <w:del w:id="668" w:author="Heino, Matti T J" w:date="2018-08-05T23:07:00Z">
        <w:r w:rsidRPr="007C4B3A" w:rsidDel="00652E1F">
          <w:rPr>
            <w:lang w:val="en-US"/>
          </w:rPr>
          <w:delText>38. R Core Team. R: A Language and Environment for Statistical Computing. Vienna, Austria: R Foundation for Statistical Computing; 2015.</w:delText>
        </w:r>
      </w:del>
    </w:p>
    <w:p w14:paraId="79ECF94E" w14:textId="495AD2E5" w:rsidR="007C4B3A" w:rsidRPr="007C4B3A" w:rsidDel="00652E1F" w:rsidRDefault="007C4B3A" w:rsidP="007C4B3A">
      <w:pPr>
        <w:pStyle w:val="Bibliography"/>
        <w:rPr>
          <w:del w:id="669" w:author="Heino, Matti T J" w:date="2018-08-05T23:07:00Z"/>
          <w:lang w:val="en-US"/>
        </w:rPr>
      </w:pPr>
      <w:del w:id="670" w:author="Heino, Matti T J" w:date="2018-08-05T23:07:00Z">
        <w:r w:rsidRPr="007C4B3A" w:rsidDel="00652E1F">
          <w:rPr>
            <w:lang w:val="en-US"/>
          </w:rPr>
          <w:delText>39. RStudio Team. RStudio: Integrated Development Environment for R. Boston, MA: RStudio, Inc.; 2015. http://www.rstudio.com/.</w:delText>
        </w:r>
      </w:del>
    </w:p>
    <w:p w14:paraId="13252AF0" w14:textId="3C597D59" w:rsidR="007C4B3A" w:rsidRPr="007C4B3A" w:rsidDel="00652E1F" w:rsidRDefault="007C4B3A" w:rsidP="007C4B3A">
      <w:pPr>
        <w:pStyle w:val="Bibliography"/>
        <w:rPr>
          <w:del w:id="671" w:author="Heino, Matti T J" w:date="2018-08-05T23:07:00Z"/>
          <w:lang w:val="en-US"/>
        </w:rPr>
      </w:pPr>
      <w:del w:id="672" w:author="Heino, Matti T J" w:date="2018-08-05T23:07:00Z">
        <w:r w:rsidRPr="007C4B3A" w:rsidDel="00652E1F">
          <w:rPr>
            <w:lang w:val="en-US"/>
          </w:rPr>
          <w:delText>40. Wickham H. ggplot2: Elegant Graphics for Data Analysis. Springer-Verlag New York; 2009. http://ggplot2.org.</w:delText>
        </w:r>
      </w:del>
    </w:p>
    <w:p w14:paraId="13ECE792" w14:textId="0CF84206" w:rsidR="007C4B3A" w:rsidRPr="007C4B3A" w:rsidDel="00652E1F" w:rsidRDefault="007C4B3A" w:rsidP="007C4B3A">
      <w:pPr>
        <w:pStyle w:val="Bibliography"/>
        <w:rPr>
          <w:del w:id="673" w:author="Heino, Matti T J" w:date="2018-08-05T23:07:00Z"/>
          <w:lang w:val="en-US"/>
        </w:rPr>
      </w:pPr>
      <w:del w:id="674" w:author="Heino, Matti T J" w:date="2018-08-05T23:07:00Z">
        <w:r w:rsidRPr="007C4B3A" w:rsidDel="00652E1F">
          <w:rPr>
            <w:lang w:val="en-US"/>
          </w:rPr>
          <w:delText>41. Phillips N. yarrr: A companion to the e-book YaRrr!: The Pirate’s Guide to R. 2016. http://www.r-bloggers.com/the-new-and-improved-pirateplot-now-with-themes/.</w:delText>
        </w:r>
      </w:del>
    </w:p>
    <w:p w14:paraId="027C903A" w14:textId="28307430" w:rsidR="007C4B3A" w:rsidRPr="007C4B3A" w:rsidDel="00652E1F" w:rsidRDefault="007C4B3A" w:rsidP="007C4B3A">
      <w:pPr>
        <w:pStyle w:val="Bibliography"/>
        <w:rPr>
          <w:del w:id="675" w:author="Heino, Matti T J" w:date="2018-08-05T23:07:00Z"/>
          <w:lang w:val="en-US"/>
        </w:rPr>
      </w:pPr>
      <w:del w:id="676" w:author="Heino, Matti T J" w:date="2018-08-05T23:07:00Z">
        <w:r w:rsidRPr="007C4B3A" w:rsidDel="00652E1F">
          <w:rPr>
            <w:lang w:val="en-US"/>
          </w:rPr>
          <w:delText>42. Baguley T. Serious stats: A guide to advanced statistics for the behavioral sciences. China: Palgrave Macmillan; 2012.</w:delText>
        </w:r>
      </w:del>
    </w:p>
    <w:p w14:paraId="7FB5BFC8" w14:textId="65E63006" w:rsidR="007C4B3A" w:rsidRPr="007C4B3A" w:rsidDel="00652E1F" w:rsidRDefault="007C4B3A" w:rsidP="007C4B3A">
      <w:pPr>
        <w:pStyle w:val="Bibliography"/>
        <w:rPr>
          <w:del w:id="677" w:author="Heino, Matti T J" w:date="2018-08-05T23:07:00Z"/>
          <w:lang w:val="en-US"/>
        </w:rPr>
      </w:pPr>
      <w:del w:id="678" w:author="Heino, Matti T J" w:date="2018-08-05T23:07:00Z">
        <w:r w:rsidRPr="007C4B3A" w:rsidDel="00652E1F">
          <w:rPr>
            <w:lang w:val="en-US"/>
          </w:rPr>
          <w:delText>43. Bowman AW, Azzalini A. R package sm: nonparametric smoothing methods (version 2.2-5.4). University of Glasgow, UK and Università di Padova, Italia; 2014. URL http://www.stats.gla.ac.uk/ adrian/sm, http://azzalini.stat.unipd.it/Book_sm.</w:delText>
        </w:r>
      </w:del>
    </w:p>
    <w:p w14:paraId="7A8B5D22" w14:textId="151BC204" w:rsidR="007C4B3A" w:rsidRPr="005D5AF2" w:rsidDel="00652E1F" w:rsidRDefault="007C4B3A" w:rsidP="007C4B3A">
      <w:pPr>
        <w:pStyle w:val="Bibliography"/>
        <w:rPr>
          <w:del w:id="679" w:author="Heino, Matti T J" w:date="2018-08-05T23:07:00Z"/>
          <w:lang w:val="nl-NL"/>
        </w:rPr>
      </w:pPr>
      <w:del w:id="680" w:author="Heino, Matti T J" w:date="2018-08-05T23:07:00Z">
        <w:r w:rsidRPr="007C4B3A" w:rsidDel="00652E1F">
          <w:rPr>
            <w:lang w:val="en-US"/>
          </w:rPr>
          <w:delText xml:space="preserve">44. Peters G-Jo. userfriendlyscience: Quantitative analysis made accessible. </w:delText>
        </w:r>
        <w:r w:rsidRPr="005D5AF2" w:rsidDel="00652E1F">
          <w:rPr>
            <w:lang w:val="nl-NL"/>
          </w:rPr>
          <w:delText>2016. http://CRAN.R-project.org/package=userfriendlyscience.</w:delText>
        </w:r>
      </w:del>
    </w:p>
    <w:p w14:paraId="4F80CD79" w14:textId="1869D7BA" w:rsidR="007C4B3A" w:rsidRPr="007C4B3A" w:rsidDel="00652E1F" w:rsidRDefault="007C4B3A" w:rsidP="007C4B3A">
      <w:pPr>
        <w:pStyle w:val="Bibliography"/>
        <w:rPr>
          <w:del w:id="681" w:author="Heino, Matti T J" w:date="2018-08-05T23:07:00Z"/>
          <w:lang w:val="en-US"/>
        </w:rPr>
      </w:pPr>
      <w:del w:id="682" w:author="Heino, Matti T J" w:date="2018-08-05T23:07:00Z">
        <w:r w:rsidRPr="005D5AF2" w:rsidDel="00652E1F">
          <w:rPr>
            <w:lang w:val="nl-NL"/>
          </w:rPr>
          <w:delText xml:space="preserve">45. Morey RD, Hoekstra R, Rouder JN, Lee MD, Wagenmakers E-J. </w:delText>
        </w:r>
        <w:r w:rsidRPr="007C4B3A" w:rsidDel="00652E1F">
          <w:rPr>
            <w:lang w:val="en-US"/>
          </w:rPr>
          <w:delText>The fallacy of placing confidence in confidence intervals. Psychon Bull Rev. 2015. doi:10.3758/s13423-015-0947-8.</w:delText>
        </w:r>
      </w:del>
    </w:p>
    <w:p w14:paraId="1B5778FF" w14:textId="2F85B876" w:rsidR="007C4B3A" w:rsidRPr="007C4B3A" w:rsidDel="00652E1F" w:rsidRDefault="007C4B3A" w:rsidP="007C4B3A">
      <w:pPr>
        <w:pStyle w:val="Bibliography"/>
        <w:rPr>
          <w:del w:id="683" w:author="Heino, Matti T J" w:date="2018-08-05T23:07:00Z"/>
          <w:lang w:val="en-US"/>
        </w:rPr>
      </w:pPr>
      <w:del w:id="684" w:author="Heino, Matti T J" w:date="2018-08-05T23:07:00Z">
        <w:r w:rsidRPr="007C4B3A" w:rsidDel="00652E1F">
          <w:rPr>
            <w:lang w:val="en-US"/>
          </w:rPr>
          <w:delText>46. Heino MTJ, Vuorre M, Hankonen N. Bayesian evaluation of behavior change interventions: A brief introduction and a practical example. PsyArXiv. 2017. doi:10.17605/OSF.IO/XMGWV.</w:delText>
        </w:r>
      </w:del>
    </w:p>
    <w:p w14:paraId="05C9808B" w14:textId="4E788F19" w:rsidR="007C4B3A" w:rsidRPr="007C4B3A" w:rsidDel="00652E1F" w:rsidRDefault="007C4B3A" w:rsidP="007C4B3A">
      <w:pPr>
        <w:pStyle w:val="Bibliography"/>
        <w:rPr>
          <w:del w:id="685" w:author="Heino, Matti T J" w:date="2018-08-05T23:07:00Z"/>
          <w:lang w:val="en-US"/>
        </w:rPr>
      </w:pPr>
      <w:del w:id="686" w:author="Heino, Matti T J" w:date="2018-08-05T23:07:00Z">
        <w:r w:rsidRPr="007C4B3A" w:rsidDel="00652E1F">
          <w:rPr>
            <w:lang w:val="en-US"/>
          </w:rPr>
          <w:delText>47. Morey RD, Romeijn J-W, Rouder JN. The philosophy of Bayes factors and the quantification of statistical evidence. J Math Psychol. 2016. doi:10.1016/j.jmp.2015.11.001.</w:delText>
        </w:r>
      </w:del>
    </w:p>
    <w:p w14:paraId="1E5506ED" w14:textId="36532AC9" w:rsidR="007C4B3A" w:rsidRPr="007C4B3A" w:rsidDel="00652E1F" w:rsidRDefault="007C4B3A" w:rsidP="007C4B3A">
      <w:pPr>
        <w:pStyle w:val="Bibliography"/>
        <w:rPr>
          <w:del w:id="687" w:author="Heino, Matti T J" w:date="2018-08-05T23:07:00Z"/>
          <w:lang w:val="en-US"/>
        </w:rPr>
      </w:pPr>
      <w:del w:id="688" w:author="Heino, Matti T J" w:date="2018-08-05T23:07:00Z">
        <w:r w:rsidRPr="007C4B3A" w:rsidDel="00652E1F">
          <w:rPr>
            <w:lang w:val="en-US"/>
          </w:rPr>
          <w:delText>48. Etz A, Vandekerckhove J. Introduction to Bayesian Inference for Psychology. 2017. https://osf.io/preprints/psyarxiv/q46q3. Accessed 21 Mar 2017.</w:delText>
        </w:r>
      </w:del>
    </w:p>
    <w:p w14:paraId="3EF76EF1" w14:textId="2F9D3A1D" w:rsidR="007C4B3A" w:rsidRPr="007C4B3A" w:rsidDel="00652E1F" w:rsidRDefault="007C4B3A" w:rsidP="007C4B3A">
      <w:pPr>
        <w:pStyle w:val="Bibliography"/>
        <w:rPr>
          <w:del w:id="689" w:author="Heino, Matti T J" w:date="2018-08-05T23:07:00Z"/>
          <w:lang w:val="en-US"/>
        </w:rPr>
      </w:pPr>
      <w:del w:id="690" w:author="Heino, Matti T J" w:date="2018-08-05T23:07:00Z">
        <w:r w:rsidRPr="007C4B3A" w:rsidDel="00652E1F">
          <w:rPr>
            <w:lang w:val="en-US"/>
          </w:rPr>
          <w:delText>49. Etz A, Vandekerckhove J. A Bayesian Perspective on the Reproducibility Project: Psychology. PLOS ONE. 2016;11:e0149794.</w:delText>
        </w:r>
      </w:del>
    </w:p>
    <w:p w14:paraId="3567D9E9" w14:textId="37928500" w:rsidR="007C4B3A" w:rsidRPr="007C4B3A" w:rsidDel="00652E1F" w:rsidRDefault="007C4B3A" w:rsidP="007C4B3A">
      <w:pPr>
        <w:pStyle w:val="Bibliography"/>
        <w:rPr>
          <w:del w:id="691" w:author="Heino, Matti T J" w:date="2018-08-05T23:07:00Z"/>
          <w:lang w:val="en-US"/>
        </w:rPr>
      </w:pPr>
      <w:del w:id="692" w:author="Heino, Matti T J" w:date="2018-08-05T23:07:00Z">
        <w:r w:rsidRPr="007C4B3A" w:rsidDel="00652E1F">
          <w:rPr>
            <w:lang w:val="en-US"/>
          </w:rPr>
          <w:delText>50. Morey RD, Rouder JN. BayesFactor: Computation of Bayes Factors for Common Designs. 2015. https://CRAN.R-project.org/package=BayesFactor.</w:delText>
        </w:r>
      </w:del>
    </w:p>
    <w:p w14:paraId="6C1F889F" w14:textId="0B051C4E" w:rsidR="007C4B3A" w:rsidRPr="007C4B3A" w:rsidDel="00652E1F" w:rsidRDefault="007C4B3A" w:rsidP="007C4B3A">
      <w:pPr>
        <w:pStyle w:val="Bibliography"/>
        <w:rPr>
          <w:del w:id="693" w:author="Heino, Matti T J" w:date="2018-08-05T23:07:00Z"/>
          <w:lang w:val="en-US"/>
        </w:rPr>
      </w:pPr>
      <w:del w:id="694" w:author="Heino, Matti T J" w:date="2018-08-05T23:07:00Z">
        <w:r w:rsidRPr="007C4B3A" w:rsidDel="00652E1F">
          <w:rPr>
            <w:lang w:val="en-US"/>
          </w:rPr>
          <w:delText>51. Richard FD, Bond CF, Stokes-Zoota JJ. One Hundred Years of Social Psychology Quantitatively Described. Rev Gen Psychol. 2003;7:331–63.</w:delText>
        </w:r>
      </w:del>
    </w:p>
    <w:p w14:paraId="10C938D2" w14:textId="6590ABE4" w:rsidR="007C4B3A" w:rsidRPr="007C4B3A" w:rsidDel="00652E1F" w:rsidRDefault="007C4B3A" w:rsidP="007C4B3A">
      <w:pPr>
        <w:pStyle w:val="Bibliography"/>
        <w:rPr>
          <w:del w:id="695" w:author="Heino, Matti T J" w:date="2018-08-05T23:07:00Z"/>
          <w:lang w:val="en-US"/>
        </w:rPr>
      </w:pPr>
      <w:del w:id="696" w:author="Heino, Matti T J" w:date="2018-08-05T23:07:00Z">
        <w:r w:rsidRPr="007C4B3A" w:rsidDel="00652E1F">
          <w:rPr>
            <w:lang w:val="en-US"/>
          </w:rPr>
          <w:lastRenderedPageBreak/>
          <w:delText>52. Jamil T, Ly A, Morey RD, Love J, Marsman M, Wagenmakers E-J. Default “Gunel and Dickey” Bayes factors for contingency tables. Behav Res Methods. 2015;:1–15.</w:delText>
        </w:r>
      </w:del>
    </w:p>
    <w:p w14:paraId="129589E9" w14:textId="7A1F4276" w:rsidR="007C4B3A" w:rsidRPr="007C4B3A" w:rsidDel="00652E1F" w:rsidRDefault="007C4B3A" w:rsidP="007C4B3A">
      <w:pPr>
        <w:pStyle w:val="Bibliography"/>
        <w:rPr>
          <w:del w:id="697" w:author="Heino, Matti T J" w:date="2018-08-05T23:07:00Z"/>
          <w:lang w:val="en-US"/>
        </w:rPr>
      </w:pPr>
      <w:del w:id="698" w:author="Heino, Matti T J" w:date="2018-08-05T23:07:00Z">
        <w:r w:rsidRPr="007C4B3A" w:rsidDel="00652E1F">
          <w:rPr>
            <w:lang w:val="en-US"/>
          </w:rPr>
          <w:delText>53. Lakens D. Equivalence Tests: A Practical Primer for t Tests, Correlations, and Meta-Analyses. Soc Psychol Personal Sci. 2017;8:355–62.</w:delText>
        </w:r>
      </w:del>
    </w:p>
    <w:p w14:paraId="0DD87D46" w14:textId="343DCE46" w:rsidR="007C4B3A" w:rsidRPr="007C4B3A" w:rsidDel="00652E1F" w:rsidRDefault="007C4B3A" w:rsidP="007C4B3A">
      <w:pPr>
        <w:pStyle w:val="Bibliography"/>
        <w:rPr>
          <w:del w:id="699" w:author="Heino, Matti T J" w:date="2018-08-05T23:07:00Z"/>
          <w:lang w:val="en-US"/>
        </w:rPr>
      </w:pPr>
      <w:del w:id="700" w:author="Heino, Matti T J" w:date="2018-08-05T23:07:00Z">
        <w:r w:rsidRPr="007C4B3A" w:rsidDel="00652E1F">
          <w:rPr>
            <w:lang w:val="en-US"/>
          </w:rPr>
          <w:delText>54. Lakens D. TOSTER: Two One-Sided Tests (TOST) Equivalence Testing. 2016. https://CRAN.R-project.org/package=TOSTER.</w:delText>
        </w:r>
      </w:del>
    </w:p>
    <w:p w14:paraId="454AA0CD" w14:textId="421F2926" w:rsidR="007C4B3A" w:rsidRPr="007C4B3A" w:rsidDel="00652E1F" w:rsidRDefault="007C4B3A" w:rsidP="007C4B3A">
      <w:pPr>
        <w:pStyle w:val="Bibliography"/>
        <w:rPr>
          <w:del w:id="701" w:author="Heino, Matti T J" w:date="2018-08-05T23:07:00Z"/>
          <w:lang w:val="en-US"/>
        </w:rPr>
      </w:pPr>
      <w:del w:id="702" w:author="Heino, Matti T J" w:date="2018-08-05T23:07:00Z">
        <w:r w:rsidRPr="007C4B3A" w:rsidDel="00652E1F">
          <w:rPr>
            <w:lang w:val="en-US"/>
          </w:rPr>
          <w:delText>55. Gelman A, Carlin J. Beyond Power Calculations Assessing Type S (Sign) and Type M (Magnitude) Errors. Perspect Psychol Sci. 2014;9:641–51.</w:delText>
        </w:r>
      </w:del>
    </w:p>
    <w:p w14:paraId="5B079F0E" w14:textId="33154910" w:rsidR="007C4B3A" w:rsidRPr="007C4B3A" w:rsidDel="00652E1F" w:rsidRDefault="007C4B3A" w:rsidP="007C4B3A">
      <w:pPr>
        <w:pStyle w:val="Bibliography"/>
        <w:rPr>
          <w:del w:id="703" w:author="Heino, Matti T J" w:date="2018-08-05T23:07:00Z"/>
          <w:lang w:val="en-US"/>
        </w:rPr>
      </w:pPr>
      <w:del w:id="704" w:author="Heino, Matti T J" w:date="2018-08-05T23:07:00Z">
        <w:r w:rsidRPr="007C4B3A" w:rsidDel="00652E1F">
          <w:rPr>
            <w:lang w:val="en-US"/>
          </w:rPr>
          <w:delText>56. Davis-Stober CP, Dana J. Comparing the accuracy of experimental estimates to guessing: a new perspective on replication and the “Crisis of Confidence” in psychology. Behav Res Methods. 2013;46:1–14.</w:delText>
        </w:r>
      </w:del>
    </w:p>
    <w:p w14:paraId="4E6DB9F8" w14:textId="7D90C1BB" w:rsidR="007C4B3A" w:rsidRPr="007C4B3A" w:rsidDel="00652E1F" w:rsidRDefault="007C4B3A" w:rsidP="007C4B3A">
      <w:pPr>
        <w:pStyle w:val="Bibliography"/>
        <w:rPr>
          <w:del w:id="705" w:author="Heino, Matti T J" w:date="2018-08-05T23:07:00Z"/>
          <w:lang w:val="en-US"/>
        </w:rPr>
      </w:pPr>
      <w:del w:id="706" w:author="Heino, Matti T J" w:date="2018-08-05T23:07:00Z">
        <w:r w:rsidRPr="007C4B3A" w:rsidDel="00652E1F">
          <w:rPr>
            <w:lang w:val="en-US"/>
          </w:rPr>
          <w:delText>57. Lakens D, McLatchie N, Isager PM, Scheel AM, Dienes Z. Improving inferences about null effects with Bayes factors and equivalence tests. J Gerontol Ser B. 2018.</w:delText>
        </w:r>
      </w:del>
    </w:p>
    <w:p w14:paraId="62844FC9" w14:textId="050A3B91" w:rsidR="007C4B3A" w:rsidRPr="007C4B3A" w:rsidDel="00652E1F" w:rsidRDefault="007C4B3A" w:rsidP="007C4B3A">
      <w:pPr>
        <w:pStyle w:val="Bibliography"/>
        <w:rPr>
          <w:del w:id="707" w:author="Heino, Matti T J" w:date="2018-08-05T23:07:00Z"/>
          <w:lang w:val="en-US"/>
        </w:rPr>
      </w:pPr>
      <w:del w:id="708" w:author="Heino, Matti T J" w:date="2018-08-05T23:07:00Z">
        <w:r w:rsidRPr="007C4B3A" w:rsidDel="00652E1F">
          <w:rPr>
            <w:lang w:val="en-US"/>
          </w:rPr>
          <w:delText>58. Harms C, Lakens D. Making “Null Effects” Informative: Statistical Techniques and Inferential Frameworks. J Clin Transl Res. in press. doi:10.31234/osf.io/48zca.</w:delText>
        </w:r>
      </w:del>
    </w:p>
    <w:p w14:paraId="08F5B30E" w14:textId="1C267FD5" w:rsidR="007C4B3A" w:rsidRPr="007C4B3A" w:rsidDel="00652E1F" w:rsidRDefault="007C4B3A" w:rsidP="007C4B3A">
      <w:pPr>
        <w:pStyle w:val="Bibliography"/>
        <w:rPr>
          <w:del w:id="709" w:author="Heino, Matti T J" w:date="2018-08-05T23:07:00Z"/>
          <w:lang w:val="en-US"/>
        </w:rPr>
      </w:pPr>
      <w:del w:id="710" w:author="Heino, Matti T J" w:date="2018-08-05T23:07:00Z">
        <w:r w:rsidRPr="00652E1F" w:rsidDel="00652E1F">
          <w:rPr>
            <w:lang w:val="en-US"/>
          </w:rPr>
          <w:delText xml:space="preserve">59. Hansen H. Fallacies. In: Zalta EN, editor. </w:delText>
        </w:r>
        <w:r w:rsidRPr="007C4B3A" w:rsidDel="00652E1F">
          <w:rPr>
            <w:lang w:val="en-US"/>
          </w:rPr>
          <w:delText>The Stanford Encyclopedia of Philosophy. Summer 2015. 2015. https://plato.stanford.edu/entries/fallacies/. Accessed 12 Mar 2016.</w:delText>
        </w:r>
      </w:del>
    </w:p>
    <w:p w14:paraId="54E2DC2D" w14:textId="61F8F30A" w:rsidR="007C4B3A" w:rsidRPr="007C4B3A" w:rsidDel="00652E1F" w:rsidRDefault="007C4B3A" w:rsidP="007C4B3A">
      <w:pPr>
        <w:pStyle w:val="Bibliography"/>
        <w:rPr>
          <w:del w:id="711" w:author="Heino, Matti T J" w:date="2018-08-05T23:07:00Z"/>
          <w:lang w:val="en-US"/>
        </w:rPr>
      </w:pPr>
      <w:del w:id="712" w:author="Heino, Matti T J" w:date="2018-08-05T23:07:00Z">
        <w:r w:rsidRPr="007C4B3A" w:rsidDel="00652E1F">
          <w:rPr>
            <w:lang w:val="en-US"/>
          </w:rPr>
          <w:delText>60. Armor DA, Taylor SE. The Effects of Mindset on Behavior: Self-Regulation in Deliberative and Implemental Frames of Mind. Pers Soc Psychol Bull. 2003;29:86–95.</w:delText>
        </w:r>
      </w:del>
    </w:p>
    <w:p w14:paraId="1E259E1D" w14:textId="2690A1AC" w:rsidR="007C4B3A" w:rsidRPr="007C4B3A" w:rsidDel="00652E1F" w:rsidRDefault="007C4B3A" w:rsidP="007C4B3A">
      <w:pPr>
        <w:pStyle w:val="Bibliography"/>
        <w:rPr>
          <w:del w:id="713" w:author="Heino, Matti T J" w:date="2018-08-05T23:07:00Z"/>
          <w:lang w:val="en-US"/>
        </w:rPr>
      </w:pPr>
      <w:del w:id="714" w:author="Heino, Matti T J" w:date="2018-08-05T23:07:00Z">
        <w:r w:rsidRPr="007C4B3A" w:rsidDel="00652E1F">
          <w:rPr>
            <w:lang w:val="en-US"/>
          </w:rPr>
          <w:delText>61. Sagarin BJ, Ambler JK, Lee EM. An Ethical Approach to Peeking at Data. Perspect Psychol Sci. 2014;9:293–304.</w:delText>
        </w:r>
      </w:del>
    </w:p>
    <w:p w14:paraId="242F8A5D" w14:textId="5F897F20" w:rsidR="007C4B3A" w:rsidRPr="007C4B3A" w:rsidDel="00652E1F" w:rsidRDefault="007C4B3A" w:rsidP="007C4B3A">
      <w:pPr>
        <w:pStyle w:val="Bibliography"/>
        <w:rPr>
          <w:del w:id="715" w:author="Heino, Matti T J" w:date="2018-08-05T23:07:00Z"/>
          <w:lang w:val="en-US"/>
        </w:rPr>
      </w:pPr>
      <w:del w:id="716" w:author="Heino, Matti T J" w:date="2018-08-05T23:07:00Z">
        <w:r w:rsidRPr="007C4B3A" w:rsidDel="00652E1F">
          <w:rPr>
            <w:lang w:val="en-US"/>
          </w:rPr>
          <w:delText>62. Dienes Z. Using Bayes to get the most out of non-significant results. Quant Psychol Meas. 2014;5:781.</w:delText>
        </w:r>
      </w:del>
    </w:p>
    <w:p w14:paraId="4EDBE4BB" w14:textId="18BB8F88" w:rsidR="007C4B3A" w:rsidRPr="005D5AF2" w:rsidDel="00652E1F" w:rsidRDefault="007C4B3A" w:rsidP="007C4B3A">
      <w:pPr>
        <w:pStyle w:val="Bibliography"/>
        <w:rPr>
          <w:del w:id="717" w:author="Heino, Matti T J" w:date="2018-08-05T23:07:00Z"/>
          <w:lang w:val="nl-NL"/>
        </w:rPr>
      </w:pPr>
      <w:del w:id="718" w:author="Heino, Matti T J" w:date="2018-08-05T23:07:00Z">
        <w:r w:rsidRPr="007C4B3A" w:rsidDel="00652E1F">
          <w:rPr>
            <w:lang w:val="en-US"/>
          </w:rPr>
          <w:delText xml:space="preserve">63. Simonsohn U. Posterior-Hacking: Selective Reporting Invalidates Bayesian Results Also. SSRN Scholarly Paper. Rochester, NY: Social Science Research Network; 2014. https://papers.ssrn.com/abstract=2374040. </w:delText>
        </w:r>
        <w:r w:rsidRPr="005D5AF2" w:rsidDel="00652E1F">
          <w:rPr>
            <w:lang w:val="nl-NL"/>
          </w:rPr>
          <w:delText>Accessed 16 Jan 2018.</w:delText>
        </w:r>
      </w:del>
    </w:p>
    <w:p w14:paraId="64E2B6B1" w14:textId="73CD7D19" w:rsidR="007C4B3A" w:rsidRPr="007C4B3A" w:rsidDel="00652E1F" w:rsidRDefault="007C4B3A" w:rsidP="007C4B3A">
      <w:pPr>
        <w:pStyle w:val="Bibliography"/>
        <w:rPr>
          <w:del w:id="719" w:author="Heino, Matti T J" w:date="2018-08-05T23:07:00Z"/>
          <w:lang w:val="en-US"/>
        </w:rPr>
      </w:pPr>
      <w:del w:id="720" w:author="Heino, Matti T J" w:date="2018-08-05T23:07:00Z">
        <w:r w:rsidRPr="005D5AF2" w:rsidDel="00652E1F">
          <w:rPr>
            <w:lang w:val="nl-NL"/>
          </w:rPr>
          <w:delText xml:space="preserve">64. Wagenmakers E-J, Wetzels R, Borsboom D, Maas HLJ van der, Kievit RA. </w:delText>
        </w:r>
        <w:r w:rsidRPr="007C4B3A" w:rsidDel="00652E1F">
          <w:rPr>
            <w:lang w:val="en-US"/>
          </w:rPr>
          <w:delText>An Agenda for Purely Confirmatory Research. Perspect Psychol Sci. 2012;7:632–8.</w:delText>
        </w:r>
      </w:del>
    </w:p>
    <w:p w14:paraId="68879F8E" w14:textId="30586770" w:rsidR="007C4B3A" w:rsidRPr="005D5AF2" w:rsidDel="00652E1F" w:rsidRDefault="007C4B3A" w:rsidP="007C4B3A">
      <w:pPr>
        <w:pStyle w:val="Bibliography"/>
        <w:rPr>
          <w:del w:id="721" w:author="Heino, Matti T J" w:date="2018-08-05T23:07:00Z"/>
          <w:lang w:val="nl-NL"/>
        </w:rPr>
      </w:pPr>
      <w:del w:id="722" w:author="Heino, Matti T J" w:date="2018-08-05T23:07:00Z">
        <w:r w:rsidRPr="007C4B3A" w:rsidDel="00652E1F">
          <w:rPr>
            <w:lang w:val="en-US"/>
          </w:rPr>
          <w:delText xml:space="preserve">65. Gelman A, Loken E. The Statistical Crisis in Science. </w:delText>
        </w:r>
        <w:r w:rsidRPr="005D5AF2" w:rsidDel="00652E1F">
          <w:rPr>
            <w:lang w:val="nl-NL"/>
          </w:rPr>
          <w:delText>Am Sci. 2014;102:460–5.</w:delText>
        </w:r>
      </w:del>
    </w:p>
    <w:p w14:paraId="36010312" w14:textId="68CA3ABC" w:rsidR="007C4B3A" w:rsidRPr="007C4B3A" w:rsidDel="00652E1F" w:rsidRDefault="007C4B3A" w:rsidP="007C4B3A">
      <w:pPr>
        <w:pStyle w:val="Bibliography"/>
        <w:rPr>
          <w:del w:id="723" w:author="Heino, Matti T J" w:date="2018-08-05T23:07:00Z"/>
          <w:lang w:val="en-US"/>
        </w:rPr>
      </w:pPr>
      <w:del w:id="724" w:author="Heino, Matti T J" w:date="2018-08-05T23:07:00Z">
        <w:r w:rsidRPr="005D5AF2" w:rsidDel="00652E1F">
          <w:rPr>
            <w:lang w:val="nl-NL"/>
          </w:rPr>
          <w:delText xml:space="preserve">66. Wasserstein RL, Lazar NA. </w:delText>
        </w:r>
        <w:r w:rsidRPr="007C4B3A" w:rsidDel="00652E1F">
          <w:rPr>
            <w:lang w:val="en-US"/>
          </w:rPr>
          <w:delText>The ASA’s statement on p-values: context, process, and purpose. Am Stat. 2016;:00–00.</w:delText>
        </w:r>
      </w:del>
    </w:p>
    <w:p w14:paraId="5FDFA660" w14:textId="6F64841A" w:rsidR="007C4B3A" w:rsidRPr="007C4B3A" w:rsidDel="00652E1F" w:rsidRDefault="007C4B3A" w:rsidP="007C4B3A">
      <w:pPr>
        <w:pStyle w:val="Bibliography"/>
        <w:rPr>
          <w:del w:id="725" w:author="Heino, Matti T J" w:date="2018-08-05T23:07:00Z"/>
          <w:lang w:val="en-US"/>
        </w:rPr>
      </w:pPr>
      <w:del w:id="726" w:author="Heino, Matti T J" w:date="2018-08-05T23:07:00Z">
        <w:r w:rsidRPr="007C4B3A" w:rsidDel="00652E1F">
          <w:rPr>
            <w:lang w:val="en-US"/>
          </w:rPr>
          <w:delText xml:space="preserve">67. Pop-Eleches C, Thirumurthy H, Habyarimana JP, Zivin JG, Goldstein MP, Walque DD, et al. Mobile phone technologies improve adherence to antiretroviral </w:delText>
        </w:r>
        <w:r w:rsidRPr="007C4B3A" w:rsidDel="00652E1F">
          <w:rPr>
            <w:lang w:val="en-US"/>
          </w:rPr>
          <w:lastRenderedPageBreak/>
          <w:delText>treatment in a resource-limited setting: a randomized controlled trial of text message reminders. AIDS Lond Engl. 2011;25:825.</w:delText>
        </w:r>
      </w:del>
    </w:p>
    <w:p w14:paraId="21FE8CBD" w14:textId="1573776C" w:rsidR="007C4B3A" w:rsidRPr="007C4B3A" w:rsidDel="00652E1F" w:rsidRDefault="007C4B3A" w:rsidP="007C4B3A">
      <w:pPr>
        <w:pStyle w:val="Bibliography"/>
        <w:rPr>
          <w:del w:id="727" w:author="Heino, Matti T J" w:date="2018-08-05T23:07:00Z"/>
          <w:lang w:val="en-US"/>
        </w:rPr>
      </w:pPr>
      <w:del w:id="728" w:author="Heino, Matti T J" w:date="2018-08-05T23:07:00Z">
        <w:r w:rsidRPr="007C4B3A" w:rsidDel="00652E1F">
          <w:rPr>
            <w:lang w:val="en-US"/>
          </w:rPr>
          <w:delText>68. Armstrong AW, Watson AJ, Makredes M, Frangos JE, Kimball AB, Kvedar JC. Text-message reminders to improve sunscreen use: a randomized, controlled trial using electronic monitoring. Arch Dermatol. 2009;145:1230–6.</w:delText>
        </w:r>
      </w:del>
    </w:p>
    <w:p w14:paraId="3D69FCA9" w14:textId="08DBDF50" w:rsidR="007C4B3A" w:rsidRPr="00652E1F" w:rsidDel="00652E1F" w:rsidRDefault="007C4B3A" w:rsidP="007C4B3A">
      <w:pPr>
        <w:pStyle w:val="Bibliography"/>
        <w:rPr>
          <w:del w:id="729" w:author="Heino, Matti T J" w:date="2018-08-05T23:07:00Z"/>
          <w:lang w:val="en-US"/>
        </w:rPr>
      </w:pPr>
      <w:del w:id="730" w:author="Heino, Matti T J" w:date="2018-08-05T23:07:00Z">
        <w:r w:rsidRPr="007C4B3A" w:rsidDel="00652E1F">
          <w:rPr>
            <w:lang w:val="en-US"/>
          </w:rPr>
          <w:delText xml:space="preserve">69. Demonceau J, Ruppar T, Kristanto P, Hughes DA, Fargher E, Kardas P, et al. Identification and assessment of adherence-enhancing interventions in studies assessing medication adherence through electronically compiled drug dosing histories: a systematic literature review and meta-analysis. </w:delText>
        </w:r>
        <w:r w:rsidRPr="00652E1F" w:rsidDel="00652E1F">
          <w:rPr>
            <w:lang w:val="en-US"/>
          </w:rPr>
          <w:delText>Drugs. 2013;73:545–62.</w:delText>
        </w:r>
      </w:del>
    </w:p>
    <w:p w14:paraId="260EBC9B" w14:textId="0E5CA3EC" w:rsidR="007C4B3A" w:rsidRPr="007C4B3A" w:rsidDel="00652E1F" w:rsidRDefault="007C4B3A" w:rsidP="007C4B3A">
      <w:pPr>
        <w:pStyle w:val="Bibliography"/>
        <w:rPr>
          <w:del w:id="731" w:author="Heino, Matti T J" w:date="2018-08-05T23:07:00Z"/>
          <w:lang w:val="en-US"/>
        </w:rPr>
      </w:pPr>
      <w:del w:id="732" w:author="Heino, Matti T J" w:date="2018-08-05T23:07:00Z">
        <w:r w:rsidRPr="00652E1F" w:rsidDel="00652E1F">
          <w:rPr>
            <w:lang w:val="en-US"/>
          </w:rPr>
          <w:delText xml:space="preserve">70. Hekler EB, Klasnja P, Riley WT, Buman MP, Huberty J, Rivera DE, et al. </w:delText>
        </w:r>
        <w:r w:rsidRPr="007C4B3A" w:rsidDel="00652E1F">
          <w:rPr>
            <w:lang w:val="en-US"/>
          </w:rPr>
          <w:delText>Agile science: creating useful products for behavior change in the real world. Transl Behav Med. 2016;6:317–28.</w:delText>
        </w:r>
      </w:del>
    </w:p>
    <w:p w14:paraId="1E665EA7" w14:textId="66776D89" w:rsidR="007C4B3A" w:rsidRPr="007C4B3A" w:rsidDel="00652E1F" w:rsidRDefault="007C4B3A" w:rsidP="007C4B3A">
      <w:pPr>
        <w:pStyle w:val="Bibliography"/>
        <w:rPr>
          <w:del w:id="733" w:author="Heino, Matti T J" w:date="2018-08-05T23:07:00Z"/>
          <w:lang w:val="en-US"/>
        </w:rPr>
      </w:pPr>
      <w:del w:id="734" w:author="Heino, Matti T J" w:date="2018-08-05T23:07:00Z">
        <w:r w:rsidRPr="007C4B3A" w:rsidDel="00652E1F">
          <w:rPr>
            <w:lang w:val="en-US"/>
          </w:rPr>
          <w:delText>71. Lakatos I. History of science and its rational reconstructions. Springer; 1971. http://link.springer.com/chapter/10.1007/978-94-010-3142-4_7. Accessed 2 Dec 2015.</w:delText>
        </w:r>
      </w:del>
    </w:p>
    <w:p w14:paraId="5849E610" w14:textId="58EE627C" w:rsidR="007C4B3A" w:rsidRPr="002C7C88" w:rsidDel="00652E1F" w:rsidRDefault="007C4B3A" w:rsidP="007C4B3A">
      <w:pPr>
        <w:pStyle w:val="Bibliography"/>
        <w:rPr>
          <w:del w:id="735" w:author="Heino, Matti T J" w:date="2018-08-05T23:07:00Z"/>
          <w:lang w:val="en-US"/>
        </w:rPr>
      </w:pPr>
      <w:del w:id="736" w:author="Heino, Matti T J" w:date="2018-08-05T23:07:00Z">
        <w:r w:rsidRPr="007C4B3A" w:rsidDel="00652E1F">
          <w:rPr>
            <w:lang w:val="en-US"/>
          </w:rPr>
          <w:delText xml:space="preserve">72. Eldredge LKB, Markham CM, Kok G, Ruiter RA, Parcel GS, others. Planning health promotion programs: an intervention mapping approach. New Jersey: John Wiley &amp; Sons; 2016. https://www.google.com/books?hl=en&amp;lr=&amp;id=UyrdCQAAQBAJ&amp;oi=fnd&amp;pg=PR11&amp;dq=bartholomew+intervention+mapping&amp;ots=Ocav5zMOvx&amp;sig=M85aXJ_BAj0NXG79kwlK0fb5Ohs. </w:delText>
        </w:r>
        <w:r w:rsidRPr="002C7C88" w:rsidDel="00652E1F">
          <w:rPr>
            <w:lang w:val="en-US"/>
          </w:rPr>
          <w:delText>Accessed 31 Aug 2016.</w:delText>
        </w:r>
      </w:del>
    </w:p>
    <w:p w14:paraId="53EF532C" w14:textId="701048DD" w:rsidR="00A81C75" w:rsidRPr="004A447D" w:rsidRDefault="00BD45A6" w:rsidP="009E61F4">
      <w:pPr>
        <w:rPr>
          <w:noProof/>
          <w:lang w:val="en-GB"/>
        </w:rPr>
      </w:pPr>
      <w:r w:rsidRPr="004A447D">
        <w:rPr>
          <w:noProof/>
          <w:lang w:val="en-GB"/>
        </w:rPr>
        <w:fldChar w:fldCharType="end"/>
      </w:r>
    </w:p>
    <w:p w14:paraId="1F56953B" w14:textId="77777777" w:rsidR="00A81C75" w:rsidRPr="004A447D" w:rsidRDefault="00A81C75" w:rsidP="00815C48">
      <w:pPr>
        <w:rPr>
          <w:noProof/>
          <w:lang w:val="en-GB"/>
        </w:rPr>
      </w:pPr>
    </w:p>
    <w:p w14:paraId="38CA184E" w14:textId="5ADE2010" w:rsidR="00A77967" w:rsidRDefault="00A77967" w:rsidP="00A77967">
      <w:pPr>
        <w:pStyle w:val="UnnumberedHeading"/>
      </w:pPr>
      <w:r>
        <w:br w:type="page"/>
      </w:r>
      <w:r>
        <w:lastRenderedPageBreak/>
        <w:t>Figure captions</w:t>
      </w:r>
    </w:p>
    <w:p w14:paraId="7E16D6A0" w14:textId="352E3414" w:rsidR="00A77967" w:rsidRDefault="00A77967" w:rsidP="00A77967">
      <w:pPr>
        <w:spacing w:before="0" w:after="0" w:line="240" w:lineRule="auto"/>
        <w:rPr>
          <w:noProof/>
          <w:lang w:val="en-GB"/>
        </w:rPr>
      </w:pPr>
    </w:p>
    <w:p w14:paraId="73BC4F59" w14:textId="6B76DBFB" w:rsidR="00BD0BF4" w:rsidRDefault="00BD0BF4" w:rsidP="00A77967">
      <w:pPr>
        <w:pStyle w:val="Caption"/>
        <w:rPr>
          <w:ins w:id="737" w:author="Heino, Matti T J" w:date="2018-08-08T15:43:00Z"/>
          <w:noProof/>
          <w:lang w:val="en-GB"/>
        </w:rPr>
      </w:pPr>
      <w:bookmarkStart w:id="738" w:name="_Ref521506235"/>
      <w:bookmarkStart w:id="739" w:name="_Ref521506223"/>
      <w:bookmarkStart w:id="740" w:name="_Ref449887954"/>
      <w:bookmarkStart w:id="741" w:name="_Toc449907250"/>
      <w:bookmarkStart w:id="742" w:name="_Ref501370911"/>
      <w:ins w:id="743" w:author="Heino, Matti T J" w:date="2018-08-08T15:43:00Z">
        <w:r w:rsidRPr="00B639E6">
          <w:rPr>
            <w:lang w:val="en-US"/>
          </w:rPr>
          <w:t xml:space="preserve">Figure </w:t>
        </w:r>
        <w:r>
          <w:fldChar w:fldCharType="begin"/>
        </w:r>
        <w:r w:rsidRPr="00B639E6">
          <w:rPr>
            <w:lang w:val="en-US"/>
          </w:rPr>
          <w:instrText xml:space="preserve"> SEQ Figure \* ARABIC </w:instrText>
        </w:r>
        <w:r>
          <w:fldChar w:fldCharType="separate"/>
        </w:r>
        <w:r w:rsidRPr="00B639E6">
          <w:rPr>
            <w:noProof/>
            <w:lang w:val="en-US"/>
          </w:rPr>
          <w:t>1</w:t>
        </w:r>
        <w:r>
          <w:fldChar w:fldCharType="end"/>
        </w:r>
      </w:ins>
      <w:bookmarkEnd w:id="738"/>
      <w:ins w:id="744" w:author="Heino, Matti T J" w:date="2018-08-10T17:14:00Z">
        <w:r w:rsidR="00A35807" w:rsidRPr="000B2007">
          <w:rPr>
            <w:lang w:val="en-US"/>
          </w:rPr>
          <w:t>:</w:t>
        </w:r>
      </w:ins>
      <w:ins w:id="745" w:author="Heino, Matti T J" w:date="2018-08-08T15:43:00Z">
        <w:r w:rsidRPr="00B639E6">
          <w:rPr>
            <w:lang w:val="en-US"/>
          </w:rPr>
          <w:t xml:space="preserve"> CONSORT flow diagram.</w:t>
        </w:r>
        <w:bookmarkEnd w:id="739"/>
      </w:ins>
    </w:p>
    <w:p w14:paraId="3089966D" w14:textId="5D1992A9" w:rsidR="00A77967" w:rsidRDefault="00A77967" w:rsidP="00A77967">
      <w:pPr>
        <w:pStyle w:val="Caption"/>
        <w:rPr>
          <w:ins w:id="746" w:author="Heino, Matti T J" w:date="2018-08-10T17:44:00Z"/>
          <w:noProof/>
          <w:lang w:val="en-GB"/>
        </w:rPr>
      </w:pPr>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ins w:id="747" w:author="Heino, Matti T J" w:date="2018-08-08T15:41:00Z">
        <w:r w:rsidR="00BD0BF4">
          <w:rPr>
            <w:noProof/>
            <w:lang w:val="en-GB"/>
          </w:rPr>
          <w:t>2</w:t>
        </w:r>
      </w:ins>
      <w:del w:id="748" w:author="Heino, Matti T J" w:date="2018-08-08T15:41:00Z">
        <w:r w:rsidDel="00BD0BF4">
          <w:rPr>
            <w:noProof/>
            <w:lang w:val="en-GB"/>
          </w:rPr>
          <w:delText>1</w:delText>
        </w:r>
      </w:del>
      <w:r w:rsidRPr="004A447D">
        <w:rPr>
          <w:noProof/>
          <w:lang w:val="en-GB"/>
        </w:rPr>
        <w:fldChar w:fldCharType="end"/>
      </w:r>
      <w:bookmarkEnd w:id="740"/>
      <w:r w:rsidRPr="004A447D">
        <w:rPr>
          <w:noProof/>
          <w:lang w:val="en-GB"/>
        </w:rPr>
        <w:t>: Statistical power</w:t>
      </w:r>
      <w:r>
        <w:rPr>
          <w:noProof/>
          <w:lang w:val="en-GB"/>
        </w:rPr>
        <w:t xml:space="preserve">, t-test </w:t>
      </w:r>
      <w:r w:rsidRPr="004A447D">
        <w:rPr>
          <w:noProof/>
          <w:lang w:val="en-GB"/>
        </w:rPr>
        <w:t xml:space="preserve"> for an unknown real effect.</w:t>
      </w:r>
      <w:bookmarkEnd w:id="741"/>
    </w:p>
    <w:p w14:paraId="66D46819" w14:textId="3A2A203F" w:rsidR="000B2007" w:rsidRDefault="000B2007" w:rsidP="000B2007">
      <w:pPr>
        <w:pStyle w:val="Caption"/>
        <w:rPr>
          <w:ins w:id="749" w:author="Heino, Matti T J" w:date="2018-08-10T17:44:00Z"/>
          <w:lang w:val="en-US"/>
        </w:rPr>
      </w:pPr>
      <w:ins w:id="750" w:author="Heino, Matti T J" w:date="2018-08-10T17:44:00Z">
        <w:r w:rsidRPr="0023479E">
          <w:rPr>
            <w:lang w:val="en-US"/>
          </w:rPr>
          <w:t>Figure</w:t>
        </w:r>
        <w:r>
          <w:rPr>
            <w:lang w:val="en-US"/>
          </w:rPr>
          <w:t xml:space="preserve"> </w:t>
        </w:r>
      </w:ins>
      <w:ins w:id="751" w:author="Heino, Matti T J" w:date="2018-08-10T17:45:00Z">
        <w:r>
          <w:rPr>
            <w:lang w:val="en-US"/>
          </w:rPr>
          <w:t>3</w:t>
        </w:r>
      </w:ins>
      <w:ins w:id="752" w:author="Heino, Matti T J" w:date="2018-08-10T17:44:00Z">
        <w:r w:rsidRPr="0023479E">
          <w:rPr>
            <w:lang w:val="en-US"/>
          </w:rPr>
          <w:t>: Opening and reading the SMS.</w:t>
        </w:r>
        <w:r>
          <w:rPr>
            <w:lang w:val="en-US"/>
          </w:rPr>
          <w:t xml:space="preserve"> Item stem: “</w:t>
        </w:r>
        <w:r w:rsidRPr="003C3729">
          <w:rPr>
            <w:lang w:val="en-US"/>
          </w:rPr>
          <w:t>I opened the SMS and read it on the morning it was sent...</w:t>
        </w:r>
        <w:r>
          <w:rPr>
            <w:lang w:val="en-US"/>
          </w:rPr>
          <w:t>”.</w:t>
        </w:r>
      </w:ins>
    </w:p>
    <w:p w14:paraId="391C441F" w14:textId="55F74A9C" w:rsidR="000B2007" w:rsidRPr="000B2007" w:rsidDel="000B2007" w:rsidRDefault="000B2007" w:rsidP="000B2007">
      <w:pPr>
        <w:pStyle w:val="Caption"/>
        <w:rPr>
          <w:del w:id="753" w:author="Heino, Matti T J" w:date="2018-08-10T17:44:00Z"/>
          <w:noProof/>
          <w:lang w:val="en-US"/>
        </w:rPr>
      </w:pPr>
      <w:bookmarkStart w:id="754" w:name="_Ref501488703"/>
      <w:bookmarkStart w:id="755" w:name="_Ref501488696"/>
      <w:ins w:id="756" w:author="Heino, Matti T J" w:date="2018-08-10T17:44:00Z">
        <w:r>
          <w:rPr>
            <w:lang w:val="en-US"/>
          </w:rPr>
          <w:t>Figure</w:t>
        </w:r>
        <w:bookmarkEnd w:id="754"/>
        <w:r>
          <w:rPr>
            <w:lang w:val="en-US"/>
          </w:rPr>
          <w:t xml:space="preserve"> </w:t>
        </w:r>
      </w:ins>
      <w:ins w:id="757" w:author="Heino, Matti T J" w:date="2018-08-10T17:45:00Z">
        <w:r>
          <w:rPr>
            <w:lang w:val="en-US"/>
          </w:rPr>
          <w:t>4</w:t>
        </w:r>
      </w:ins>
      <w:ins w:id="758" w:author="Heino, Matti T J" w:date="2018-08-10T17:44:00Z">
        <w:r w:rsidRPr="0023479E">
          <w:rPr>
            <w:lang w:val="en-US"/>
          </w:rPr>
          <w:t>: Discussing the SMS with peers.</w:t>
        </w:r>
        <w:bookmarkEnd w:id="755"/>
        <w:r>
          <w:rPr>
            <w:lang w:val="en-US"/>
          </w:rPr>
          <w:t xml:space="preserve"> Item stem: </w:t>
        </w:r>
        <w:r w:rsidRPr="003C3729">
          <w:rPr>
            <w:lang w:val="en-US"/>
          </w:rPr>
          <w:t>"I discussed the content of the messages with my peers at school..."</w:t>
        </w:r>
        <w:r>
          <w:rPr>
            <w:lang w:val="en-US"/>
          </w:rPr>
          <w:t>.</w:t>
        </w:r>
      </w:ins>
    </w:p>
    <w:p w14:paraId="605E7201" w14:textId="2E5426D4" w:rsidR="00A77967" w:rsidRPr="004A447D" w:rsidRDefault="00A77967" w:rsidP="00A77967">
      <w:pPr>
        <w:pStyle w:val="Caption"/>
        <w:rPr>
          <w:noProof/>
          <w:lang w:val="en-GB"/>
        </w:rPr>
      </w:pPr>
      <w:bookmarkStart w:id="759" w:name="_Ref449897490"/>
      <w:bookmarkStart w:id="760" w:name="_Toc449907257"/>
      <w:bookmarkEnd w:id="742"/>
      <w:r w:rsidRPr="004A447D">
        <w:rPr>
          <w:noProof/>
          <w:lang w:val="en-GB"/>
        </w:rPr>
        <w:t>Figure</w:t>
      </w:r>
      <w:del w:id="761" w:author="Heino, Matti T J" w:date="2018-08-10T17:45:00Z">
        <w:r w:rsidRPr="004A447D" w:rsidDel="000B2007">
          <w:rPr>
            <w:noProof/>
            <w:lang w:val="en-GB"/>
          </w:rPr>
          <w:delText xml:space="preserve"> </w:delText>
        </w:r>
      </w:del>
      <w:ins w:id="762" w:author="Heino, Matti T J" w:date="2018-08-10T17:45:00Z">
        <w:r w:rsidR="000B2007">
          <w:rPr>
            <w:noProof/>
            <w:lang w:val="en-GB"/>
          </w:rPr>
          <w:t>5</w:t>
        </w:r>
      </w:ins>
      <w:del w:id="763" w:author="Heino, Matti T J" w:date="2018-08-10T17:45:00Z">
        <w:r w:rsidRPr="004A447D" w:rsidDel="000B2007">
          <w:rPr>
            <w:noProof/>
            <w:lang w:val="en-GB"/>
          </w:rPr>
          <w:fldChar w:fldCharType="begin"/>
        </w:r>
        <w:r w:rsidRPr="004A447D" w:rsidDel="000B2007">
          <w:rPr>
            <w:noProof/>
            <w:lang w:val="en-GB"/>
          </w:rPr>
          <w:delInstrText xml:space="preserve"> SEQ Figure \* ARABIC </w:delInstrText>
        </w:r>
        <w:r w:rsidRPr="004A447D" w:rsidDel="000B2007">
          <w:rPr>
            <w:noProof/>
            <w:lang w:val="en-GB"/>
          </w:rPr>
          <w:fldChar w:fldCharType="separate"/>
        </w:r>
      </w:del>
      <w:del w:id="764" w:author="Heino, Matti T J" w:date="2018-08-08T15:41:00Z">
        <w:r w:rsidDel="00BD0BF4">
          <w:rPr>
            <w:noProof/>
            <w:lang w:val="en-GB"/>
          </w:rPr>
          <w:delText>4</w:delText>
        </w:r>
      </w:del>
      <w:del w:id="765" w:author="Heino, Matti T J" w:date="2018-08-10T17:45:00Z">
        <w:r w:rsidRPr="004A447D" w:rsidDel="000B2007">
          <w:rPr>
            <w:noProof/>
            <w:lang w:val="en-GB"/>
          </w:rPr>
          <w:fldChar w:fldCharType="end"/>
        </w:r>
      </w:del>
      <w:bookmarkEnd w:id="759"/>
      <w:r w:rsidRPr="004A447D">
        <w:rPr>
          <w:noProof/>
          <w:lang w:val="en-GB"/>
        </w:rPr>
        <w:t>: Total wear time in minutes (dashed line for the reason condition, solid for succinct). Grey band around the kernel density plots refers to 95% likelihood of containing the true density plot, if the two lines were generated by data from the same distribution.</w:t>
      </w:r>
      <w:bookmarkEnd w:id="760"/>
      <w:r>
        <w:rPr>
          <w:noProof/>
          <w:lang w:val="en-GB"/>
        </w:rPr>
        <w:t xml:space="preserve"> Mean (SD) Reason: 4549.57 minutes (1642.14), n = 133. Mean (SD) Succinct: 4479.65 (1616.04), n = 129. </w:t>
      </w:r>
    </w:p>
    <w:p w14:paraId="224885A1" w14:textId="6B50C704" w:rsidR="00A77967" w:rsidRPr="00D13E6D" w:rsidRDefault="00A77967" w:rsidP="00A77967">
      <w:pPr>
        <w:pStyle w:val="Caption"/>
        <w:rPr>
          <w:noProof/>
          <w:lang w:val="en-GB"/>
        </w:rPr>
      </w:pPr>
      <w:bookmarkStart w:id="766" w:name="_Toc449907258"/>
      <w:r w:rsidRPr="00D13E6D">
        <w:rPr>
          <w:noProof/>
          <w:lang w:val="en-GB"/>
        </w:rPr>
        <w:t xml:space="preserve">Figure </w:t>
      </w:r>
      <w:del w:id="767" w:author="Heino, Matti T J" w:date="2018-08-10T17:45:00Z">
        <w:r w:rsidRPr="00D13E6D" w:rsidDel="000B2007">
          <w:rPr>
            <w:noProof/>
            <w:lang w:val="en-GB"/>
          </w:rPr>
          <w:fldChar w:fldCharType="begin"/>
        </w:r>
        <w:r w:rsidRPr="00D13E6D" w:rsidDel="000B2007">
          <w:rPr>
            <w:noProof/>
            <w:lang w:val="en-GB"/>
          </w:rPr>
          <w:delInstrText xml:space="preserve"> SEQ Figure \* ARABIC </w:delInstrText>
        </w:r>
        <w:r w:rsidRPr="00D13E6D" w:rsidDel="000B2007">
          <w:rPr>
            <w:noProof/>
            <w:lang w:val="en-GB"/>
          </w:rPr>
          <w:fldChar w:fldCharType="separate"/>
        </w:r>
      </w:del>
      <w:del w:id="768" w:author="Heino, Matti T J" w:date="2018-08-08T15:41:00Z">
        <w:r w:rsidRPr="00D13E6D" w:rsidDel="00BD0BF4">
          <w:rPr>
            <w:noProof/>
            <w:lang w:val="en-GB"/>
          </w:rPr>
          <w:delText>5</w:delText>
        </w:r>
      </w:del>
      <w:del w:id="769" w:author="Heino, Matti T J" w:date="2018-08-10T17:45:00Z">
        <w:r w:rsidRPr="00D13E6D" w:rsidDel="000B2007">
          <w:rPr>
            <w:noProof/>
            <w:lang w:val="en-GB"/>
          </w:rPr>
          <w:fldChar w:fldCharType="end"/>
        </w:r>
      </w:del>
      <w:ins w:id="770" w:author="Heino, Matti T J" w:date="2018-08-10T17:45:00Z">
        <w:r w:rsidR="000B2007">
          <w:rPr>
            <w:noProof/>
            <w:lang w:val="en-GB"/>
          </w:rPr>
          <w:t>6</w:t>
        </w:r>
      </w:ins>
      <w:r w:rsidRPr="00D13E6D">
        <w:rPr>
          <w:noProof/>
          <w:lang w:val="en-GB"/>
        </w:rPr>
        <w:t>: Means and the total wear time distributions of the three groups. Error bars indicate 95% confidence intervals. No differences are detected.</w:t>
      </w:r>
      <w:bookmarkEnd w:id="766"/>
    </w:p>
    <w:p w14:paraId="533B2F3A" w14:textId="2C5D6095" w:rsidR="00A77967" w:rsidRPr="00D13E6D" w:rsidRDefault="00A77967" w:rsidP="00A77967">
      <w:pPr>
        <w:pStyle w:val="Caption"/>
        <w:rPr>
          <w:noProof/>
          <w:lang w:val="en-GB"/>
        </w:rPr>
      </w:pPr>
      <w:bookmarkStart w:id="771" w:name="_Ref449889151"/>
      <w:bookmarkStart w:id="772" w:name="_Toc449907259"/>
      <w:r w:rsidRPr="003A5503">
        <w:rPr>
          <w:lang w:val="en-US"/>
        </w:rPr>
        <w:t xml:space="preserve">Figure </w:t>
      </w:r>
      <w:del w:id="773" w:author="Heino, Matti T J" w:date="2018-08-10T17:45:00Z">
        <w:r w:rsidDel="000B2007">
          <w:fldChar w:fldCharType="begin"/>
        </w:r>
        <w:r w:rsidRPr="003B66CD" w:rsidDel="000B2007">
          <w:rPr>
            <w:lang w:val="en-US"/>
          </w:rPr>
          <w:delInstrText xml:space="preserve"> SEQ Figure \* ARABIC </w:delInstrText>
        </w:r>
        <w:r w:rsidDel="000B2007">
          <w:fldChar w:fldCharType="separate"/>
        </w:r>
      </w:del>
      <w:del w:id="774" w:author="Heino, Matti T J" w:date="2018-08-08T15:41:00Z">
        <w:r w:rsidDel="00BD0BF4">
          <w:rPr>
            <w:noProof/>
            <w:lang w:val="en-US"/>
          </w:rPr>
          <w:delText>6</w:delText>
        </w:r>
      </w:del>
      <w:del w:id="775" w:author="Heino, Matti T J" w:date="2018-08-10T17:45:00Z">
        <w:r w:rsidDel="000B2007">
          <w:rPr>
            <w:noProof/>
          </w:rPr>
          <w:fldChar w:fldCharType="end"/>
        </w:r>
      </w:del>
      <w:bookmarkEnd w:id="771"/>
      <w:ins w:id="776" w:author="Heino, Matti T J" w:date="2018-08-10T17:45:00Z">
        <w:r w:rsidR="000B2007" w:rsidRPr="000B2007">
          <w:rPr>
            <w:lang w:val="en-US"/>
          </w:rPr>
          <w:t>7</w:t>
        </w:r>
      </w:ins>
      <w:r w:rsidRPr="003A5503">
        <w:rPr>
          <w:lang w:val="en-US"/>
        </w:rPr>
        <w:t>: Measurement days of &gt;10 hours of data gathered by group. Horizontal lines represent means, boxes Bayesian 95% Highest Density Intervals (</w:t>
      </w:r>
      <w:r>
        <w:rPr>
          <w:lang w:val="en-US"/>
        </w:rPr>
        <w:t>with flat</w:t>
      </w:r>
      <w:r w:rsidRPr="003A5503">
        <w:rPr>
          <w:lang w:val="en-US"/>
        </w:rPr>
        <w:t xml:space="preserve"> priors).</w:t>
      </w:r>
      <w:bookmarkEnd w:id="772"/>
    </w:p>
    <w:p w14:paraId="208FB7B0" w14:textId="2D9A3BF5" w:rsidR="00A77967" w:rsidRPr="00625CE6" w:rsidRDefault="00A77967" w:rsidP="00A77967">
      <w:pPr>
        <w:pStyle w:val="Caption"/>
        <w:rPr>
          <w:lang w:val="en-US"/>
        </w:rPr>
      </w:pPr>
      <w:bookmarkStart w:id="777" w:name="_Ref477960801"/>
      <w:bookmarkStart w:id="778" w:name="_Toc449907260"/>
      <w:r w:rsidRPr="004A447D">
        <w:rPr>
          <w:noProof/>
          <w:lang w:val="en-GB"/>
        </w:rPr>
        <w:t xml:space="preserve">Figure </w:t>
      </w:r>
      <w:del w:id="779" w:author="Heino, Matti T J" w:date="2018-08-10T17:45:00Z">
        <w:r w:rsidRPr="004A447D" w:rsidDel="000B2007">
          <w:rPr>
            <w:noProof/>
            <w:lang w:val="en-GB"/>
          </w:rPr>
          <w:fldChar w:fldCharType="begin"/>
        </w:r>
        <w:r w:rsidRPr="004A447D" w:rsidDel="000B2007">
          <w:rPr>
            <w:noProof/>
            <w:lang w:val="en-GB"/>
          </w:rPr>
          <w:delInstrText xml:space="preserve"> SEQ Figure \* ARABIC </w:delInstrText>
        </w:r>
        <w:r w:rsidRPr="004A447D" w:rsidDel="000B2007">
          <w:rPr>
            <w:noProof/>
            <w:lang w:val="en-GB"/>
          </w:rPr>
          <w:fldChar w:fldCharType="separate"/>
        </w:r>
      </w:del>
      <w:del w:id="780" w:author="Heino, Matti T J" w:date="2018-08-08T15:41:00Z">
        <w:r w:rsidDel="00BD0BF4">
          <w:rPr>
            <w:noProof/>
            <w:lang w:val="en-GB"/>
          </w:rPr>
          <w:delText>7</w:delText>
        </w:r>
      </w:del>
      <w:del w:id="781" w:author="Heino, Matti T J" w:date="2018-08-10T17:45:00Z">
        <w:r w:rsidRPr="004A447D" w:rsidDel="000B2007">
          <w:rPr>
            <w:noProof/>
            <w:lang w:val="en-GB"/>
          </w:rPr>
          <w:fldChar w:fldCharType="end"/>
        </w:r>
      </w:del>
      <w:bookmarkEnd w:id="777"/>
      <w:ins w:id="782" w:author="Heino, Matti T J" w:date="2018-08-10T17:45:00Z">
        <w:r w:rsidR="000B2007">
          <w:rPr>
            <w:noProof/>
            <w:lang w:val="en-GB"/>
          </w:rPr>
          <w:t>8</w:t>
        </w:r>
      </w:ins>
      <w:bookmarkStart w:id="783" w:name="_GoBack"/>
      <w:bookmarkEnd w:id="783"/>
      <w:r w:rsidRPr="004A447D">
        <w:rPr>
          <w:noProof/>
          <w:lang w:val="en-GB"/>
        </w:rPr>
        <w:t xml:space="preserve">: Self-reported opening and reading of messages. </w:t>
      </w:r>
      <w:r>
        <w:rPr>
          <w:noProof/>
          <w:lang w:val="en-GB"/>
        </w:rPr>
        <w:t xml:space="preserve">Y-axis is total wear time. Boxes </w:t>
      </w:r>
      <w:r w:rsidRPr="004A447D">
        <w:rPr>
          <w:noProof/>
          <w:lang w:val="en-GB"/>
        </w:rPr>
        <w:t xml:space="preserve">represent 95% </w:t>
      </w:r>
      <w:r>
        <w:rPr>
          <w:noProof/>
          <w:lang w:val="en-GB"/>
        </w:rPr>
        <w:t>HDIs for the means, solid lines connect means and dashed lines connect medians</w:t>
      </w:r>
      <w:r w:rsidRPr="004A447D">
        <w:rPr>
          <w:noProof/>
          <w:lang w:val="en-GB"/>
        </w:rPr>
        <w:t>.</w:t>
      </w:r>
      <w:r>
        <w:rPr>
          <w:noProof/>
          <w:lang w:val="en-GB"/>
        </w:rPr>
        <w:t xml:space="preserve"> P</w:t>
      </w:r>
      <w:r w:rsidRPr="004A447D">
        <w:rPr>
          <w:noProof/>
          <w:lang w:val="en-GB"/>
        </w:rPr>
        <w:t>articipants who opted out of reminders are aggregated with those who indicated not havi</w:t>
      </w:r>
      <w:r>
        <w:rPr>
          <w:noProof/>
          <w:lang w:val="en-GB"/>
        </w:rPr>
        <w:t>ng opened the messages even once. P</w:t>
      </w:r>
      <w:r w:rsidRPr="004A447D">
        <w:rPr>
          <w:noProof/>
          <w:lang w:val="en-GB"/>
        </w:rPr>
        <w:t>articipants who received messages</w:t>
      </w:r>
      <w:r>
        <w:rPr>
          <w:noProof/>
          <w:lang w:val="en-GB"/>
        </w:rPr>
        <w:t>,</w:t>
      </w:r>
      <w:r w:rsidRPr="004A447D">
        <w:rPr>
          <w:noProof/>
          <w:lang w:val="en-GB"/>
        </w:rPr>
        <w:t xml:space="preserve"> but did not answer the question on message reading</w:t>
      </w:r>
      <w:r>
        <w:rPr>
          <w:noProof/>
          <w:lang w:val="en-GB"/>
        </w:rPr>
        <w:t>,</w:t>
      </w:r>
      <w:r w:rsidRPr="004A447D">
        <w:rPr>
          <w:noProof/>
          <w:lang w:val="en-GB"/>
        </w:rPr>
        <w:t xml:space="preserve"> are excluded.</w:t>
      </w:r>
      <w:bookmarkEnd w:id="778"/>
    </w:p>
    <w:p w14:paraId="4890BDC7" w14:textId="77777777" w:rsidR="00A77967" w:rsidRPr="00A77967" w:rsidRDefault="00A77967" w:rsidP="00A77967">
      <w:pPr>
        <w:spacing w:before="0" w:after="0" w:line="240" w:lineRule="auto"/>
        <w:rPr>
          <w:noProof/>
          <w:lang w:val="en-US"/>
        </w:rPr>
        <w:sectPr w:rsidR="00A77967" w:rsidRPr="00A77967" w:rsidSect="00C30BAC">
          <w:headerReference w:type="default" r:id="rId16"/>
          <w:footerReference w:type="default" r:id="rId17"/>
          <w:pgSz w:w="11906" w:h="16838"/>
          <w:pgMar w:top="1418" w:right="1418" w:bottom="1418" w:left="2268" w:header="709" w:footer="709" w:gutter="0"/>
          <w:cols w:space="708"/>
          <w:docGrid w:linePitch="360"/>
        </w:sectPr>
      </w:pPr>
    </w:p>
    <w:p w14:paraId="56DF76CA" w14:textId="77777777" w:rsidR="00DE13A1" w:rsidRPr="004A447D" w:rsidRDefault="00DE13A1" w:rsidP="00F0092E">
      <w:pPr>
        <w:pStyle w:val="UnnumberedHeading"/>
      </w:pPr>
      <w:bookmarkStart w:id="784" w:name="_Toc449907582"/>
      <w:r w:rsidRPr="004A447D">
        <w:lastRenderedPageBreak/>
        <w:t>Appendices</w:t>
      </w:r>
      <w:bookmarkEnd w:id="784"/>
    </w:p>
    <w:p w14:paraId="55DD05FD" w14:textId="77777777" w:rsidR="00E32090" w:rsidRPr="004A447D" w:rsidRDefault="00E32090" w:rsidP="00E32090">
      <w:pPr>
        <w:pStyle w:val="Heading-NotinTOC"/>
        <w:rPr>
          <w:noProof/>
          <w:lang w:val="en-GB"/>
        </w:rPr>
      </w:pPr>
      <w:r w:rsidRPr="004A447D">
        <w:rPr>
          <w:noProof/>
          <w:lang w:val="en-GB"/>
        </w:rPr>
        <w:t xml:space="preserve">Appendix 1: </w:t>
      </w:r>
      <w:r w:rsidR="00E918DA" w:rsidRPr="004A447D">
        <w:rPr>
          <w:noProof/>
          <w:lang w:val="en-GB"/>
        </w:rPr>
        <w:t>CRediT – contributor role taxonomy</w:t>
      </w:r>
      <w:r w:rsidR="00690CC4" w:rsidRPr="004A447D">
        <w:rPr>
          <w:noProof/>
          <w:lang w:val="en-GB"/>
        </w:rPr>
        <w:t xml:space="preserve"> </w:t>
      </w:r>
    </w:p>
    <w:tbl>
      <w:tblPr>
        <w:tblStyle w:val="TableGrid"/>
        <w:tblW w:w="0" w:type="auto"/>
        <w:tblLook w:val="04A0" w:firstRow="1" w:lastRow="0" w:firstColumn="1" w:lastColumn="0" w:noHBand="0" w:noVBand="1"/>
      </w:tblPr>
      <w:tblGrid>
        <w:gridCol w:w="2122"/>
        <w:gridCol w:w="4110"/>
        <w:gridCol w:w="1978"/>
      </w:tblGrid>
      <w:tr w:rsidR="00B22546" w:rsidRPr="004A447D" w14:paraId="46C36768" w14:textId="77777777" w:rsidTr="00334C0F">
        <w:tc>
          <w:tcPr>
            <w:tcW w:w="2122" w:type="dxa"/>
          </w:tcPr>
          <w:p w14:paraId="1B3B9640" w14:textId="77777777" w:rsidR="00B22546" w:rsidRPr="004A447D" w:rsidRDefault="00B22546" w:rsidP="00B22546">
            <w:pPr>
              <w:pStyle w:val="NoSpacing"/>
              <w:rPr>
                <w:b/>
                <w:noProof/>
                <w:lang w:val="en-GB"/>
              </w:rPr>
            </w:pPr>
            <w:r w:rsidRPr="004A447D">
              <w:rPr>
                <w:b/>
                <w:noProof/>
                <w:lang w:val="en-GB"/>
              </w:rPr>
              <w:t>Taxonomy category</w:t>
            </w:r>
          </w:p>
        </w:tc>
        <w:tc>
          <w:tcPr>
            <w:tcW w:w="4110" w:type="dxa"/>
          </w:tcPr>
          <w:p w14:paraId="57FFD8D6" w14:textId="77777777" w:rsidR="00B22546" w:rsidRPr="004A447D" w:rsidRDefault="00B22546" w:rsidP="00B22546">
            <w:pPr>
              <w:pStyle w:val="NoSpacing"/>
              <w:rPr>
                <w:b/>
                <w:noProof/>
                <w:lang w:val="en-GB"/>
              </w:rPr>
            </w:pPr>
            <w:r w:rsidRPr="004A447D">
              <w:rPr>
                <w:b/>
                <w:noProof/>
                <w:lang w:val="en-GB"/>
              </w:rPr>
              <w:t>Description</w:t>
            </w:r>
          </w:p>
        </w:tc>
        <w:tc>
          <w:tcPr>
            <w:tcW w:w="1978" w:type="dxa"/>
          </w:tcPr>
          <w:p w14:paraId="0D2E5D71" w14:textId="77777777" w:rsidR="00B22546" w:rsidRPr="004A447D" w:rsidRDefault="00B22546" w:rsidP="00B22546">
            <w:pPr>
              <w:pStyle w:val="NoSpacing"/>
              <w:rPr>
                <w:b/>
                <w:noProof/>
                <w:lang w:val="en-GB"/>
              </w:rPr>
            </w:pPr>
            <w:r w:rsidRPr="004A447D">
              <w:rPr>
                <w:b/>
                <w:noProof/>
                <w:lang w:val="en-GB"/>
              </w:rPr>
              <w:t>Author responsible</w:t>
            </w:r>
          </w:p>
        </w:tc>
      </w:tr>
      <w:tr w:rsidR="00B22546" w:rsidRPr="004A447D" w14:paraId="75F4239D" w14:textId="77777777" w:rsidTr="00334C0F">
        <w:tc>
          <w:tcPr>
            <w:tcW w:w="2122" w:type="dxa"/>
          </w:tcPr>
          <w:p w14:paraId="5162D2D4" w14:textId="77777777" w:rsidR="00B22546" w:rsidRPr="004A447D" w:rsidRDefault="00B22546" w:rsidP="00B22546">
            <w:pPr>
              <w:pStyle w:val="NoSpacing"/>
              <w:rPr>
                <w:noProof/>
                <w:lang w:val="en-GB"/>
              </w:rPr>
            </w:pPr>
            <w:r w:rsidRPr="004A447D">
              <w:rPr>
                <w:noProof/>
                <w:lang w:val="en-GB"/>
              </w:rPr>
              <w:t>Study conception</w:t>
            </w:r>
          </w:p>
        </w:tc>
        <w:tc>
          <w:tcPr>
            <w:tcW w:w="4110" w:type="dxa"/>
          </w:tcPr>
          <w:p w14:paraId="573EE4E2" w14:textId="77777777" w:rsidR="00B22546" w:rsidRPr="004A447D" w:rsidRDefault="00B22546" w:rsidP="00B22546">
            <w:pPr>
              <w:pStyle w:val="NoSpacing"/>
              <w:rPr>
                <w:noProof/>
                <w:lang w:val="en-GB"/>
              </w:rPr>
            </w:pPr>
            <w:r w:rsidRPr="004A447D">
              <w:rPr>
                <w:noProof/>
                <w:lang w:val="en-GB"/>
              </w:rPr>
              <w:t>Ideas; formulation of research question; statement of hypothesis.</w:t>
            </w:r>
          </w:p>
        </w:tc>
        <w:tc>
          <w:tcPr>
            <w:tcW w:w="1978" w:type="dxa"/>
          </w:tcPr>
          <w:p w14:paraId="22DF9216" w14:textId="77777777" w:rsidR="00B22546" w:rsidRPr="004A447D" w:rsidRDefault="00B22546" w:rsidP="00B22546">
            <w:pPr>
              <w:pStyle w:val="NoSpacing"/>
              <w:rPr>
                <w:noProof/>
                <w:lang w:val="en-GB"/>
              </w:rPr>
            </w:pPr>
            <w:r w:rsidRPr="004A447D">
              <w:rPr>
                <w:noProof/>
                <w:lang w:val="en-GB"/>
              </w:rPr>
              <w:t>Nelli Hankonen &amp; Matti Heino</w:t>
            </w:r>
          </w:p>
        </w:tc>
      </w:tr>
      <w:tr w:rsidR="00B22546" w:rsidRPr="004A447D" w14:paraId="3EEB5756" w14:textId="77777777" w:rsidTr="00334C0F">
        <w:tc>
          <w:tcPr>
            <w:tcW w:w="2122" w:type="dxa"/>
          </w:tcPr>
          <w:p w14:paraId="32074522" w14:textId="77777777" w:rsidR="00B22546" w:rsidRPr="004A447D" w:rsidRDefault="00B22546" w:rsidP="00B22546">
            <w:pPr>
              <w:pStyle w:val="NoSpacing"/>
              <w:rPr>
                <w:noProof/>
                <w:lang w:val="en-GB"/>
              </w:rPr>
            </w:pPr>
            <w:r w:rsidRPr="004A447D">
              <w:rPr>
                <w:noProof/>
                <w:lang w:val="en-GB"/>
              </w:rPr>
              <w:t>Methodology</w:t>
            </w:r>
          </w:p>
        </w:tc>
        <w:tc>
          <w:tcPr>
            <w:tcW w:w="4110" w:type="dxa"/>
          </w:tcPr>
          <w:p w14:paraId="5BF3F002" w14:textId="77777777" w:rsidR="00B22546" w:rsidRPr="004A447D" w:rsidRDefault="00B22546" w:rsidP="00B22546">
            <w:pPr>
              <w:pStyle w:val="NoSpacing"/>
              <w:rPr>
                <w:noProof/>
                <w:lang w:val="en-GB"/>
              </w:rPr>
            </w:pPr>
            <w:r w:rsidRPr="004A447D">
              <w:rPr>
                <w:noProof/>
                <w:lang w:val="en-GB"/>
              </w:rPr>
              <w:t>Development or design of methodology; creation of models.</w:t>
            </w:r>
          </w:p>
        </w:tc>
        <w:tc>
          <w:tcPr>
            <w:tcW w:w="1978" w:type="dxa"/>
          </w:tcPr>
          <w:p w14:paraId="384B6195" w14:textId="6CAD8B31" w:rsidR="00B22546" w:rsidRPr="003A5503" w:rsidRDefault="00B22546" w:rsidP="00BB759A">
            <w:pPr>
              <w:pStyle w:val="NoSpacing"/>
              <w:rPr>
                <w:lang w:val="fi-FI"/>
              </w:rPr>
            </w:pPr>
            <w:r w:rsidRPr="003A5503">
              <w:rPr>
                <w:lang w:val="fi-FI"/>
              </w:rPr>
              <w:t>Matti Heino</w:t>
            </w:r>
            <w:r w:rsidR="00F77128" w:rsidRPr="003A5503">
              <w:rPr>
                <w:lang w:val="fi-FI"/>
              </w:rPr>
              <w:t>,</w:t>
            </w:r>
            <w:r w:rsidR="00BB759A">
              <w:rPr>
                <w:lang w:val="fi-FI"/>
              </w:rPr>
              <w:t xml:space="preserve"> Nelli Hankonen,</w:t>
            </w:r>
            <w:r w:rsidR="00F77128" w:rsidRPr="003A5503">
              <w:rPr>
                <w:lang w:val="fi-FI"/>
              </w:rPr>
              <w:t xml:space="preserve"> Keegan Knittle</w:t>
            </w:r>
            <w:r w:rsidR="00BB759A">
              <w:rPr>
                <w:lang w:val="fi-FI"/>
              </w:rPr>
              <w:t>, Ari Haukkala</w:t>
            </w:r>
          </w:p>
        </w:tc>
      </w:tr>
      <w:tr w:rsidR="00B22546" w:rsidRPr="000B2007" w14:paraId="08F4007E" w14:textId="77777777" w:rsidTr="00334C0F">
        <w:tc>
          <w:tcPr>
            <w:tcW w:w="2122" w:type="dxa"/>
          </w:tcPr>
          <w:p w14:paraId="65825FA6" w14:textId="77777777" w:rsidR="00B22546" w:rsidRPr="004A447D" w:rsidRDefault="00B22546" w:rsidP="00B22546">
            <w:pPr>
              <w:pStyle w:val="NoSpacing"/>
              <w:rPr>
                <w:noProof/>
                <w:lang w:val="en-GB"/>
              </w:rPr>
            </w:pPr>
            <w:r w:rsidRPr="004A447D">
              <w:rPr>
                <w:noProof/>
                <w:lang w:val="en-GB"/>
              </w:rPr>
              <w:t>Computation</w:t>
            </w:r>
          </w:p>
        </w:tc>
        <w:tc>
          <w:tcPr>
            <w:tcW w:w="4110" w:type="dxa"/>
          </w:tcPr>
          <w:p w14:paraId="559C423D" w14:textId="77777777" w:rsidR="00B22546" w:rsidRPr="004A447D" w:rsidRDefault="00B22546" w:rsidP="00B22546">
            <w:pPr>
              <w:pStyle w:val="NoSpacing"/>
              <w:rPr>
                <w:noProof/>
                <w:lang w:val="en-GB"/>
              </w:rPr>
            </w:pPr>
            <w:r w:rsidRPr="004A447D">
              <w:rPr>
                <w:noProof/>
                <w:lang w:val="en-GB"/>
              </w:rPr>
              <w:t>Programming, software development; designing computer programs; implementation of the computer code and supporting algorithms.</w:t>
            </w:r>
          </w:p>
        </w:tc>
        <w:tc>
          <w:tcPr>
            <w:tcW w:w="1978" w:type="dxa"/>
          </w:tcPr>
          <w:p w14:paraId="66A5FD51" w14:textId="77777777" w:rsidR="00B22546" w:rsidRPr="004A447D" w:rsidRDefault="00B22546" w:rsidP="00B22546">
            <w:pPr>
              <w:pStyle w:val="NoSpacing"/>
              <w:rPr>
                <w:noProof/>
                <w:lang w:val="en-GB"/>
              </w:rPr>
            </w:pPr>
            <w:r w:rsidRPr="004A447D">
              <w:rPr>
                <w:noProof/>
                <w:lang w:val="en-GB"/>
              </w:rPr>
              <w:t>UKK-institute, Kryptoniitti joint-stock company</w:t>
            </w:r>
          </w:p>
        </w:tc>
      </w:tr>
      <w:tr w:rsidR="00B22546" w:rsidRPr="004A447D" w14:paraId="6B7F1B5C" w14:textId="77777777" w:rsidTr="00334C0F">
        <w:tc>
          <w:tcPr>
            <w:tcW w:w="2122" w:type="dxa"/>
          </w:tcPr>
          <w:p w14:paraId="13C3A31D" w14:textId="77777777" w:rsidR="00B22546" w:rsidRPr="004A447D" w:rsidRDefault="00B22546" w:rsidP="00B22546">
            <w:pPr>
              <w:pStyle w:val="NoSpacing"/>
              <w:rPr>
                <w:noProof/>
                <w:lang w:val="en-GB"/>
              </w:rPr>
            </w:pPr>
            <w:r w:rsidRPr="004A447D">
              <w:rPr>
                <w:noProof/>
                <w:lang w:val="en-GB"/>
              </w:rPr>
              <w:t>Formal analysis</w:t>
            </w:r>
          </w:p>
        </w:tc>
        <w:tc>
          <w:tcPr>
            <w:tcW w:w="4110" w:type="dxa"/>
          </w:tcPr>
          <w:p w14:paraId="535551FF" w14:textId="77777777" w:rsidR="00B22546" w:rsidRPr="004A447D" w:rsidRDefault="00B22546" w:rsidP="00B22546">
            <w:pPr>
              <w:pStyle w:val="NoSpacing"/>
              <w:rPr>
                <w:noProof/>
                <w:lang w:val="en-GB"/>
              </w:rPr>
            </w:pPr>
            <w:r w:rsidRPr="004A447D">
              <w:rPr>
                <w:noProof/>
                <w:lang w:val="en-GB"/>
              </w:rPr>
              <w:t>Application of statistical, mathematical or other formal techniques to analyse study data.</w:t>
            </w:r>
          </w:p>
        </w:tc>
        <w:tc>
          <w:tcPr>
            <w:tcW w:w="1978" w:type="dxa"/>
          </w:tcPr>
          <w:p w14:paraId="0B3781E6" w14:textId="77777777" w:rsidR="00B22546" w:rsidRPr="004A447D" w:rsidRDefault="00B22546" w:rsidP="00B22546">
            <w:pPr>
              <w:pStyle w:val="NoSpacing"/>
              <w:rPr>
                <w:noProof/>
                <w:lang w:val="en-GB"/>
              </w:rPr>
            </w:pPr>
            <w:r w:rsidRPr="004A447D">
              <w:rPr>
                <w:noProof/>
                <w:lang w:val="en-GB"/>
              </w:rPr>
              <w:t>Matti Heino</w:t>
            </w:r>
          </w:p>
        </w:tc>
      </w:tr>
      <w:tr w:rsidR="00B22546" w:rsidRPr="000B2007" w14:paraId="725E226D" w14:textId="77777777" w:rsidTr="00334C0F">
        <w:tc>
          <w:tcPr>
            <w:tcW w:w="2122" w:type="dxa"/>
          </w:tcPr>
          <w:p w14:paraId="06498B37" w14:textId="77777777" w:rsidR="00B22546" w:rsidRPr="004A447D" w:rsidRDefault="00B22546" w:rsidP="00B22546">
            <w:pPr>
              <w:pStyle w:val="NoSpacing"/>
              <w:rPr>
                <w:noProof/>
                <w:lang w:val="en-GB"/>
              </w:rPr>
            </w:pPr>
            <w:r w:rsidRPr="004A447D">
              <w:rPr>
                <w:noProof/>
                <w:lang w:val="en-GB"/>
              </w:rPr>
              <w:t>Investigation: performed the experiments</w:t>
            </w:r>
          </w:p>
        </w:tc>
        <w:tc>
          <w:tcPr>
            <w:tcW w:w="4110" w:type="dxa"/>
          </w:tcPr>
          <w:p w14:paraId="4E6E7AF2" w14:textId="77777777" w:rsidR="00B22546" w:rsidRPr="004A447D" w:rsidRDefault="00B22546" w:rsidP="00B22546">
            <w:pPr>
              <w:pStyle w:val="NoSpacing"/>
              <w:rPr>
                <w:noProof/>
                <w:lang w:val="en-GB"/>
              </w:rPr>
            </w:pPr>
            <w:r w:rsidRPr="004A447D">
              <w:rPr>
                <w:noProof/>
                <w:lang w:val="en-GB"/>
              </w:rPr>
              <w:t>Conducting the research and investigation process, specifically performing the experiments.</w:t>
            </w:r>
          </w:p>
        </w:tc>
        <w:tc>
          <w:tcPr>
            <w:tcW w:w="1978" w:type="dxa"/>
          </w:tcPr>
          <w:p w14:paraId="7F6F7811" w14:textId="77777777" w:rsidR="00B22546" w:rsidRPr="004A447D" w:rsidRDefault="00B22546" w:rsidP="00B22546">
            <w:pPr>
              <w:pStyle w:val="NoSpacing"/>
              <w:rPr>
                <w:noProof/>
                <w:lang w:val="en-GB"/>
              </w:rPr>
            </w:pPr>
            <w:r w:rsidRPr="004A447D">
              <w:rPr>
                <w:noProof/>
                <w:lang w:val="en-GB"/>
              </w:rPr>
              <w:t>Matti Heino &amp; Let’s Move It data collection team</w:t>
            </w:r>
          </w:p>
        </w:tc>
      </w:tr>
      <w:tr w:rsidR="00B22546" w:rsidRPr="000B2007" w14:paraId="79AFE363" w14:textId="77777777" w:rsidTr="00334C0F">
        <w:tc>
          <w:tcPr>
            <w:tcW w:w="2122" w:type="dxa"/>
          </w:tcPr>
          <w:p w14:paraId="205BB25A" w14:textId="77777777" w:rsidR="00B22546" w:rsidRPr="004A447D" w:rsidRDefault="00B22546" w:rsidP="00B22546">
            <w:pPr>
              <w:pStyle w:val="NoSpacing"/>
              <w:rPr>
                <w:noProof/>
                <w:lang w:val="en-GB"/>
              </w:rPr>
            </w:pPr>
            <w:r w:rsidRPr="004A447D">
              <w:rPr>
                <w:noProof/>
                <w:lang w:val="en-GB"/>
              </w:rPr>
              <w:t>Investigation: data/evidence collection</w:t>
            </w:r>
          </w:p>
        </w:tc>
        <w:tc>
          <w:tcPr>
            <w:tcW w:w="4110" w:type="dxa"/>
          </w:tcPr>
          <w:p w14:paraId="78D5D8D2" w14:textId="77777777" w:rsidR="00B22546" w:rsidRPr="004A447D" w:rsidRDefault="00B22546" w:rsidP="00B22546">
            <w:pPr>
              <w:pStyle w:val="NoSpacing"/>
              <w:rPr>
                <w:noProof/>
                <w:lang w:val="en-GB"/>
              </w:rPr>
            </w:pPr>
            <w:r w:rsidRPr="004A447D">
              <w:rPr>
                <w:noProof/>
                <w:lang w:val="en-GB"/>
              </w:rPr>
              <w:t>Conducting the research and investigation process, specifically data/evidence collection.</w:t>
            </w:r>
          </w:p>
        </w:tc>
        <w:tc>
          <w:tcPr>
            <w:tcW w:w="1978" w:type="dxa"/>
          </w:tcPr>
          <w:p w14:paraId="3EEBDDFC" w14:textId="77777777" w:rsidR="00B22546" w:rsidRPr="004A447D" w:rsidRDefault="00B22546" w:rsidP="00B22546">
            <w:pPr>
              <w:pStyle w:val="NoSpacing"/>
              <w:rPr>
                <w:noProof/>
                <w:lang w:val="en-GB"/>
              </w:rPr>
            </w:pPr>
            <w:r w:rsidRPr="004A447D">
              <w:rPr>
                <w:noProof/>
                <w:lang w:val="en-GB"/>
              </w:rPr>
              <w:t>Let’s Move It data collection team</w:t>
            </w:r>
          </w:p>
        </w:tc>
      </w:tr>
      <w:tr w:rsidR="00B22546" w:rsidRPr="004A447D" w14:paraId="57EF476A" w14:textId="77777777" w:rsidTr="00334C0F">
        <w:tc>
          <w:tcPr>
            <w:tcW w:w="2122" w:type="dxa"/>
          </w:tcPr>
          <w:p w14:paraId="6BB33ACF" w14:textId="77777777" w:rsidR="00B22546" w:rsidRPr="004A447D" w:rsidRDefault="00B22546" w:rsidP="00B22546">
            <w:pPr>
              <w:pStyle w:val="NoSpacing"/>
              <w:rPr>
                <w:noProof/>
                <w:lang w:val="en-GB"/>
              </w:rPr>
            </w:pPr>
            <w:r w:rsidRPr="004A447D">
              <w:rPr>
                <w:noProof/>
                <w:lang w:val="en-GB"/>
              </w:rPr>
              <w:t>Resources</w:t>
            </w:r>
          </w:p>
        </w:tc>
        <w:tc>
          <w:tcPr>
            <w:tcW w:w="4110" w:type="dxa"/>
          </w:tcPr>
          <w:p w14:paraId="55E3FC20" w14:textId="77777777" w:rsidR="00B22546" w:rsidRPr="004A447D" w:rsidRDefault="00B22546" w:rsidP="00B22546">
            <w:pPr>
              <w:pStyle w:val="NoSpacing"/>
              <w:rPr>
                <w:noProof/>
                <w:lang w:val="en-GB"/>
              </w:rPr>
            </w:pPr>
            <w:r w:rsidRPr="004A447D">
              <w:rPr>
                <w:noProof/>
                <w:lang w:val="en-GB"/>
              </w:rPr>
              <w:t>Provision of study materials, reagents, materials, patients, laboratory samples, animals, instrumentation or other analysis tools.</w:t>
            </w:r>
          </w:p>
        </w:tc>
        <w:tc>
          <w:tcPr>
            <w:tcW w:w="1978" w:type="dxa"/>
          </w:tcPr>
          <w:p w14:paraId="264C4B3E" w14:textId="19526C39" w:rsidR="00B22546" w:rsidRPr="006C3807" w:rsidRDefault="006C3807" w:rsidP="00B22546">
            <w:pPr>
              <w:pStyle w:val="NoSpacing"/>
              <w:rPr>
                <w:noProof/>
                <w:lang w:val="fi-FI"/>
              </w:rPr>
            </w:pPr>
            <w:r w:rsidRPr="006C3807">
              <w:rPr>
                <w:noProof/>
                <w:lang w:val="fi-FI"/>
              </w:rPr>
              <w:t>Tommi Vasankari,</w:t>
            </w:r>
            <w:r w:rsidR="004A447D" w:rsidRPr="006C3807">
              <w:rPr>
                <w:noProof/>
                <w:lang w:val="fi-FI"/>
              </w:rPr>
              <w:t xml:space="preserve"> </w:t>
            </w:r>
            <w:r w:rsidR="00B22546" w:rsidRPr="006C3807">
              <w:rPr>
                <w:noProof/>
                <w:lang w:val="fi-FI"/>
              </w:rPr>
              <w:t>Nelli Hankonen</w:t>
            </w:r>
          </w:p>
        </w:tc>
      </w:tr>
      <w:tr w:rsidR="00B22546" w:rsidRPr="004A447D" w14:paraId="65850BFC" w14:textId="77777777" w:rsidTr="00334C0F">
        <w:tc>
          <w:tcPr>
            <w:tcW w:w="2122" w:type="dxa"/>
          </w:tcPr>
          <w:p w14:paraId="119388B3" w14:textId="77777777" w:rsidR="00B22546" w:rsidRPr="004A447D" w:rsidRDefault="00B22546" w:rsidP="00B22546">
            <w:pPr>
              <w:pStyle w:val="NoSpacing"/>
              <w:rPr>
                <w:noProof/>
                <w:lang w:val="en-GB"/>
              </w:rPr>
            </w:pPr>
            <w:r w:rsidRPr="004A447D">
              <w:rPr>
                <w:noProof/>
                <w:lang w:val="en-GB"/>
              </w:rPr>
              <w:t>Data curation</w:t>
            </w:r>
          </w:p>
        </w:tc>
        <w:tc>
          <w:tcPr>
            <w:tcW w:w="4110" w:type="dxa"/>
          </w:tcPr>
          <w:p w14:paraId="63EFF0AD" w14:textId="77777777" w:rsidR="00B22546" w:rsidRPr="004A447D" w:rsidRDefault="00B22546" w:rsidP="00B22546">
            <w:pPr>
              <w:pStyle w:val="NoSpacing"/>
              <w:rPr>
                <w:noProof/>
                <w:lang w:val="en-GB"/>
              </w:rPr>
            </w:pPr>
            <w:r w:rsidRPr="004A447D">
              <w:rPr>
                <w:noProof/>
                <w:lang w:val="en-GB"/>
              </w:rPr>
              <w:t>Management activities to annotate (produce metadata) and maintain research data for initial use and later re-use.</w:t>
            </w:r>
          </w:p>
        </w:tc>
        <w:tc>
          <w:tcPr>
            <w:tcW w:w="1978" w:type="dxa"/>
          </w:tcPr>
          <w:p w14:paraId="06F0F8CA"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0668E754" w14:textId="77777777" w:rsidTr="00334C0F">
        <w:tc>
          <w:tcPr>
            <w:tcW w:w="2122" w:type="dxa"/>
          </w:tcPr>
          <w:p w14:paraId="3C29C200" w14:textId="77777777" w:rsidR="00B22546" w:rsidRPr="004A447D" w:rsidRDefault="00B22546" w:rsidP="00B22546">
            <w:pPr>
              <w:pStyle w:val="NoSpacing"/>
              <w:rPr>
                <w:noProof/>
                <w:lang w:val="en-GB"/>
              </w:rPr>
            </w:pPr>
            <w:r w:rsidRPr="004A447D">
              <w:rPr>
                <w:noProof/>
                <w:lang w:val="en-GB"/>
              </w:rPr>
              <w:t>Writing/manuscript preparation: writing the initial draft</w:t>
            </w:r>
          </w:p>
        </w:tc>
        <w:tc>
          <w:tcPr>
            <w:tcW w:w="4110" w:type="dxa"/>
          </w:tcPr>
          <w:p w14:paraId="290452B8"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writing the initial draft.</w:t>
            </w:r>
          </w:p>
        </w:tc>
        <w:tc>
          <w:tcPr>
            <w:tcW w:w="1978" w:type="dxa"/>
          </w:tcPr>
          <w:p w14:paraId="25E612B8"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5DD9B16C" w14:textId="77777777" w:rsidTr="00334C0F">
        <w:tc>
          <w:tcPr>
            <w:tcW w:w="2122" w:type="dxa"/>
          </w:tcPr>
          <w:p w14:paraId="017F23C3" w14:textId="77777777" w:rsidR="00B22546" w:rsidRPr="004A447D" w:rsidRDefault="00B22546" w:rsidP="00B22546">
            <w:pPr>
              <w:pStyle w:val="NoSpacing"/>
              <w:rPr>
                <w:noProof/>
                <w:lang w:val="en-GB"/>
              </w:rPr>
            </w:pPr>
            <w:r w:rsidRPr="004A447D">
              <w:rPr>
                <w:noProof/>
                <w:lang w:val="en-GB"/>
              </w:rPr>
              <w:t>Writing/manuscript preparation: critical review, commentary or revision</w:t>
            </w:r>
          </w:p>
        </w:tc>
        <w:tc>
          <w:tcPr>
            <w:tcW w:w="4110" w:type="dxa"/>
          </w:tcPr>
          <w:p w14:paraId="058BA3B2"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critical review, commentary or revision.</w:t>
            </w:r>
          </w:p>
        </w:tc>
        <w:tc>
          <w:tcPr>
            <w:tcW w:w="1978" w:type="dxa"/>
          </w:tcPr>
          <w:p w14:paraId="59138B73" w14:textId="65D4FD95" w:rsidR="00B22546" w:rsidRPr="003A5503" w:rsidRDefault="00B22546" w:rsidP="00B22546">
            <w:pPr>
              <w:pStyle w:val="NoSpacing"/>
              <w:rPr>
                <w:lang w:val="fi-FI"/>
              </w:rPr>
            </w:pPr>
            <w:r w:rsidRPr="003A5503">
              <w:rPr>
                <w:lang w:val="fi-FI"/>
              </w:rPr>
              <w:t>Matti Heino</w:t>
            </w:r>
            <w:r w:rsidR="00ED3B5B" w:rsidRPr="003A5503">
              <w:rPr>
                <w:lang w:val="fi-FI"/>
              </w:rPr>
              <w:t>, Nelli Hankonen, Ari Haukkala, Keegan Knittle, Tommi Vasankari</w:t>
            </w:r>
          </w:p>
        </w:tc>
      </w:tr>
      <w:tr w:rsidR="00B22546" w:rsidRPr="004A447D" w14:paraId="49B37AAC" w14:textId="77777777" w:rsidTr="00334C0F">
        <w:tc>
          <w:tcPr>
            <w:tcW w:w="2122" w:type="dxa"/>
          </w:tcPr>
          <w:p w14:paraId="03785361" w14:textId="77777777" w:rsidR="00B22546" w:rsidRPr="004A447D" w:rsidRDefault="00B22546" w:rsidP="00B22546">
            <w:pPr>
              <w:pStyle w:val="NoSpacing"/>
              <w:rPr>
                <w:noProof/>
                <w:lang w:val="en-GB"/>
              </w:rPr>
            </w:pPr>
            <w:r w:rsidRPr="004A447D">
              <w:rPr>
                <w:noProof/>
                <w:lang w:val="en-GB"/>
              </w:rPr>
              <w:t>Writing/manuscript preparation: visualization/data presentation</w:t>
            </w:r>
          </w:p>
        </w:tc>
        <w:tc>
          <w:tcPr>
            <w:tcW w:w="4110" w:type="dxa"/>
          </w:tcPr>
          <w:p w14:paraId="3A236D3B"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visualization/data presentation.</w:t>
            </w:r>
          </w:p>
        </w:tc>
        <w:tc>
          <w:tcPr>
            <w:tcW w:w="1978" w:type="dxa"/>
          </w:tcPr>
          <w:p w14:paraId="7C2244B9"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4BAAC8BB" w14:textId="77777777" w:rsidTr="00334C0F">
        <w:tc>
          <w:tcPr>
            <w:tcW w:w="2122" w:type="dxa"/>
          </w:tcPr>
          <w:p w14:paraId="0575EFEE" w14:textId="77777777" w:rsidR="00B22546" w:rsidRPr="004A447D" w:rsidRDefault="00B22546" w:rsidP="00B22546">
            <w:pPr>
              <w:pStyle w:val="NoSpacing"/>
              <w:rPr>
                <w:noProof/>
                <w:lang w:val="en-GB"/>
              </w:rPr>
            </w:pPr>
            <w:r w:rsidRPr="004A447D">
              <w:rPr>
                <w:noProof/>
                <w:lang w:val="en-GB"/>
              </w:rPr>
              <w:t>Supervision</w:t>
            </w:r>
          </w:p>
        </w:tc>
        <w:tc>
          <w:tcPr>
            <w:tcW w:w="4110" w:type="dxa"/>
          </w:tcPr>
          <w:p w14:paraId="18822FF7" w14:textId="77777777" w:rsidR="00B22546" w:rsidRPr="004A447D" w:rsidRDefault="00B22546" w:rsidP="00B22546">
            <w:pPr>
              <w:pStyle w:val="NoSpacing"/>
              <w:rPr>
                <w:noProof/>
                <w:lang w:val="en-GB"/>
              </w:rPr>
            </w:pPr>
            <w:r w:rsidRPr="004A447D">
              <w:rPr>
                <w:noProof/>
                <w:lang w:val="en-GB"/>
              </w:rPr>
              <w:t>Responsibility for supervising research; project orchestration; principal investigator or other lead stakeholder.</w:t>
            </w:r>
          </w:p>
        </w:tc>
        <w:tc>
          <w:tcPr>
            <w:tcW w:w="1978" w:type="dxa"/>
          </w:tcPr>
          <w:p w14:paraId="5576DA8A"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44F4CD6B" w14:textId="77777777" w:rsidTr="00334C0F">
        <w:tc>
          <w:tcPr>
            <w:tcW w:w="2122" w:type="dxa"/>
          </w:tcPr>
          <w:p w14:paraId="71E39DA6" w14:textId="77777777" w:rsidR="00B22546" w:rsidRPr="004A447D" w:rsidRDefault="00B22546" w:rsidP="00B22546">
            <w:pPr>
              <w:pStyle w:val="NoSpacing"/>
              <w:rPr>
                <w:noProof/>
                <w:lang w:val="en-GB"/>
              </w:rPr>
            </w:pPr>
            <w:r w:rsidRPr="004A447D">
              <w:rPr>
                <w:noProof/>
                <w:lang w:val="en-GB"/>
              </w:rPr>
              <w:lastRenderedPageBreak/>
              <w:t>Project administration</w:t>
            </w:r>
          </w:p>
        </w:tc>
        <w:tc>
          <w:tcPr>
            <w:tcW w:w="4110" w:type="dxa"/>
          </w:tcPr>
          <w:p w14:paraId="4423E2D7" w14:textId="77777777" w:rsidR="00B22546" w:rsidRPr="004A447D" w:rsidRDefault="00B22546" w:rsidP="00B22546">
            <w:pPr>
              <w:pStyle w:val="NoSpacing"/>
              <w:rPr>
                <w:noProof/>
                <w:lang w:val="en-GB"/>
              </w:rPr>
            </w:pPr>
            <w:r w:rsidRPr="004A447D">
              <w:rPr>
                <w:noProof/>
                <w:lang w:val="en-GB"/>
              </w:rPr>
              <w:t>Coordination or management of research activities leading to this publication.</w:t>
            </w:r>
          </w:p>
        </w:tc>
        <w:tc>
          <w:tcPr>
            <w:tcW w:w="1978" w:type="dxa"/>
          </w:tcPr>
          <w:p w14:paraId="2FC21D8F"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302E2E02" w14:textId="77777777" w:rsidTr="00334C0F">
        <w:tc>
          <w:tcPr>
            <w:tcW w:w="2122" w:type="dxa"/>
          </w:tcPr>
          <w:p w14:paraId="7E794CDF" w14:textId="77777777" w:rsidR="00B22546" w:rsidRPr="004A447D" w:rsidRDefault="00B22546" w:rsidP="00B22546">
            <w:pPr>
              <w:pStyle w:val="NoSpacing"/>
              <w:rPr>
                <w:noProof/>
                <w:lang w:val="en-GB"/>
              </w:rPr>
            </w:pPr>
            <w:r w:rsidRPr="004A447D">
              <w:rPr>
                <w:noProof/>
                <w:lang w:val="en-GB"/>
              </w:rPr>
              <w:t>Funding acquisition</w:t>
            </w:r>
          </w:p>
        </w:tc>
        <w:tc>
          <w:tcPr>
            <w:tcW w:w="4110" w:type="dxa"/>
          </w:tcPr>
          <w:p w14:paraId="0E870066" w14:textId="77777777" w:rsidR="00B22546" w:rsidRPr="004A447D" w:rsidRDefault="00B22546" w:rsidP="00B22546">
            <w:pPr>
              <w:pStyle w:val="NoSpacing"/>
              <w:rPr>
                <w:noProof/>
                <w:lang w:val="en-GB"/>
              </w:rPr>
            </w:pPr>
            <w:r w:rsidRPr="004A447D">
              <w:rPr>
                <w:noProof/>
                <w:lang w:val="en-GB"/>
              </w:rPr>
              <w:t>Acquisition of the financial support for the project leading to this publication.</w:t>
            </w:r>
          </w:p>
        </w:tc>
        <w:tc>
          <w:tcPr>
            <w:tcW w:w="1978" w:type="dxa"/>
          </w:tcPr>
          <w:p w14:paraId="6C27066B" w14:textId="64C0C265" w:rsidR="00B22546" w:rsidRPr="00033876" w:rsidRDefault="00B22546" w:rsidP="00B22546">
            <w:pPr>
              <w:pStyle w:val="NoSpacing"/>
              <w:rPr>
                <w:noProof/>
                <w:lang w:val="fi-FI"/>
              </w:rPr>
            </w:pPr>
            <w:r w:rsidRPr="00033876">
              <w:rPr>
                <w:noProof/>
                <w:lang w:val="fi-FI"/>
              </w:rPr>
              <w:t>Nelli Hankonen</w:t>
            </w:r>
            <w:r w:rsidR="004A447D" w:rsidRPr="00033876">
              <w:rPr>
                <w:noProof/>
                <w:lang w:val="fi-FI"/>
              </w:rPr>
              <w:t xml:space="preserve">, </w:t>
            </w:r>
            <w:r w:rsidR="00033876" w:rsidRPr="00033876">
              <w:rPr>
                <w:noProof/>
                <w:lang w:val="fi-FI"/>
              </w:rPr>
              <w:t xml:space="preserve">Ari Haukkala, Tommi Vasankari, the </w:t>
            </w:r>
            <w:r w:rsidR="004A447D" w:rsidRPr="00033876">
              <w:rPr>
                <w:noProof/>
                <w:lang w:val="fi-FI"/>
              </w:rPr>
              <w:t>UKK-institute</w:t>
            </w:r>
          </w:p>
        </w:tc>
      </w:tr>
    </w:tbl>
    <w:p w14:paraId="76A7D55F" w14:textId="4A6FD75A" w:rsidR="00E32090" w:rsidRPr="004A447D" w:rsidRDefault="00690CC4" w:rsidP="00690CC4">
      <w:pPr>
        <w:pStyle w:val="NoSpacing"/>
        <w:rPr>
          <w:noProof/>
          <w:lang w:val="en-GB"/>
        </w:rPr>
      </w:pPr>
      <w:r w:rsidRPr="004A447D">
        <w:rPr>
          <w:noProof/>
          <w:lang w:val="en-GB"/>
        </w:rPr>
        <w:fldChar w:fldCharType="begin"/>
      </w:r>
      <w:ins w:id="785" w:author="Heino, Matti T J" w:date="2018-08-05T23:08:00Z">
        <w:r w:rsidR="00652E1F">
          <w:rPr>
            <w:noProof/>
            <w:lang w:val="en-GB"/>
          </w:rPr>
          <w:instrText xml:space="preserve"> ADDIN ZOTERO_ITEM CSL_CITATION {"citationID":"20p3rljua0","properties":{"formattedCitation":"[40]","plainCitation":"[40]"},"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ins>
      <w:del w:id="786" w:author="Heino, Matti T J" w:date="2018-08-05T23:07:00Z">
        <w:r w:rsidR="00786C9F" w:rsidDel="00652E1F">
          <w:rPr>
            <w:noProof/>
            <w:lang w:val="en-GB"/>
          </w:rPr>
          <w:delInstrText xml:space="preserve"> ADDIN ZOTERO_ITEM CSL_CITATION {"citationID":"20p3rljua0","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delInstrText>
        </w:r>
      </w:del>
      <w:r w:rsidRPr="004A447D">
        <w:rPr>
          <w:noProof/>
          <w:lang w:val="en-GB"/>
        </w:rPr>
        <w:fldChar w:fldCharType="separate"/>
      </w:r>
      <w:ins w:id="787" w:author="Heino, Matti T J" w:date="2018-08-05T23:08:00Z">
        <w:r w:rsidR="00652E1F" w:rsidRPr="00652E1F">
          <w:rPr>
            <w:rFonts w:cs="Calibri"/>
          </w:rPr>
          <w:t>[40]</w:t>
        </w:r>
      </w:ins>
      <w:del w:id="788" w:author="Heino, Matti T J" w:date="2018-08-05T23:08:00Z">
        <w:r w:rsidR="00786C9F" w:rsidRPr="00652E1F" w:rsidDel="00652E1F">
          <w:delText>[37]</w:delText>
        </w:r>
      </w:del>
      <w:r w:rsidRPr="004A447D">
        <w:rPr>
          <w:noProof/>
          <w:lang w:val="en-GB"/>
        </w:rPr>
        <w:fldChar w:fldCharType="end"/>
      </w:r>
    </w:p>
    <w:p w14:paraId="1FB184C4" w14:textId="46F86E2C" w:rsidR="00E32090" w:rsidRPr="004A447D" w:rsidDel="00BD0BF4" w:rsidRDefault="00E32090" w:rsidP="00E32090">
      <w:pPr>
        <w:pStyle w:val="Heading-NotinTOC"/>
        <w:rPr>
          <w:del w:id="789" w:author="Heino, Matti T J" w:date="2018-08-08T15:44:00Z"/>
          <w:noProof/>
          <w:lang w:val="en-GB"/>
        </w:rPr>
      </w:pPr>
      <w:del w:id="790" w:author="Heino, Matti T J" w:date="2018-08-08T15:44:00Z">
        <w:r w:rsidRPr="004A447D" w:rsidDel="00BD0BF4">
          <w:rPr>
            <w:noProof/>
            <w:lang w:val="en-GB"/>
          </w:rPr>
          <w:delText>Appendix 2: CONSORT Flow Diagram</w:delText>
        </w:r>
      </w:del>
    </w:p>
    <w:p w14:paraId="783F125D" w14:textId="1C89844B" w:rsidR="00E32090" w:rsidRPr="004A447D" w:rsidRDefault="00A52DA2" w:rsidP="00E32090">
      <w:pPr>
        <w:pStyle w:val="Heading-NotinTOC"/>
        <w:rPr>
          <w:noProof/>
          <w:lang w:val="en-GB"/>
        </w:rPr>
      </w:pPr>
      <w:del w:id="791" w:author="Heino, Matti T J" w:date="2018-08-08T15:44:00Z">
        <w:r w:rsidRPr="004A447D" w:rsidDel="00BD0BF4">
          <w:rPr>
            <w:noProof/>
            <w:lang w:eastAsia="fi-FI"/>
          </w:rPr>
          <w:drawing>
            <wp:inline distT="0" distB="0" distL="0" distR="0" wp14:anchorId="01FFF907" wp14:editId="62A4E0D3">
              <wp:extent cx="5219700" cy="40792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4079240"/>
                      </a:xfrm>
                      <a:prstGeom prst="rect">
                        <a:avLst/>
                      </a:prstGeom>
                    </pic:spPr>
                  </pic:pic>
                </a:graphicData>
              </a:graphic>
            </wp:inline>
          </w:drawing>
        </w:r>
      </w:del>
    </w:p>
    <w:p w14:paraId="26B07EB6" w14:textId="77777777" w:rsidR="00815C48" w:rsidRPr="004A447D" w:rsidRDefault="00815C48" w:rsidP="00DE13A1">
      <w:pPr>
        <w:rPr>
          <w:noProof/>
          <w:lang w:val="en-GB"/>
        </w:rPr>
      </w:pPr>
    </w:p>
    <w:p w14:paraId="5BF9C895" w14:textId="77777777" w:rsidR="00DE13A1" w:rsidRPr="004A447D" w:rsidRDefault="00DE13A1">
      <w:pPr>
        <w:spacing w:before="0" w:after="0" w:line="240" w:lineRule="auto"/>
        <w:rPr>
          <w:noProof/>
          <w:lang w:val="en-GB"/>
        </w:rPr>
      </w:pPr>
      <w:r w:rsidRPr="004A447D">
        <w:rPr>
          <w:noProof/>
          <w:lang w:val="en-GB"/>
        </w:rPr>
        <w:br w:type="page"/>
      </w:r>
    </w:p>
    <w:p w14:paraId="1890EC60" w14:textId="5E5924DA" w:rsidR="00DE13A1" w:rsidRPr="004A447D" w:rsidRDefault="007D0470" w:rsidP="007D0470">
      <w:pPr>
        <w:pStyle w:val="Heading-NotinTOC"/>
        <w:rPr>
          <w:noProof/>
          <w:lang w:val="en-GB"/>
        </w:rPr>
      </w:pPr>
      <w:r w:rsidRPr="004A447D">
        <w:rPr>
          <w:noProof/>
          <w:lang w:val="en-GB"/>
        </w:rPr>
        <w:lastRenderedPageBreak/>
        <w:t xml:space="preserve">Appendix </w:t>
      </w:r>
      <w:del w:id="792" w:author="Heino, Matti T J" w:date="2018-08-08T15:44:00Z">
        <w:r w:rsidRPr="004A447D" w:rsidDel="00BD0BF4">
          <w:rPr>
            <w:noProof/>
            <w:lang w:val="en-GB"/>
          </w:rPr>
          <w:delText>3</w:delText>
        </w:r>
      </w:del>
      <w:ins w:id="793" w:author="Heino, Matti T J" w:date="2018-08-08T15:44:00Z">
        <w:r w:rsidR="00BD0BF4">
          <w:rPr>
            <w:noProof/>
            <w:lang w:val="en-GB"/>
          </w:rPr>
          <w:t>2</w:t>
        </w:r>
      </w:ins>
      <w:r w:rsidRPr="004A447D">
        <w:rPr>
          <w:noProof/>
          <w:lang w:val="en-GB"/>
        </w:rPr>
        <w:t>: Post-SMS questionnaire</w:t>
      </w:r>
      <w:ins w:id="794" w:author="Heino, Matti T J" w:date="2018-08-01T14:10:00Z">
        <w:r w:rsidR="00F9713C">
          <w:rPr>
            <w:noProof/>
            <w:lang w:val="en-GB"/>
          </w:rPr>
          <w:t xml:space="preserve"> (Finnish)</w:t>
        </w:r>
      </w:ins>
      <w:r w:rsidRPr="004A447D">
        <w:rPr>
          <w:noProof/>
          <w:lang w:val="en-GB"/>
        </w:rPr>
        <w:t>.</w:t>
      </w:r>
    </w:p>
    <w:p w14:paraId="0AC8D61A" w14:textId="1E1EEEFF" w:rsidR="00F9713C" w:rsidRDefault="007D0470" w:rsidP="00DE13A1">
      <w:pPr>
        <w:rPr>
          <w:ins w:id="795" w:author="Heino, Matti T J" w:date="2018-08-01T14:10:00Z"/>
          <w:noProof/>
          <w:lang w:val="en-GB"/>
        </w:rPr>
      </w:pPr>
      <w:r w:rsidRPr="004A447D">
        <w:rPr>
          <w:noProof/>
          <w:lang w:eastAsia="fi-FI"/>
        </w:rPr>
        <w:drawing>
          <wp:inline distT="0" distB="0" distL="0" distR="0" wp14:anchorId="4CE5F7CB" wp14:editId="2D600049">
            <wp:extent cx="4429125" cy="5857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9125" cy="5857875"/>
                    </a:xfrm>
                    <a:prstGeom prst="rect">
                      <a:avLst/>
                    </a:prstGeom>
                  </pic:spPr>
                </pic:pic>
              </a:graphicData>
            </a:graphic>
          </wp:inline>
        </w:drawing>
      </w:r>
    </w:p>
    <w:p w14:paraId="23C37FCF" w14:textId="77777777" w:rsidR="00F9713C" w:rsidRDefault="00F9713C">
      <w:pPr>
        <w:spacing w:before="0" w:after="0" w:line="240" w:lineRule="auto"/>
        <w:rPr>
          <w:ins w:id="796" w:author="Heino, Matti T J" w:date="2018-08-01T14:10:00Z"/>
          <w:noProof/>
          <w:lang w:val="en-GB"/>
        </w:rPr>
      </w:pPr>
      <w:ins w:id="797" w:author="Heino, Matti T J" w:date="2018-08-01T14:10:00Z">
        <w:r>
          <w:rPr>
            <w:noProof/>
            <w:lang w:val="en-GB"/>
          </w:rPr>
          <w:br w:type="page"/>
        </w:r>
      </w:ins>
    </w:p>
    <w:p w14:paraId="5C0099F3" w14:textId="48C736AD" w:rsidR="007D0470" w:rsidRDefault="00F9713C" w:rsidP="00DE13A1">
      <w:pPr>
        <w:rPr>
          <w:ins w:id="798" w:author="Heino, Matti T J" w:date="2018-08-01T14:24:00Z"/>
          <w:noProof/>
          <w:lang w:val="en-GB"/>
        </w:rPr>
      </w:pPr>
      <w:ins w:id="799" w:author="Heino, Matti T J" w:date="2018-08-01T14:10:00Z">
        <w:r w:rsidRPr="004A447D">
          <w:rPr>
            <w:noProof/>
            <w:lang w:val="en-GB"/>
          </w:rPr>
          <w:lastRenderedPageBreak/>
          <w:t xml:space="preserve">Appendix </w:t>
        </w:r>
      </w:ins>
      <w:ins w:id="800" w:author="Heino, Matti T J" w:date="2018-08-08T15:44:00Z">
        <w:r w:rsidR="00BD0BF4">
          <w:rPr>
            <w:noProof/>
            <w:lang w:val="en-GB"/>
          </w:rPr>
          <w:t>3</w:t>
        </w:r>
      </w:ins>
      <w:ins w:id="801" w:author="Heino, Matti T J" w:date="2018-08-01T14:10:00Z">
        <w:r w:rsidRPr="004A447D">
          <w:rPr>
            <w:noProof/>
            <w:lang w:val="en-GB"/>
          </w:rPr>
          <w:t>: Post-SMS questionnaire</w:t>
        </w:r>
        <w:r>
          <w:rPr>
            <w:noProof/>
            <w:lang w:val="en-GB"/>
          </w:rPr>
          <w:t xml:space="preserve"> (English</w:t>
        </w:r>
      </w:ins>
      <w:ins w:id="802" w:author="Heino, Matti T J" w:date="2018-08-01T14:24:00Z">
        <w:r w:rsidR="00DB4831">
          <w:rPr>
            <w:noProof/>
            <w:lang w:val="en-GB"/>
          </w:rPr>
          <w:t xml:space="preserve"> translation</w:t>
        </w:r>
      </w:ins>
      <w:ins w:id="803" w:author="Heino, Matti T J" w:date="2018-08-01T14:10:00Z">
        <w:r>
          <w:rPr>
            <w:noProof/>
            <w:lang w:val="en-GB"/>
          </w:rPr>
          <w:t>)</w:t>
        </w:r>
      </w:ins>
    </w:p>
    <w:p w14:paraId="69EB686B" w14:textId="0448497E" w:rsidR="00DB4831" w:rsidRPr="004A447D" w:rsidRDefault="00B639E6" w:rsidP="00DE13A1">
      <w:pPr>
        <w:rPr>
          <w:noProof/>
          <w:lang w:val="en-GB"/>
        </w:rPr>
      </w:pPr>
      <w:ins w:id="804" w:author="Heino, Matti T J" w:date="2018-08-10T16:59:00Z">
        <w:r>
          <w:rPr>
            <w:noProof/>
            <w:lang w:eastAsia="fi-FI"/>
          </w:rPr>
          <w:drawing>
            <wp:anchor distT="0" distB="0" distL="114300" distR="114300" simplePos="0" relativeHeight="251659264" behindDoc="0" locked="0" layoutInCell="1" allowOverlap="1" wp14:anchorId="64382509" wp14:editId="58F1C84C">
              <wp:simplePos x="0" y="0"/>
              <wp:positionH relativeFrom="column">
                <wp:posOffset>0</wp:posOffset>
              </wp:positionH>
              <wp:positionV relativeFrom="paragraph">
                <wp:posOffset>499745</wp:posOffset>
              </wp:positionV>
              <wp:extent cx="5219700" cy="61461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6146165"/>
                      </a:xfrm>
                      <a:prstGeom prst="rect">
                        <a:avLst/>
                      </a:prstGeom>
                    </pic:spPr>
                  </pic:pic>
                </a:graphicData>
              </a:graphic>
            </wp:anchor>
          </w:drawing>
        </w:r>
      </w:ins>
    </w:p>
    <w:sectPr w:rsidR="00DB4831" w:rsidRPr="004A447D" w:rsidSect="00C30BAC">
      <w:headerReference w:type="default" r:id="rId21"/>
      <w:footerReference w:type="default" r:id="rId22"/>
      <w:headerReference w:type="first" r:id="rId23"/>
      <w:pgSz w:w="11906" w:h="16838"/>
      <w:pgMar w:top="1418" w:right="1418" w:bottom="1418"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8" w:author="Haukkala, Ari" w:date="2018-08-03T16:14:00Z" w:initials="HA">
    <w:p w14:paraId="189CC345" w14:textId="60A8C972" w:rsidR="00E643E5" w:rsidRPr="00814A9C" w:rsidRDefault="00E643E5">
      <w:pPr>
        <w:pStyle w:val="CommentText"/>
        <w:rPr>
          <w:lang w:val="en-US"/>
        </w:rPr>
      </w:pPr>
      <w:r>
        <w:rPr>
          <w:rStyle w:val="CommentReference"/>
        </w:rPr>
        <w:annotationRef/>
      </w:r>
      <w:r w:rsidRPr="00814A9C">
        <w:rPr>
          <w:lang w:val="en-US"/>
        </w:rPr>
        <w:t>Should we still add that ”indicating mean wear times were similar in  both groups” os someth</w:t>
      </w:r>
      <w:r>
        <w:rPr>
          <w:lang w:val="en-US"/>
        </w:rPr>
        <w:t>ing.</w:t>
      </w:r>
    </w:p>
  </w:comment>
  <w:comment w:id="219" w:author="Haukkala, Ari" w:date="2018-08-03T16:16:00Z" w:initials="HA">
    <w:p w14:paraId="2429C583" w14:textId="72AC996B" w:rsidR="00E643E5" w:rsidRPr="00814A9C" w:rsidRDefault="00E643E5">
      <w:pPr>
        <w:pStyle w:val="CommentText"/>
        <w:rPr>
          <w:lang w:val="en-US"/>
        </w:rPr>
      </w:pPr>
      <w:r>
        <w:rPr>
          <w:rStyle w:val="CommentReference"/>
        </w:rPr>
        <w:annotationRef/>
      </w:r>
      <w:r w:rsidRPr="00814A9C">
        <w:rPr>
          <w:lang w:val="en-US"/>
        </w:rPr>
        <w:t>Here as well what is the interpretation (no difference)</w:t>
      </w:r>
    </w:p>
  </w:comment>
  <w:comment w:id="281" w:author="Haukkala, Ari" w:date="2018-08-03T16:20:00Z" w:initials="HA">
    <w:p w14:paraId="06231649" w14:textId="22839A75" w:rsidR="00E643E5" w:rsidRPr="002C3DB0" w:rsidRDefault="00E643E5">
      <w:pPr>
        <w:pStyle w:val="CommentText"/>
        <w:rPr>
          <w:lang w:val="en-US"/>
        </w:rPr>
      </w:pPr>
      <w:r>
        <w:rPr>
          <w:rStyle w:val="CommentReference"/>
        </w:rPr>
        <w:annotationRef/>
      </w:r>
      <w:r w:rsidRPr="002C3DB0">
        <w:rPr>
          <w:lang w:val="en-US"/>
        </w:rPr>
        <w:t xml:space="preserve">I think also that we do not need this here. </w:t>
      </w:r>
    </w:p>
  </w:comment>
  <w:comment w:id="284" w:author="Haukkala, Ari" w:date="2018-08-03T16:22:00Z" w:initials="HA">
    <w:p w14:paraId="6D1094EA" w14:textId="7446967E" w:rsidR="00E643E5" w:rsidRPr="002C3DB0" w:rsidRDefault="00E643E5">
      <w:pPr>
        <w:pStyle w:val="CommentText"/>
        <w:rPr>
          <w:lang w:val="en-US"/>
        </w:rPr>
      </w:pPr>
      <w:r>
        <w:rPr>
          <w:rStyle w:val="CommentReference"/>
        </w:rPr>
        <w:annotationRef/>
      </w:r>
      <w:r w:rsidRPr="002C3DB0">
        <w:rPr>
          <w:lang w:val="en-US"/>
        </w:rPr>
        <w:t xml:space="preserve">This is not necessary. Some might argue based on small power </w:t>
      </w:r>
      <w:r>
        <w:rPr>
          <w:lang w:val="en-US"/>
        </w:rPr>
        <w:t>that .054 could be something but then we need more lengthy discussion and it goes out of our paper aim.</w:t>
      </w:r>
    </w:p>
  </w:comment>
  <w:comment w:id="339" w:author="Haukkala, Ari" w:date="2018-08-03T16:27:00Z" w:initials="HA">
    <w:p w14:paraId="407AD445" w14:textId="1A406881" w:rsidR="00E643E5" w:rsidRPr="002C3DB0" w:rsidRDefault="00E643E5">
      <w:pPr>
        <w:pStyle w:val="CommentText"/>
        <w:rPr>
          <w:lang w:val="en-US"/>
        </w:rPr>
      </w:pPr>
      <w:r>
        <w:rPr>
          <w:rStyle w:val="CommentReference"/>
        </w:rPr>
        <w:annotationRef/>
      </w:r>
      <w:r w:rsidRPr="002C3DB0">
        <w:rPr>
          <w:lang w:val="en-US"/>
        </w:rPr>
        <w:t>Agree this goes too far from our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9CC345" w15:done="0"/>
  <w15:commentEx w15:paraId="2429C583" w15:done="0"/>
  <w15:commentEx w15:paraId="06231649" w15:done="0"/>
  <w15:commentEx w15:paraId="6D1094EA" w15:done="0"/>
  <w15:commentEx w15:paraId="407AD4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FF252D" w16cid:durableId="1F0D8800"/>
  <w16cid:commentId w16cid:paraId="78EED904" w16cid:durableId="1F0D88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E798C8" w14:textId="77777777" w:rsidR="000E4145" w:rsidRDefault="000E4145" w:rsidP="002352CE">
      <w:pPr>
        <w:spacing w:before="0" w:after="0" w:line="240" w:lineRule="auto"/>
      </w:pPr>
      <w:r>
        <w:separator/>
      </w:r>
    </w:p>
  </w:endnote>
  <w:endnote w:type="continuationSeparator" w:id="0">
    <w:p w14:paraId="1B5127BA" w14:textId="77777777" w:rsidR="000E4145" w:rsidRDefault="000E4145" w:rsidP="002352CE">
      <w:pPr>
        <w:spacing w:before="0" w:after="0" w:line="240" w:lineRule="auto"/>
      </w:pPr>
      <w:r>
        <w:continuationSeparator/>
      </w:r>
    </w:p>
  </w:endnote>
  <w:endnote w:type="continuationNotice" w:id="1">
    <w:p w14:paraId="7462C10E" w14:textId="77777777" w:rsidR="000E4145" w:rsidRDefault="000E414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48490" w14:textId="77777777" w:rsidR="00E643E5" w:rsidRDefault="00E643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FABE9" w14:textId="77777777" w:rsidR="00E643E5" w:rsidRDefault="00E643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B6BCB0" w14:textId="77777777" w:rsidR="000E4145" w:rsidRDefault="000E4145" w:rsidP="002352CE">
      <w:pPr>
        <w:spacing w:before="0" w:after="0" w:line="240" w:lineRule="auto"/>
      </w:pPr>
      <w:r>
        <w:separator/>
      </w:r>
    </w:p>
  </w:footnote>
  <w:footnote w:type="continuationSeparator" w:id="0">
    <w:p w14:paraId="7C153844" w14:textId="77777777" w:rsidR="000E4145" w:rsidRDefault="000E4145" w:rsidP="002352CE">
      <w:pPr>
        <w:spacing w:before="0" w:after="0" w:line="240" w:lineRule="auto"/>
      </w:pPr>
      <w:r>
        <w:continuationSeparator/>
      </w:r>
    </w:p>
  </w:footnote>
  <w:footnote w:type="continuationNotice" w:id="1">
    <w:p w14:paraId="448BC922" w14:textId="77777777" w:rsidR="000E4145" w:rsidRDefault="000E414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4D2B3" w14:textId="77777777" w:rsidR="00E643E5" w:rsidRDefault="00E643E5">
    <w:pPr>
      <w:pStyle w:val="Header"/>
      <w:jc w:val="center"/>
    </w:pPr>
  </w:p>
  <w:p w14:paraId="5353D586" w14:textId="77777777" w:rsidR="00E643E5" w:rsidRDefault="00E643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DCCBE" w14:textId="77777777" w:rsidR="00E643E5" w:rsidRDefault="00E643E5">
    <w:pPr>
      <w:pStyle w:val="Header"/>
      <w:jc w:val="center"/>
    </w:pPr>
    <w:r>
      <w:fldChar w:fldCharType="begin"/>
    </w:r>
    <w:r>
      <w:instrText xml:space="preserve"> PAGE   \* MERGEFORMAT </w:instrText>
    </w:r>
    <w:r>
      <w:fldChar w:fldCharType="separate"/>
    </w:r>
    <w:r>
      <w:rPr>
        <w:noProof/>
      </w:rPr>
      <w:t>i</w:t>
    </w:r>
    <w:r>
      <w:fldChar w:fldCharType="end"/>
    </w:r>
  </w:p>
  <w:p w14:paraId="7A843B29" w14:textId="77777777" w:rsidR="00E643E5" w:rsidRDefault="00E643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A43D" w14:textId="4964FF24" w:rsidR="00E643E5" w:rsidRDefault="00E643E5">
    <w:pPr>
      <w:pStyle w:val="Header"/>
      <w:jc w:val="center"/>
    </w:pPr>
    <w:r>
      <w:fldChar w:fldCharType="begin"/>
    </w:r>
    <w:r>
      <w:instrText xml:space="preserve"> PAGE   \* MERGEFORMAT </w:instrText>
    </w:r>
    <w:r>
      <w:fldChar w:fldCharType="separate"/>
    </w:r>
    <w:r w:rsidR="000B2007">
      <w:rPr>
        <w:noProof/>
      </w:rPr>
      <w:t>47</w:t>
    </w:r>
    <w:r>
      <w:fldChar w:fldCharType="end"/>
    </w:r>
  </w:p>
  <w:p w14:paraId="1863C361" w14:textId="77777777" w:rsidR="00E643E5" w:rsidRDefault="00E643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F8945" w14:textId="77777777" w:rsidR="00E643E5" w:rsidRDefault="00E643E5">
    <w:pPr>
      <w:pStyle w:val="Header"/>
      <w:jc w:val="center"/>
    </w:pPr>
  </w:p>
  <w:p w14:paraId="39420916" w14:textId="77777777" w:rsidR="00E643E5" w:rsidRDefault="00E643E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217C4" w14:textId="77777777" w:rsidR="00E643E5" w:rsidRDefault="00E643E5">
    <w:pPr>
      <w:pStyle w:val="Header"/>
      <w:jc w:val="center"/>
    </w:pPr>
    <w:r>
      <w:fldChar w:fldCharType="begin"/>
    </w:r>
    <w:r>
      <w:instrText xml:space="preserve"> PAGE   \* MERGEFORMAT </w:instrText>
    </w:r>
    <w:r>
      <w:fldChar w:fldCharType="separate"/>
    </w:r>
    <w:r>
      <w:rPr>
        <w:noProof/>
      </w:rPr>
      <w:t>7</w:t>
    </w:r>
    <w:r>
      <w:fldChar w:fldCharType="end"/>
    </w:r>
  </w:p>
  <w:p w14:paraId="4896BC34" w14:textId="77777777" w:rsidR="00E643E5" w:rsidRDefault="00E643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0A8D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C721A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643B4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60CBC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9FE9C8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765D3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A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98495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082C8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1C46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E635EB"/>
    <w:multiLevelType w:val="hybridMultilevel"/>
    <w:tmpl w:val="3698DF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0C1544C7"/>
    <w:multiLevelType w:val="hybridMultilevel"/>
    <w:tmpl w:val="92680DB4"/>
    <w:lvl w:ilvl="0" w:tplc="CD363BC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0E102943"/>
    <w:multiLevelType w:val="multilevel"/>
    <w:tmpl w:val="C8D66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0FE911EB"/>
    <w:multiLevelType w:val="hybridMultilevel"/>
    <w:tmpl w:val="138E9170"/>
    <w:lvl w:ilvl="0" w:tplc="DE8887EE">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10C86A60"/>
    <w:multiLevelType w:val="hybridMultilevel"/>
    <w:tmpl w:val="1B840CCE"/>
    <w:lvl w:ilvl="0" w:tplc="92B4719A">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12AC065E"/>
    <w:multiLevelType w:val="hybridMultilevel"/>
    <w:tmpl w:val="D0F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0E3BD3"/>
    <w:multiLevelType w:val="hybridMultilevel"/>
    <w:tmpl w:val="7D8E2416"/>
    <w:lvl w:ilvl="0" w:tplc="B39012D4">
      <w:start w:val="1"/>
      <w:numFmt w:val="decimal"/>
      <w:pStyle w:val="ListParagraph"/>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25BC60E5"/>
    <w:multiLevelType w:val="multilevel"/>
    <w:tmpl w:val="F1500A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6E00E29"/>
    <w:multiLevelType w:val="hybridMultilevel"/>
    <w:tmpl w:val="DAD4B5D6"/>
    <w:lvl w:ilvl="0" w:tplc="8240647A">
      <w:start w:val="1"/>
      <w:numFmt w:val="decimal"/>
      <w:pStyle w:val="DataExample"/>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296F5526"/>
    <w:multiLevelType w:val="hybridMultilevel"/>
    <w:tmpl w:val="B992B86C"/>
    <w:lvl w:ilvl="0" w:tplc="B2C6DA8C">
      <w:start w:val="15"/>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2E5942C7"/>
    <w:multiLevelType w:val="multilevel"/>
    <w:tmpl w:val="220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D6142"/>
    <w:multiLevelType w:val="multilevel"/>
    <w:tmpl w:val="E0D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33688"/>
    <w:multiLevelType w:val="hybridMultilevel"/>
    <w:tmpl w:val="56743A50"/>
    <w:lvl w:ilvl="0" w:tplc="040B0017">
      <w:start w:val="1"/>
      <w:numFmt w:val="lowerLetter"/>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3" w15:restartNumberingAfterBreak="0">
    <w:nsid w:val="484363DE"/>
    <w:multiLevelType w:val="hybridMultilevel"/>
    <w:tmpl w:val="2E0E3C28"/>
    <w:lvl w:ilvl="0" w:tplc="51103696">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AE37C54"/>
    <w:multiLevelType w:val="hybridMultilevel"/>
    <w:tmpl w:val="115C7562"/>
    <w:lvl w:ilvl="0" w:tplc="E6C8161C">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5" w15:restartNumberingAfterBreak="0">
    <w:nsid w:val="5B9E112D"/>
    <w:multiLevelType w:val="hybridMultilevel"/>
    <w:tmpl w:val="1DA6EA32"/>
    <w:lvl w:ilvl="0" w:tplc="040B0013">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3"/>
  </w:num>
  <w:num w:numId="2">
    <w:abstractNumId w:val="11"/>
  </w:num>
  <w:num w:numId="3">
    <w:abstractNumId w:val="12"/>
  </w:num>
  <w:num w:numId="4">
    <w:abstractNumId w:val="17"/>
  </w:num>
  <w:num w:numId="5">
    <w:abstractNumId w:val="18"/>
  </w:num>
  <w:num w:numId="6">
    <w:abstractNumId w:val="25"/>
  </w:num>
  <w:num w:numId="7">
    <w:abstractNumId w:val="24"/>
  </w:num>
  <w:num w:numId="8">
    <w:abstractNumId w:val="16"/>
  </w:num>
  <w:num w:numId="9">
    <w:abstractNumId w:val="13"/>
  </w:num>
  <w:num w:numId="10">
    <w:abstractNumId w:val="14"/>
  </w:num>
  <w:num w:numId="11">
    <w:abstractNumId w:val="15"/>
  </w:num>
  <w:num w:numId="12">
    <w:abstractNumId w:val="9"/>
  </w:num>
  <w:num w:numId="13">
    <w:abstractNumId w:val="10"/>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9"/>
  </w:num>
  <w:num w:numId="24">
    <w:abstractNumId w:val="16"/>
  </w:num>
  <w:num w:numId="25">
    <w:abstractNumId w:val="16"/>
    <w:lvlOverride w:ilvl="0">
      <w:startOverride w:val="1"/>
    </w:lvlOverride>
  </w:num>
  <w:num w:numId="26">
    <w:abstractNumId w:val="22"/>
  </w:num>
  <w:num w:numId="27">
    <w:abstractNumId w:val="20"/>
  </w:num>
  <w:num w:numId="2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ino, Matti T J">
    <w15:presenceInfo w15:providerId="AD" w15:userId="S-1-5-21-16020293-282541685-632688529-178078"/>
  </w15:person>
  <w15:person w15:author="Haukkala, Ari">
    <w15:presenceInfo w15:providerId="AD" w15:userId="S-1-5-21-16020293-282541685-632688529-733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oNotTrackFormatting/>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FC"/>
    <w:rsid w:val="000005A2"/>
    <w:rsid w:val="00004F08"/>
    <w:rsid w:val="000061EC"/>
    <w:rsid w:val="00010933"/>
    <w:rsid w:val="00010C12"/>
    <w:rsid w:val="00014ED0"/>
    <w:rsid w:val="00025DBB"/>
    <w:rsid w:val="00027C9C"/>
    <w:rsid w:val="0003099F"/>
    <w:rsid w:val="00031D6D"/>
    <w:rsid w:val="00031FEC"/>
    <w:rsid w:val="000334D2"/>
    <w:rsid w:val="00033876"/>
    <w:rsid w:val="00033ACB"/>
    <w:rsid w:val="00034F01"/>
    <w:rsid w:val="00037374"/>
    <w:rsid w:val="00037FDC"/>
    <w:rsid w:val="00043E61"/>
    <w:rsid w:val="00047897"/>
    <w:rsid w:val="00047F9C"/>
    <w:rsid w:val="00051B03"/>
    <w:rsid w:val="00051C16"/>
    <w:rsid w:val="00051C90"/>
    <w:rsid w:val="00051F40"/>
    <w:rsid w:val="0005555D"/>
    <w:rsid w:val="00064D6A"/>
    <w:rsid w:val="00065451"/>
    <w:rsid w:val="00072407"/>
    <w:rsid w:val="00072BB8"/>
    <w:rsid w:val="00072BF4"/>
    <w:rsid w:val="000751E6"/>
    <w:rsid w:val="00075421"/>
    <w:rsid w:val="00075ACB"/>
    <w:rsid w:val="00075B3D"/>
    <w:rsid w:val="00076076"/>
    <w:rsid w:val="00076510"/>
    <w:rsid w:val="00080213"/>
    <w:rsid w:val="00082402"/>
    <w:rsid w:val="00082508"/>
    <w:rsid w:val="00082D92"/>
    <w:rsid w:val="000839A4"/>
    <w:rsid w:val="0008527A"/>
    <w:rsid w:val="00086523"/>
    <w:rsid w:val="0008725B"/>
    <w:rsid w:val="000900D9"/>
    <w:rsid w:val="0009294A"/>
    <w:rsid w:val="00093408"/>
    <w:rsid w:val="00095CF5"/>
    <w:rsid w:val="00095D6B"/>
    <w:rsid w:val="0009624E"/>
    <w:rsid w:val="000A03AF"/>
    <w:rsid w:val="000A58E2"/>
    <w:rsid w:val="000A6A57"/>
    <w:rsid w:val="000A6F6E"/>
    <w:rsid w:val="000B1646"/>
    <w:rsid w:val="000B16D3"/>
    <w:rsid w:val="000B2007"/>
    <w:rsid w:val="000B44C4"/>
    <w:rsid w:val="000B5C07"/>
    <w:rsid w:val="000B62A4"/>
    <w:rsid w:val="000C039B"/>
    <w:rsid w:val="000C1B03"/>
    <w:rsid w:val="000C5087"/>
    <w:rsid w:val="000C54F4"/>
    <w:rsid w:val="000C6DC3"/>
    <w:rsid w:val="000D1DCE"/>
    <w:rsid w:val="000D2FCC"/>
    <w:rsid w:val="000D35CF"/>
    <w:rsid w:val="000D6E25"/>
    <w:rsid w:val="000D7B3F"/>
    <w:rsid w:val="000E1246"/>
    <w:rsid w:val="000E30F7"/>
    <w:rsid w:val="000E4145"/>
    <w:rsid w:val="000E4849"/>
    <w:rsid w:val="000E4CBE"/>
    <w:rsid w:val="000E5BC0"/>
    <w:rsid w:val="000E6557"/>
    <w:rsid w:val="000E6672"/>
    <w:rsid w:val="000E7283"/>
    <w:rsid w:val="000F069B"/>
    <w:rsid w:val="000F18A9"/>
    <w:rsid w:val="000F24DD"/>
    <w:rsid w:val="000F3822"/>
    <w:rsid w:val="000F458B"/>
    <w:rsid w:val="000F6A9F"/>
    <w:rsid w:val="000F7A55"/>
    <w:rsid w:val="000F7F78"/>
    <w:rsid w:val="001012B9"/>
    <w:rsid w:val="00102C02"/>
    <w:rsid w:val="0010520D"/>
    <w:rsid w:val="001060B4"/>
    <w:rsid w:val="00107218"/>
    <w:rsid w:val="00111CFB"/>
    <w:rsid w:val="0012089B"/>
    <w:rsid w:val="001231D8"/>
    <w:rsid w:val="00126293"/>
    <w:rsid w:val="001272ED"/>
    <w:rsid w:val="001274DF"/>
    <w:rsid w:val="00127EED"/>
    <w:rsid w:val="001341F1"/>
    <w:rsid w:val="0013446F"/>
    <w:rsid w:val="00134532"/>
    <w:rsid w:val="001360EA"/>
    <w:rsid w:val="00140361"/>
    <w:rsid w:val="001413F5"/>
    <w:rsid w:val="001420B5"/>
    <w:rsid w:val="00151769"/>
    <w:rsid w:val="00154E7C"/>
    <w:rsid w:val="00155DE8"/>
    <w:rsid w:val="0015604B"/>
    <w:rsid w:val="00156ACA"/>
    <w:rsid w:val="00157881"/>
    <w:rsid w:val="00163042"/>
    <w:rsid w:val="00165DC6"/>
    <w:rsid w:val="00165F66"/>
    <w:rsid w:val="00172799"/>
    <w:rsid w:val="001728C3"/>
    <w:rsid w:val="00182E62"/>
    <w:rsid w:val="00184636"/>
    <w:rsid w:val="00184E08"/>
    <w:rsid w:val="00187ABF"/>
    <w:rsid w:val="00191DEC"/>
    <w:rsid w:val="00193EB0"/>
    <w:rsid w:val="00194A5A"/>
    <w:rsid w:val="001A016F"/>
    <w:rsid w:val="001A0C3E"/>
    <w:rsid w:val="001A3902"/>
    <w:rsid w:val="001A4472"/>
    <w:rsid w:val="001A4BED"/>
    <w:rsid w:val="001A555F"/>
    <w:rsid w:val="001B0972"/>
    <w:rsid w:val="001B2230"/>
    <w:rsid w:val="001B33B9"/>
    <w:rsid w:val="001B3EA4"/>
    <w:rsid w:val="001B549E"/>
    <w:rsid w:val="001C0DFD"/>
    <w:rsid w:val="001C1221"/>
    <w:rsid w:val="001C1CBB"/>
    <w:rsid w:val="001C2251"/>
    <w:rsid w:val="001C5BE9"/>
    <w:rsid w:val="001D11D2"/>
    <w:rsid w:val="001D284A"/>
    <w:rsid w:val="001D636D"/>
    <w:rsid w:val="001D7C0C"/>
    <w:rsid w:val="001E24E4"/>
    <w:rsid w:val="001E404E"/>
    <w:rsid w:val="001E45AB"/>
    <w:rsid w:val="001F0116"/>
    <w:rsid w:val="001F1147"/>
    <w:rsid w:val="001F1CFC"/>
    <w:rsid w:val="001F2C92"/>
    <w:rsid w:val="001F4DEA"/>
    <w:rsid w:val="001F5C4A"/>
    <w:rsid w:val="001F68C2"/>
    <w:rsid w:val="001F72BA"/>
    <w:rsid w:val="002056F3"/>
    <w:rsid w:val="002060E3"/>
    <w:rsid w:val="002074AD"/>
    <w:rsid w:val="00211E1E"/>
    <w:rsid w:val="0021250C"/>
    <w:rsid w:val="002129F7"/>
    <w:rsid w:val="00215007"/>
    <w:rsid w:val="002154A8"/>
    <w:rsid w:val="00216856"/>
    <w:rsid w:val="00216BA0"/>
    <w:rsid w:val="00217FBC"/>
    <w:rsid w:val="00222E4E"/>
    <w:rsid w:val="002236E9"/>
    <w:rsid w:val="00223E36"/>
    <w:rsid w:val="0022524B"/>
    <w:rsid w:val="00227AAE"/>
    <w:rsid w:val="00233C4A"/>
    <w:rsid w:val="0023479E"/>
    <w:rsid w:val="002352CE"/>
    <w:rsid w:val="00236AB8"/>
    <w:rsid w:val="0023715A"/>
    <w:rsid w:val="002374DF"/>
    <w:rsid w:val="002436AE"/>
    <w:rsid w:val="0024442A"/>
    <w:rsid w:val="0025164A"/>
    <w:rsid w:val="002518EB"/>
    <w:rsid w:val="00253117"/>
    <w:rsid w:val="00254F3A"/>
    <w:rsid w:val="002552A8"/>
    <w:rsid w:val="002560D1"/>
    <w:rsid w:val="00256340"/>
    <w:rsid w:val="00256E12"/>
    <w:rsid w:val="00260FF1"/>
    <w:rsid w:val="00261FD4"/>
    <w:rsid w:val="002638DA"/>
    <w:rsid w:val="002639E3"/>
    <w:rsid w:val="00265363"/>
    <w:rsid w:val="002672AF"/>
    <w:rsid w:val="00267D7B"/>
    <w:rsid w:val="00270B17"/>
    <w:rsid w:val="00271A6A"/>
    <w:rsid w:val="00271B7D"/>
    <w:rsid w:val="00272F1F"/>
    <w:rsid w:val="0027399C"/>
    <w:rsid w:val="00275787"/>
    <w:rsid w:val="002770E3"/>
    <w:rsid w:val="002776F9"/>
    <w:rsid w:val="0028377B"/>
    <w:rsid w:val="002857CF"/>
    <w:rsid w:val="0028733F"/>
    <w:rsid w:val="0028751B"/>
    <w:rsid w:val="00296A8A"/>
    <w:rsid w:val="002A0251"/>
    <w:rsid w:val="002A20F1"/>
    <w:rsid w:val="002A4C38"/>
    <w:rsid w:val="002B1606"/>
    <w:rsid w:val="002B1817"/>
    <w:rsid w:val="002B2754"/>
    <w:rsid w:val="002C197C"/>
    <w:rsid w:val="002C1EB5"/>
    <w:rsid w:val="002C24C7"/>
    <w:rsid w:val="002C3469"/>
    <w:rsid w:val="002C3DB0"/>
    <w:rsid w:val="002C7C88"/>
    <w:rsid w:val="002D05E7"/>
    <w:rsid w:val="002D5893"/>
    <w:rsid w:val="002E18D3"/>
    <w:rsid w:val="002E3846"/>
    <w:rsid w:val="002E5E4E"/>
    <w:rsid w:val="002E72C1"/>
    <w:rsid w:val="002E7D4E"/>
    <w:rsid w:val="002F035D"/>
    <w:rsid w:val="002F1CFF"/>
    <w:rsid w:val="002F2AB5"/>
    <w:rsid w:val="002F33D7"/>
    <w:rsid w:val="00300245"/>
    <w:rsid w:val="0030279A"/>
    <w:rsid w:val="003031F0"/>
    <w:rsid w:val="003043A9"/>
    <w:rsid w:val="00315702"/>
    <w:rsid w:val="00320BF6"/>
    <w:rsid w:val="003227A3"/>
    <w:rsid w:val="0032310C"/>
    <w:rsid w:val="003231A0"/>
    <w:rsid w:val="00327DF5"/>
    <w:rsid w:val="003324BD"/>
    <w:rsid w:val="00334C0F"/>
    <w:rsid w:val="00336512"/>
    <w:rsid w:val="00346D47"/>
    <w:rsid w:val="0035134E"/>
    <w:rsid w:val="0035147E"/>
    <w:rsid w:val="00351518"/>
    <w:rsid w:val="003517D1"/>
    <w:rsid w:val="00352673"/>
    <w:rsid w:val="00352FDB"/>
    <w:rsid w:val="00355779"/>
    <w:rsid w:val="00356F37"/>
    <w:rsid w:val="00357B75"/>
    <w:rsid w:val="003609E6"/>
    <w:rsid w:val="00365D50"/>
    <w:rsid w:val="003718C4"/>
    <w:rsid w:val="003723CE"/>
    <w:rsid w:val="0037311C"/>
    <w:rsid w:val="003732C2"/>
    <w:rsid w:val="00376A99"/>
    <w:rsid w:val="00376AC4"/>
    <w:rsid w:val="003774D9"/>
    <w:rsid w:val="0038012B"/>
    <w:rsid w:val="003853E2"/>
    <w:rsid w:val="00385E0C"/>
    <w:rsid w:val="003901C4"/>
    <w:rsid w:val="003960E1"/>
    <w:rsid w:val="003A1A28"/>
    <w:rsid w:val="003A2BF4"/>
    <w:rsid w:val="003A4870"/>
    <w:rsid w:val="003A5503"/>
    <w:rsid w:val="003B13F6"/>
    <w:rsid w:val="003B17C1"/>
    <w:rsid w:val="003B3B95"/>
    <w:rsid w:val="003B63EE"/>
    <w:rsid w:val="003B66CD"/>
    <w:rsid w:val="003C2A1F"/>
    <w:rsid w:val="003D0D00"/>
    <w:rsid w:val="003D2FD4"/>
    <w:rsid w:val="003D63BA"/>
    <w:rsid w:val="003E1CE7"/>
    <w:rsid w:val="003E3986"/>
    <w:rsid w:val="003F0A6E"/>
    <w:rsid w:val="003F14CD"/>
    <w:rsid w:val="003F1F20"/>
    <w:rsid w:val="003F4924"/>
    <w:rsid w:val="003F6F29"/>
    <w:rsid w:val="003F720D"/>
    <w:rsid w:val="0040615E"/>
    <w:rsid w:val="00411765"/>
    <w:rsid w:val="00412E9E"/>
    <w:rsid w:val="00413E21"/>
    <w:rsid w:val="00414A4F"/>
    <w:rsid w:val="004151E9"/>
    <w:rsid w:val="004251D0"/>
    <w:rsid w:val="004252A3"/>
    <w:rsid w:val="00425901"/>
    <w:rsid w:val="00425D14"/>
    <w:rsid w:val="00427F71"/>
    <w:rsid w:val="004339D3"/>
    <w:rsid w:val="00436747"/>
    <w:rsid w:val="004426C6"/>
    <w:rsid w:val="0044593E"/>
    <w:rsid w:val="00450B04"/>
    <w:rsid w:val="00456E9A"/>
    <w:rsid w:val="00457EDA"/>
    <w:rsid w:val="00460DBE"/>
    <w:rsid w:val="00467289"/>
    <w:rsid w:val="004717FF"/>
    <w:rsid w:val="00471F5E"/>
    <w:rsid w:val="00473228"/>
    <w:rsid w:val="00476C8E"/>
    <w:rsid w:val="0047747F"/>
    <w:rsid w:val="00477E89"/>
    <w:rsid w:val="00480F04"/>
    <w:rsid w:val="00484625"/>
    <w:rsid w:val="00490EE8"/>
    <w:rsid w:val="00492F8F"/>
    <w:rsid w:val="00493E4E"/>
    <w:rsid w:val="00496E62"/>
    <w:rsid w:val="004A43C9"/>
    <w:rsid w:val="004A447D"/>
    <w:rsid w:val="004A4701"/>
    <w:rsid w:val="004A566D"/>
    <w:rsid w:val="004A6DF5"/>
    <w:rsid w:val="004B0A11"/>
    <w:rsid w:val="004B3F79"/>
    <w:rsid w:val="004B64B2"/>
    <w:rsid w:val="004B7DF0"/>
    <w:rsid w:val="004C2079"/>
    <w:rsid w:val="004C3081"/>
    <w:rsid w:val="004C334B"/>
    <w:rsid w:val="004C48E4"/>
    <w:rsid w:val="004C601C"/>
    <w:rsid w:val="004C7ABB"/>
    <w:rsid w:val="004D1295"/>
    <w:rsid w:val="004D18ED"/>
    <w:rsid w:val="004D21AF"/>
    <w:rsid w:val="004D6318"/>
    <w:rsid w:val="004D727B"/>
    <w:rsid w:val="004E2A7A"/>
    <w:rsid w:val="004E3135"/>
    <w:rsid w:val="004F08AB"/>
    <w:rsid w:val="004F5088"/>
    <w:rsid w:val="004F5329"/>
    <w:rsid w:val="004F718F"/>
    <w:rsid w:val="004F7DC1"/>
    <w:rsid w:val="005016BE"/>
    <w:rsid w:val="00502D52"/>
    <w:rsid w:val="00503337"/>
    <w:rsid w:val="00506055"/>
    <w:rsid w:val="005060B3"/>
    <w:rsid w:val="005064A5"/>
    <w:rsid w:val="005103E5"/>
    <w:rsid w:val="00511907"/>
    <w:rsid w:val="00513B29"/>
    <w:rsid w:val="005153FA"/>
    <w:rsid w:val="00517119"/>
    <w:rsid w:val="00522257"/>
    <w:rsid w:val="005267DB"/>
    <w:rsid w:val="0053033E"/>
    <w:rsid w:val="005305F7"/>
    <w:rsid w:val="0053308A"/>
    <w:rsid w:val="00533B02"/>
    <w:rsid w:val="00535D91"/>
    <w:rsid w:val="00536832"/>
    <w:rsid w:val="0054170C"/>
    <w:rsid w:val="00541A16"/>
    <w:rsid w:val="005444B7"/>
    <w:rsid w:val="005506C2"/>
    <w:rsid w:val="00551D46"/>
    <w:rsid w:val="00552094"/>
    <w:rsid w:val="00553F4D"/>
    <w:rsid w:val="00554205"/>
    <w:rsid w:val="0056159E"/>
    <w:rsid w:val="00563DE2"/>
    <w:rsid w:val="00565394"/>
    <w:rsid w:val="0057245B"/>
    <w:rsid w:val="00576231"/>
    <w:rsid w:val="0058080F"/>
    <w:rsid w:val="00581534"/>
    <w:rsid w:val="00586D69"/>
    <w:rsid w:val="005914CE"/>
    <w:rsid w:val="00591C3F"/>
    <w:rsid w:val="00592368"/>
    <w:rsid w:val="00597F6C"/>
    <w:rsid w:val="005A3732"/>
    <w:rsid w:val="005A7431"/>
    <w:rsid w:val="005B0345"/>
    <w:rsid w:val="005B1A18"/>
    <w:rsid w:val="005B2347"/>
    <w:rsid w:val="005B28C3"/>
    <w:rsid w:val="005B32A5"/>
    <w:rsid w:val="005B4011"/>
    <w:rsid w:val="005B7137"/>
    <w:rsid w:val="005B734F"/>
    <w:rsid w:val="005B76D3"/>
    <w:rsid w:val="005B7866"/>
    <w:rsid w:val="005C0EF8"/>
    <w:rsid w:val="005C4133"/>
    <w:rsid w:val="005C4355"/>
    <w:rsid w:val="005C4DE0"/>
    <w:rsid w:val="005D0AA7"/>
    <w:rsid w:val="005D0F6F"/>
    <w:rsid w:val="005D147C"/>
    <w:rsid w:val="005D2A78"/>
    <w:rsid w:val="005D5AF2"/>
    <w:rsid w:val="005E106B"/>
    <w:rsid w:val="005E1D48"/>
    <w:rsid w:val="005E1EE2"/>
    <w:rsid w:val="005F2258"/>
    <w:rsid w:val="005F2487"/>
    <w:rsid w:val="005F44FB"/>
    <w:rsid w:val="005F48D7"/>
    <w:rsid w:val="006025D3"/>
    <w:rsid w:val="00607567"/>
    <w:rsid w:val="006115CD"/>
    <w:rsid w:val="006116CE"/>
    <w:rsid w:val="00611852"/>
    <w:rsid w:val="00612287"/>
    <w:rsid w:val="00617696"/>
    <w:rsid w:val="00617DC8"/>
    <w:rsid w:val="00620BBB"/>
    <w:rsid w:val="00621542"/>
    <w:rsid w:val="00622AE4"/>
    <w:rsid w:val="00622FFB"/>
    <w:rsid w:val="00623F5A"/>
    <w:rsid w:val="00624411"/>
    <w:rsid w:val="00625281"/>
    <w:rsid w:val="006253A4"/>
    <w:rsid w:val="006266D2"/>
    <w:rsid w:val="006268C4"/>
    <w:rsid w:val="00630703"/>
    <w:rsid w:val="00633379"/>
    <w:rsid w:val="006333DC"/>
    <w:rsid w:val="00634281"/>
    <w:rsid w:val="006375E1"/>
    <w:rsid w:val="00640B62"/>
    <w:rsid w:val="006414E8"/>
    <w:rsid w:val="0064193D"/>
    <w:rsid w:val="00643B97"/>
    <w:rsid w:val="006447FC"/>
    <w:rsid w:val="00646417"/>
    <w:rsid w:val="006521F2"/>
    <w:rsid w:val="00652E1F"/>
    <w:rsid w:val="0065317A"/>
    <w:rsid w:val="00655766"/>
    <w:rsid w:val="006572A1"/>
    <w:rsid w:val="00657536"/>
    <w:rsid w:val="006672EC"/>
    <w:rsid w:val="00673C44"/>
    <w:rsid w:val="00675425"/>
    <w:rsid w:val="006826FE"/>
    <w:rsid w:val="00690CC4"/>
    <w:rsid w:val="00690D4D"/>
    <w:rsid w:val="0069327F"/>
    <w:rsid w:val="00695128"/>
    <w:rsid w:val="00695A85"/>
    <w:rsid w:val="00696BE8"/>
    <w:rsid w:val="00697496"/>
    <w:rsid w:val="006976AC"/>
    <w:rsid w:val="006A04A0"/>
    <w:rsid w:val="006A28AE"/>
    <w:rsid w:val="006A2C50"/>
    <w:rsid w:val="006A2D36"/>
    <w:rsid w:val="006A39AC"/>
    <w:rsid w:val="006A4BFC"/>
    <w:rsid w:val="006A5808"/>
    <w:rsid w:val="006B4A75"/>
    <w:rsid w:val="006B4A7C"/>
    <w:rsid w:val="006B68F2"/>
    <w:rsid w:val="006B790A"/>
    <w:rsid w:val="006C277B"/>
    <w:rsid w:val="006C3807"/>
    <w:rsid w:val="006C3AB7"/>
    <w:rsid w:val="006C4C25"/>
    <w:rsid w:val="006C564D"/>
    <w:rsid w:val="006D1932"/>
    <w:rsid w:val="006D1F1F"/>
    <w:rsid w:val="006D204B"/>
    <w:rsid w:val="006D2C4B"/>
    <w:rsid w:val="006D410E"/>
    <w:rsid w:val="006D54B9"/>
    <w:rsid w:val="006D65D3"/>
    <w:rsid w:val="006D7812"/>
    <w:rsid w:val="006E0C59"/>
    <w:rsid w:val="006E25CA"/>
    <w:rsid w:val="006E3B5F"/>
    <w:rsid w:val="006E412F"/>
    <w:rsid w:val="006E5DB3"/>
    <w:rsid w:val="006E6E82"/>
    <w:rsid w:val="006F15DA"/>
    <w:rsid w:val="006F39F6"/>
    <w:rsid w:val="006F7282"/>
    <w:rsid w:val="00703D0C"/>
    <w:rsid w:val="00704C3B"/>
    <w:rsid w:val="00713C94"/>
    <w:rsid w:val="00715903"/>
    <w:rsid w:val="007216CC"/>
    <w:rsid w:val="00723C64"/>
    <w:rsid w:val="007250CF"/>
    <w:rsid w:val="00726643"/>
    <w:rsid w:val="00726EE2"/>
    <w:rsid w:val="007270F1"/>
    <w:rsid w:val="00730333"/>
    <w:rsid w:val="0073036E"/>
    <w:rsid w:val="00735BCE"/>
    <w:rsid w:val="00741913"/>
    <w:rsid w:val="00741AB3"/>
    <w:rsid w:val="00742E1D"/>
    <w:rsid w:val="0074481B"/>
    <w:rsid w:val="00750B8E"/>
    <w:rsid w:val="007519BB"/>
    <w:rsid w:val="00753C00"/>
    <w:rsid w:val="0075402F"/>
    <w:rsid w:val="00754B13"/>
    <w:rsid w:val="00763037"/>
    <w:rsid w:val="0076656D"/>
    <w:rsid w:val="0076787C"/>
    <w:rsid w:val="007721A7"/>
    <w:rsid w:val="007721FC"/>
    <w:rsid w:val="00772661"/>
    <w:rsid w:val="00772E64"/>
    <w:rsid w:val="007732D1"/>
    <w:rsid w:val="0077425D"/>
    <w:rsid w:val="0077641A"/>
    <w:rsid w:val="00780B45"/>
    <w:rsid w:val="007812F3"/>
    <w:rsid w:val="00781363"/>
    <w:rsid w:val="0078533C"/>
    <w:rsid w:val="00785B22"/>
    <w:rsid w:val="00786C9F"/>
    <w:rsid w:val="00786EED"/>
    <w:rsid w:val="00790DED"/>
    <w:rsid w:val="00795289"/>
    <w:rsid w:val="00795ECB"/>
    <w:rsid w:val="007B1CFE"/>
    <w:rsid w:val="007B30D6"/>
    <w:rsid w:val="007B54B8"/>
    <w:rsid w:val="007B6C2B"/>
    <w:rsid w:val="007B708E"/>
    <w:rsid w:val="007C0473"/>
    <w:rsid w:val="007C3F53"/>
    <w:rsid w:val="007C49C4"/>
    <w:rsid w:val="007C4B3A"/>
    <w:rsid w:val="007C72B7"/>
    <w:rsid w:val="007D0470"/>
    <w:rsid w:val="007D0499"/>
    <w:rsid w:val="007D0E9F"/>
    <w:rsid w:val="007D14E2"/>
    <w:rsid w:val="007E0DBD"/>
    <w:rsid w:val="007E308F"/>
    <w:rsid w:val="007E44FE"/>
    <w:rsid w:val="007E6504"/>
    <w:rsid w:val="007E7369"/>
    <w:rsid w:val="007F2755"/>
    <w:rsid w:val="007F3521"/>
    <w:rsid w:val="007F4A61"/>
    <w:rsid w:val="00800945"/>
    <w:rsid w:val="00802CE1"/>
    <w:rsid w:val="008040F8"/>
    <w:rsid w:val="0080422E"/>
    <w:rsid w:val="00806429"/>
    <w:rsid w:val="008075E3"/>
    <w:rsid w:val="008075FB"/>
    <w:rsid w:val="00807F9D"/>
    <w:rsid w:val="00811182"/>
    <w:rsid w:val="008127E3"/>
    <w:rsid w:val="00814A9C"/>
    <w:rsid w:val="00814E1D"/>
    <w:rsid w:val="00815C48"/>
    <w:rsid w:val="00816271"/>
    <w:rsid w:val="0081645C"/>
    <w:rsid w:val="00816BDA"/>
    <w:rsid w:val="00816C82"/>
    <w:rsid w:val="00820DD7"/>
    <w:rsid w:val="008231CE"/>
    <w:rsid w:val="00823E64"/>
    <w:rsid w:val="008266A5"/>
    <w:rsid w:val="00826C6A"/>
    <w:rsid w:val="00831776"/>
    <w:rsid w:val="00837C58"/>
    <w:rsid w:val="008406A8"/>
    <w:rsid w:val="00842420"/>
    <w:rsid w:val="008440FE"/>
    <w:rsid w:val="0084550A"/>
    <w:rsid w:val="008522A7"/>
    <w:rsid w:val="00852D38"/>
    <w:rsid w:val="00854A7E"/>
    <w:rsid w:val="00855E1A"/>
    <w:rsid w:val="008561CD"/>
    <w:rsid w:val="008571CC"/>
    <w:rsid w:val="008578DD"/>
    <w:rsid w:val="00861B59"/>
    <w:rsid w:val="008630DC"/>
    <w:rsid w:val="008633E7"/>
    <w:rsid w:val="00863ED0"/>
    <w:rsid w:val="008641C0"/>
    <w:rsid w:val="00870835"/>
    <w:rsid w:val="00874A30"/>
    <w:rsid w:val="0087552F"/>
    <w:rsid w:val="00876AC4"/>
    <w:rsid w:val="00880E69"/>
    <w:rsid w:val="008830DA"/>
    <w:rsid w:val="00883603"/>
    <w:rsid w:val="00885557"/>
    <w:rsid w:val="00886CC1"/>
    <w:rsid w:val="00887BD5"/>
    <w:rsid w:val="00887D62"/>
    <w:rsid w:val="0089254A"/>
    <w:rsid w:val="008940BA"/>
    <w:rsid w:val="00896C6D"/>
    <w:rsid w:val="008A28F2"/>
    <w:rsid w:val="008A299B"/>
    <w:rsid w:val="008A6DEE"/>
    <w:rsid w:val="008A7380"/>
    <w:rsid w:val="008B12CF"/>
    <w:rsid w:val="008B5124"/>
    <w:rsid w:val="008B7809"/>
    <w:rsid w:val="008C1B77"/>
    <w:rsid w:val="008C1D42"/>
    <w:rsid w:val="008C67BF"/>
    <w:rsid w:val="008D1D02"/>
    <w:rsid w:val="008D31B2"/>
    <w:rsid w:val="008D55E5"/>
    <w:rsid w:val="008D6237"/>
    <w:rsid w:val="008D6909"/>
    <w:rsid w:val="008D6D70"/>
    <w:rsid w:val="008E1F02"/>
    <w:rsid w:val="008E2BCD"/>
    <w:rsid w:val="008E65C0"/>
    <w:rsid w:val="008E7178"/>
    <w:rsid w:val="008E76AF"/>
    <w:rsid w:val="008F0C5C"/>
    <w:rsid w:val="008F1A3C"/>
    <w:rsid w:val="008F3813"/>
    <w:rsid w:val="008F4620"/>
    <w:rsid w:val="008F6D8F"/>
    <w:rsid w:val="00901368"/>
    <w:rsid w:val="00901573"/>
    <w:rsid w:val="009048C4"/>
    <w:rsid w:val="009050E2"/>
    <w:rsid w:val="009053B6"/>
    <w:rsid w:val="00906C6E"/>
    <w:rsid w:val="00907EA8"/>
    <w:rsid w:val="00911B5B"/>
    <w:rsid w:val="0091217B"/>
    <w:rsid w:val="00912648"/>
    <w:rsid w:val="00912DD6"/>
    <w:rsid w:val="009137A0"/>
    <w:rsid w:val="00913F09"/>
    <w:rsid w:val="00922BB6"/>
    <w:rsid w:val="00922BE2"/>
    <w:rsid w:val="00924A18"/>
    <w:rsid w:val="00925234"/>
    <w:rsid w:val="009276D8"/>
    <w:rsid w:val="00933883"/>
    <w:rsid w:val="00937E99"/>
    <w:rsid w:val="00944192"/>
    <w:rsid w:val="0094462F"/>
    <w:rsid w:val="00944E1B"/>
    <w:rsid w:val="00947A39"/>
    <w:rsid w:val="00950191"/>
    <w:rsid w:val="00952376"/>
    <w:rsid w:val="0095257E"/>
    <w:rsid w:val="0095564A"/>
    <w:rsid w:val="0095719E"/>
    <w:rsid w:val="009579DB"/>
    <w:rsid w:val="0096028E"/>
    <w:rsid w:val="009607E0"/>
    <w:rsid w:val="0096090E"/>
    <w:rsid w:val="009646F3"/>
    <w:rsid w:val="0096746C"/>
    <w:rsid w:val="00970450"/>
    <w:rsid w:val="0097406F"/>
    <w:rsid w:val="00974824"/>
    <w:rsid w:val="00982818"/>
    <w:rsid w:val="0098366F"/>
    <w:rsid w:val="009836FC"/>
    <w:rsid w:val="00986D28"/>
    <w:rsid w:val="00992AC6"/>
    <w:rsid w:val="0099359C"/>
    <w:rsid w:val="00994487"/>
    <w:rsid w:val="009A2D0D"/>
    <w:rsid w:val="009A2D3B"/>
    <w:rsid w:val="009A3A2E"/>
    <w:rsid w:val="009A4236"/>
    <w:rsid w:val="009A4F84"/>
    <w:rsid w:val="009A618D"/>
    <w:rsid w:val="009B0CD0"/>
    <w:rsid w:val="009B3426"/>
    <w:rsid w:val="009B5077"/>
    <w:rsid w:val="009B5E82"/>
    <w:rsid w:val="009B6AC7"/>
    <w:rsid w:val="009C040A"/>
    <w:rsid w:val="009C0D5B"/>
    <w:rsid w:val="009C0F4A"/>
    <w:rsid w:val="009C0FA9"/>
    <w:rsid w:val="009C7B45"/>
    <w:rsid w:val="009D365D"/>
    <w:rsid w:val="009D3AC1"/>
    <w:rsid w:val="009D3D8D"/>
    <w:rsid w:val="009E5083"/>
    <w:rsid w:val="009E61F4"/>
    <w:rsid w:val="009E7F62"/>
    <w:rsid w:val="009F20AB"/>
    <w:rsid w:val="009F3F99"/>
    <w:rsid w:val="009F5249"/>
    <w:rsid w:val="009F6828"/>
    <w:rsid w:val="009F7789"/>
    <w:rsid w:val="00A016A6"/>
    <w:rsid w:val="00A01BB6"/>
    <w:rsid w:val="00A04766"/>
    <w:rsid w:val="00A056B9"/>
    <w:rsid w:val="00A06899"/>
    <w:rsid w:val="00A14A59"/>
    <w:rsid w:val="00A14BA5"/>
    <w:rsid w:val="00A17E8B"/>
    <w:rsid w:val="00A2162E"/>
    <w:rsid w:val="00A2524B"/>
    <w:rsid w:val="00A27526"/>
    <w:rsid w:val="00A3023D"/>
    <w:rsid w:val="00A30941"/>
    <w:rsid w:val="00A35807"/>
    <w:rsid w:val="00A45336"/>
    <w:rsid w:val="00A471F8"/>
    <w:rsid w:val="00A52DA2"/>
    <w:rsid w:val="00A54853"/>
    <w:rsid w:val="00A57787"/>
    <w:rsid w:val="00A57E4B"/>
    <w:rsid w:val="00A617B6"/>
    <w:rsid w:val="00A62705"/>
    <w:rsid w:val="00A631A8"/>
    <w:rsid w:val="00A633FE"/>
    <w:rsid w:val="00A6435E"/>
    <w:rsid w:val="00A64771"/>
    <w:rsid w:val="00A64D18"/>
    <w:rsid w:val="00A71EFF"/>
    <w:rsid w:val="00A74B07"/>
    <w:rsid w:val="00A77967"/>
    <w:rsid w:val="00A8074E"/>
    <w:rsid w:val="00A80800"/>
    <w:rsid w:val="00A81C75"/>
    <w:rsid w:val="00A82C1E"/>
    <w:rsid w:val="00A84537"/>
    <w:rsid w:val="00A8585B"/>
    <w:rsid w:val="00A85B56"/>
    <w:rsid w:val="00A90921"/>
    <w:rsid w:val="00A91462"/>
    <w:rsid w:val="00A9254B"/>
    <w:rsid w:val="00A92B73"/>
    <w:rsid w:val="00A95964"/>
    <w:rsid w:val="00A96A62"/>
    <w:rsid w:val="00A97E89"/>
    <w:rsid w:val="00AA5E0A"/>
    <w:rsid w:val="00AB0AA3"/>
    <w:rsid w:val="00AB437A"/>
    <w:rsid w:val="00AB517E"/>
    <w:rsid w:val="00AB674C"/>
    <w:rsid w:val="00AC01CE"/>
    <w:rsid w:val="00AC050F"/>
    <w:rsid w:val="00AC1A5F"/>
    <w:rsid w:val="00AC1D8B"/>
    <w:rsid w:val="00AC5FB8"/>
    <w:rsid w:val="00AD54F8"/>
    <w:rsid w:val="00AE200A"/>
    <w:rsid w:val="00AE232B"/>
    <w:rsid w:val="00AE5FAB"/>
    <w:rsid w:val="00AE62B8"/>
    <w:rsid w:val="00AE6DE5"/>
    <w:rsid w:val="00AE7F3B"/>
    <w:rsid w:val="00AF4A46"/>
    <w:rsid w:val="00AF4FF1"/>
    <w:rsid w:val="00AF51FC"/>
    <w:rsid w:val="00AF5979"/>
    <w:rsid w:val="00AF7FB2"/>
    <w:rsid w:val="00B008EC"/>
    <w:rsid w:val="00B03138"/>
    <w:rsid w:val="00B03D4D"/>
    <w:rsid w:val="00B05357"/>
    <w:rsid w:val="00B06067"/>
    <w:rsid w:val="00B0613C"/>
    <w:rsid w:val="00B067E2"/>
    <w:rsid w:val="00B06A84"/>
    <w:rsid w:val="00B07529"/>
    <w:rsid w:val="00B07D91"/>
    <w:rsid w:val="00B1554B"/>
    <w:rsid w:val="00B15E9B"/>
    <w:rsid w:val="00B20E22"/>
    <w:rsid w:val="00B21A09"/>
    <w:rsid w:val="00B22546"/>
    <w:rsid w:val="00B26ADC"/>
    <w:rsid w:val="00B26AF5"/>
    <w:rsid w:val="00B31BDD"/>
    <w:rsid w:val="00B32058"/>
    <w:rsid w:val="00B32E73"/>
    <w:rsid w:val="00B33A5B"/>
    <w:rsid w:val="00B33BD2"/>
    <w:rsid w:val="00B37DDB"/>
    <w:rsid w:val="00B41EE4"/>
    <w:rsid w:val="00B42FB5"/>
    <w:rsid w:val="00B4377C"/>
    <w:rsid w:val="00B43F2F"/>
    <w:rsid w:val="00B4685B"/>
    <w:rsid w:val="00B46E1F"/>
    <w:rsid w:val="00B50FDD"/>
    <w:rsid w:val="00B53223"/>
    <w:rsid w:val="00B5498E"/>
    <w:rsid w:val="00B555A0"/>
    <w:rsid w:val="00B634A4"/>
    <w:rsid w:val="00B639E6"/>
    <w:rsid w:val="00B66742"/>
    <w:rsid w:val="00B7083E"/>
    <w:rsid w:val="00B71E81"/>
    <w:rsid w:val="00B7203C"/>
    <w:rsid w:val="00B75956"/>
    <w:rsid w:val="00B7624C"/>
    <w:rsid w:val="00B80EBF"/>
    <w:rsid w:val="00B840A7"/>
    <w:rsid w:val="00B847A8"/>
    <w:rsid w:val="00B85A97"/>
    <w:rsid w:val="00B90996"/>
    <w:rsid w:val="00B918E4"/>
    <w:rsid w:val="00B92047"/>
    <w:rsid w:val="00B92139"/>
    <w:rsid w:val="00B92310"/>
    <w:rsid w:val="00B93636"/>
    <w:rsid w:val="00B949F5"/>
    <w:rsid w:val="00B96C1D"/>
    <w:rsid w:val="00BA128E"/>
    <w:rsid w:val="00BA58EC"/>
    <w:rsid w:val="00BB285B"/>
    <w:rsid w:val="00BB57C6"/>
    <w:rsid w:val="00BB759A"/>
    <w:rsid w:val="00BC06DA"/>
    <w:rsid w:val="00BC17AF"/>
    <w:rsid w:val="00BC2AE0"/>
    <w:rsid w:val="00BC3DC0"/>
    <w:rsid w:val="00BC5A81"/>
    <w:rsid w:val="00BC63B3"/>
    <w:rsid w:val="00BD026B"/>
    <w:rsid w:val="00BD0BF4"/>
    <w:rsid w:val="00BD45A6"/>
    <w:rsid w:val="00BD635B"/>
    <w:rsid w:val="00BE23AE"/>
    <w:rsid w:val="00BE2403"/>
    <w:rsid w:val="00BE3BD1"/>
    <w:rsid w:val="00BE3C71"/>
    <w:rsid w:val="00BE5BB6"/>
    <w:rsid w:val="00BE7199"/>
    <w:rsid w:val="00BF0D1A"/>
    <w:rsid w:val="00BF1FD6"/>
    <w:rsid w:val="00BF5CC9"/>
    <w:rsid w:val="00BF5F72"/>
    <w:rsid w:val="00BF7B3A"/>
    <w:rsid w:val="00C01C69"/>
    <w:rsid w:val="00C0222B"/>
    <w:rsid w:val="00C14111"/>
    <w:rsid w:val="00C14C72"/>
    <w:rsid w:val="00C20E98"/>
    <w:rsid w:val="00C215DE"/>
    <w:rsid w:val="00C218BC"/>
    <w:rsid w:val="00C22597"/>
    <w:rsid w:val="00C22F37"/>
    <w:rsid w:val="00C30BAC"/>
    <w:rsid w:val="00C31199"/>
    <w:rsid w:val="00C333FD"/>
    <w:rsid w:val="00C37FC9"/>
    <w:rsid w:val="00C4079C"/>
    <w:rsid w:val="00C40FB7"/>
    <w:rsid w:val="00C439BE"/>
    <w:rsid w:val="00C44F76"/>
    <w:rsid w:val="00C453B0"/>
    <w:rsid w:val="00C45C65"/>
    <w:rsid w:val="00C45E41"/>
    <w:rsid w:val="00C46060"/>
    <w:rsid w:val="00C468F5"/>
    <w:rsid w:val="00C4772E"/>
    <w:rsid w:val="00C51719"/>
    <w:rsid w:val="00C53E51"/>
    <w:rsid w:val="00C54C3D"/>
    <w:rsid w:val="00C63208"/>
    <w:rsid w:val="00C63DBB"/>
    <w:rsid w:val="00C65091"/>
    <w:rsid w:val="00C6653C"/>
    <w:rsid w:val="00C71406"/>
    <w:rsid w:val="00C71CDE"/>
    <w:rsid w:val="00C73633"/>
    <w:rsid w:val="00C76CAA"/>
    <w:rsid w:val="00C80161"/>
    <w:rsid w:val="00C81782"/>
    <w:rsid w:val="00C817A6"/>
    <w:rsid w:val="00C83365"/>
    <w:rsid w:val="00C8628A"/>
    <w:rsid w:val="00C975AD"/>
    <w:rsid w:val="00CA0CEF"/>
    <w:rsid w:val="00CA158C"/>
    <w:rsid w:val="00CA2772"/>
    <w:rsid w:val="00CA5806"/>
    <w:rsid w:val="00CA5FB0"/>
    <w:rsid w:val="00CB3E90"/>
    <w:rsid w:val="00CC2FBC"/>
    <w:rsid w:val="00CD015E"/>
    <w:rsid w:val="00CD31B6"/>
    <w:rsid w:val="00CD6010"/>
    <w:rsid w:val="00CE0146"/>
    <w:rsid w:val="00CE3186"/>
    <w:rsid w:val="00CE32E7"/>
    <w:rsid w:val="00CE3513"/>
    <w:rsid w:val="00CE57FF"/>
    <w:rsid w:val="00CF1AAD"/>
    <w:rsid w:val="00CF2F28"/>
    <w:rsid w:val="00CF34CD"/>
    <w:rsid w:val="00CF3BD9"/>
    <w:rsid w:val="00CF3D6A"/>
    <w:rsid w:val="00CF4C1F"/>
    <w:rsid w:val="00D01B5E"/>
    <w:rsid w:val="00D03171"/>
    <w:rsid w:val="00D051C7"/>
    <w:rsid w:val="00D064D9"/>
    <w:rsid w:val="00D065F4"/>
    <w:rsid w:val="00D07D11"/>
    <w:rsid w:val="00D1264C"/>
    <w:rsid w:val="00D15D9C"/>
    <w:rsid w:val="00D16ABE"/>
    <w:rsid w:val="00D17A6B"/>
    <w:rsid w:val="00D269BA"/>
    <w:rsid w:val="00D26E61"/>
    <w:rsid w:val="00D272BC"/>
    <w:rsid w:val="00D314A2"/>
    <w:rsid w:val="00D32D17"/>
    <w:rsid w:val="00D365C6"/>
    <w:rsid w:val="00D37905"/>
    <w:rsid w:val="00D3792E"/>
    <w:rsid w:val="00D40205"/>
    <w:rsid w:val="00D40353"/>
    <w:rsid w:val="00D40472"/>
    <w:rsid w:val="00D42406"/>
    <w:rsid w:val="00D42A54"/>
    <w:rsid w:val="00D449DA"/>
    <w:rsid w:val="00D55EA4"/>
    <w:rsid w:val="00D56349"/>
    <w:rsid w:val="00D5701E"/>
    <w:rsid w:val="00D6180E"/>
    <w:rsid w:val="00D62524"/>
    <w:rsid w:val="00D634A5"/>
    <w:rsid w:val="00D638D2"/>
    <w:rsid w:val="00D64EAA"/>
    <w:rsid w:val="00D6549E"/>
    <w:rsid w:val="00D6767F"/>
    <w:rsid w:val="00D72519"/>
    <w:rsid w:val="00D73346"/>
    <w:rsid w:val="00D74EB1"/>
    <w:rsid w:val="00D77E69"/>
    <w:rsid w:val="00D861B3"/>
    <w:rsid w:val="00D866C3"/>
    <w:rsid w:val="00D874B0"/>
    <w:rsid w:val="00D91C26"/>
    <w:rsid w:val="00DA7858"/>
    <w:rsid w:val="00DB2AC8"/>
    <w:rsid w:val="00DB3102"/>
    <w:rsid w:val="00DB4831"/>
    <w:rsid w:val="00DC2BC4"/>
    <w:rsid w:val="00DC70FD"/>
    <w:rsid w:val="00DD0782"/>
    <w:rsid w:val="00DD2A5B"/>
    <w:rsid w:val="00DD4852"/>
    <w:rsid w:val="00DE13A1"/>
    <w:rsid w:val="00DE42F2"/>
    <w:rsid w:val="00DE4956"/>
    <w:rsid w:val="00DE5869"/>
    <w:rsid w:val="00DE748B"/>
    <w:rsid w:val="00DF0C76"/>
    <w:rsid w:val="00DF0C99"/>
    <w:rsid w:val="00DF0D41"/>
    <w:rsid w:val="00DF3DC2"/>
    <w:rsid w:val="00DF3E39"/>
    <w:rsid w:val="00E00A54"/>
    <w:rsid w:val="00E017D9"/>
    <w:rsid w:val="00E031EF"/>
    <w:rsid w:val="00E044AC"/>
    <w:rsid w:val="00E11105"/>
    <w:rsid w:val="00E1191D"/>
    <w:rsid w:val="00E1193F"/>
    <w:rsid w:val="00E20F06"/>
    <w:rsid w:val="00E2408E"/>
    <w:rsid w:val="00E2413E"/>
    <w:rsid w:val="00E24ACF"/>
    <w:rsid w:val="00E30BFB"/>
    <w:rsid w:val="00E32090"/>
    <w:rsid w:val="00E329A2"/>
    <w:rsid w:val="00E33B71"/>
    <w:rsid w:val="00E37329"/>
    <w:rsid w:val="00E44F75"/>
    <w:rsid w:val="00E46C89"/>
    <w:rsid w:val="00E50324"/>
    <w:rsid w:val="00E51DEA"/>
    <w:rsid w:val="00E52147"/>
    <w:rsid w:val="00E542FA"/>
    <w:rsid w:val="00E5481F"/>
    <w:rsid w:val="00E55A5C"/>
    <w:rsid w:val="00E56C1D"/>
    <w:rsid w:val="00E635F3"/>
    <w:rsid w:val="00E643E5"/>
    <w:rsid w:val="00E70545"/>
    <w:rsid w:val="00E71BAB"/>
    <w:rsid w:val="00E72684"/>
    <w:rsid w:val="00E73148"/>
    <w:rsid w:val="00E7581C"/>
    <w:rsid w:val="00E76F16"/>
    <w:rsid w:val="00E77330"/>
    <w:rsid w:val="00E81245"/>
    <w:rsid w:val="00E81273"/>
    <w:rsid w:val="00E918DA"/>
    <w:rsid w:val="00E9198F"/>
    <w:rsid w:val="00E91CC6"/>
    <w:rsid w:val="00E93061"/>
    <w:rsid w:val="00E94BDC"/>
    <w:rsid w:val="00E97C62"/>
    <w:rsid w:val="00EA16EC"/>
    <w:rsid w:val="00EA6D46"/>
    <w:rsid w:val="00EB0B21"/>
    <w:rsid w:val="00EB110B"/>
    <w:rsid w:val="00EB3A41"/>
    <w:rsid w:val="00EB6935"/>
    <w:rsid w:val="00EB7A46"/>
    <w:rsid w:val="00EB7AC8"/>
    <w:rsid w:val="00EC3196"/>
    <w:rsid w:val="00EC7FB4"/>
    <w:rsid w:val="00ED182A"/>
    <w:rsid w:val="00ED3B5B"/>
    <w:rsid w:val="00ED4DCD"/>
    <w:rsid w:val="00EE0013"/>
    <w:rsid w:val="00EE0A96"/>
    <w:rsid w:val="00EE169F"/>
    <w:rsid w:val="00EE2B09"/>
    <w:rsid w:val="00EE4DD6"/>
    <w:rsid w:val="00EE4F27"/>
    <w:rsid w:val="00EF371C"/>
    <w:rsid w:val="00EF3BE1"/>
    <w:rsid w:val="00EF5717"/>
    <w:rsid w:val="00EF5D91"/>
    <w:rsid w:val="00F0092E"/>
    <w:rsid w:val="00F011CE"/>
    <w:rsid w:val="00F02D4C"/>
    <w:rsid w:val="00F13391"/>
    <w:rsid w:val="00F14536"/>
    <w:rsid w:val="00F1515C"/>
    <w:rsid w:val="00F218FE"/>
    <w:rsid w:val="00F21970"/>
    <w:rsid w:val="00F22D6E"/>
    <w:rsid w:val="00F235D9"/>
    <w:rsid w:val="00F241D2"/>
    <w:rsid w:val="00F25687"/>
    <w:rsid w:val="00F31EAF"/>
    <w:rsid w:val="00F326F3"/>
    <w:rsid w:val="00F3316F"/>
    <w:rsid w:val="00F36B71"/>
    <w:rsid w:val="00F46C5B"/>
    <w:rsid w:val="00F51C42"/>
    <w:rsid w:val="00F51F0B"/>
    <w:rsid w:val="00F54FC6"/>
    <w:rsid w:val="00F668AD"/>
    <w:rsid w:val="00F670FB"/>
    <w:rsid w:val="00F70686"/>
    <w:rsid w:val="00F77128"/>
    <w:rsid w:val="00F80BEE"/>
    <w:rsid w:val="00F8210B"/>
    <w:rsid w:val="00F83FC9"/>
    <w:rsid w:val="00F85593"/>
    <w:rsid w:val="00F85D2A"/>
    <w:rsid w:val="00F85F98"/>
    <w:rsid w:val="00F870F4"/>
    <w:rsid w:val="00F8781D"/>
    <w:rsid w:val="00F91877"/>
    <w:rsid w:val="00F91D82"/>
    <w:rsid w:val="00F92519"/>
    <w:rsid w:val="00F933D9"/>
    <w:rsid w:val="00F934CF"/>
    <w:rsid w:val="00F93CE2"/>
    <w:rsid w:val="00F9713C"/>
    <w:rsid w:val="00FA0493"/>
    <w:rsid w:val="00FA071B"/>
    <w:rsid w:val="00FA1F64"/>
    <w:rsid w:val="00FA2432"/>
    <w:rsid w:val="00FA3058"/>
    <w:rsid w:val="00FA3560"/>
    <w:rsid w:val="00FA5A87"/>
    <w:rsid w:val="00FB4D78"/>
    <w:rsid w:val="00FB6392"/>
    <w:rsid w:val="00FB693B"/>
    <w:rsid w:val="00FB6BF2"/>
    <w:rsid w:val="00FB7198"/>
    <w:rsid w:val="00FC0089"/>
    <w:rsid w:val="00FC58B0"/>
    <w:rsid w:val="00FC7241"/>
    <w:rsid w:val="00FD0F19"/>
    <w:rsid w:val="00FD1261"/>
    <w:rsid w:val="00FD4797"/>
    <w:rsid w:val="00FD4EC3"/>
    <w:rsid w:val="00FD6626"/>
    <w:rsid w:val="00FD6F82"/>
    <w:rsid w:val="00FE0680"/>
    <w:rsid w:val="00FE18F5"/>
    <w:rsid w:val="00FE1B3D"/>
    <w:rsid w:val="00FE3839"/>
    <w:rsid w:val="00FE685D"/>
    <w:rsid w:val="00FE7178"/>
    <w:rsid w:val="00FF1F56"/>
    <w:rsid w:val="00FF356A"/>
    <w:rsid w:val="00FF4A01"/>
    <w:rsid w:val="00FF6D4F"/>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52BE5"/>
  <w15:docId w15:val="{D4516D4A-8A26-472C-84F2-2C6C5453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fi-FI"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64C"/>
    <w:pPr>
      <w:spacing w:before="240" w:after="240" w:line="480" w:lineRule="auto"/>
    </w:pPr>
    <w:rPr>
      <w:rFonts w:ascii="Times New Roman" w:hAnsi="Times New Roman"/>
      <w:sz w:val="24"/>
      <w:szCs w:val="22"/>
      <w:lang w:eastAsia="ja-JP"/>
    </w:rPr>
  </w:style>
  <w:style w:type="paragraph" w:styleId="Heading1">
    <w:name w:val="heading 1"/>
    <w:basedOn w:val="Normal"/>
    <w:next w:val="Normal"/>
    <w:link w:val="Heading1Char"/>
    <w:autoRedefine/>
    <w:uiPriority w:val="9"/>
    <w:qFormat/>
    <w:rsid w:val="00F0092E"/>
    <w:pPr>
      <w:keepNext/>
      <w:keepLines/>
      <w:spacing w:before="480" w:after="0"/>
      <w:outlineLvl w:val="0"/>
    </w:pPr>
    <w:rPr>
      <w:b/>
      <w:bCs/>
      <w:noProof/>
      <w:sz w:val="36"/>
      <w:szCs w:val="28"/>
      <w:lang w:val="en-GB"/>
    </w:rPr>
  </w:style>
  <w:style w:type="paragraph" w:styleId="Heading2">
    <w:name w:val="heading 2"/>
    <w:basedOn w:val="Normal"/>
    <w:next w:val="Normal"/>
    <w:link w:val="Heading2Char"/>
    <w:autoRedefine/>
    <w:uiPriority w:val="9"/>
    <w:unhideWhenUsed/>
    <w:qFormat/>
    <w:rsid w:val="00ED3B5B"/>
    <w:pPr>
      <w:keepNext/>
      <w:keepLines/>
      <w:spacing w:before="200" w:after="0"/>
      <w:outlineLvl w:val="1"/>
    </w:pPr>
    <w:rPr>
      <w:b/>
      <w:bCs/>
      <w:color w:val="000000"/>
      <w:sz w:val="32"/>
      <w:szCs w:val="26"/>
    </w:rPr>
  </w:style>
  <w:style w:type="paragraph" w:styleId="Heading3">
    <w:name w:val="heading 3"/>
    <w:basedOn w:val="Normal"/>
    <w:next w:val="Normal"/>
    <w:link w:val="Heading3Char"/>
    <w:autoRedefine/>
    <w:uiPriority w:val="9"/>
    <w:unhideWhenUsed/>
    <w:qFormat/>
    <w:rsid w:val="00ED3B5B"/>
    <w:pPr>
      <w:keepNext/>
      <w:keepLines/>
      <w:spacing w:before="200" w:after="0"/>
      <w:outlineLvl w:val="2"/>
    </w:pPr>
    <w:rPr>
      <w:b/>
      <w:bCs/>
      <w:sz w:val="28"/>
    </w:rPr>
  </w:style>
  <w:style w:type="paragraph" w:styleId="Heading4">
    <w:name w:val="heading 4"/>
    <w:basedOn w:val="Normal"/>
    <w:next w:val="Normal"/>
    <w:link w:val="Heading4Char"/>
    <w:uiPriority w:val="9"/>
    <w:unhideWhenUsed/>
    <w:qFormat/>
    <w:rsid w:val="002352CE"/>
    <w:pPr>
      <w:keepNext/>
      <w:keepLines/>
      <w:numPr>
        <w:ilvl w:val="3"/>
        <w:numId w:val="4"/>
      </w:numPr>
      <w:spacing w:before="200" w:after="0"/>
      <w:outlineLvl w:val="3"/>
    </w:pPr>
    <w:rPr>
      <w:b/>
      <w:bCs/>
      <w:i/>
      <w:iCs/>
    </w:rPr>
  </w:style>
  <w:style w:type="paragraph" w:styleId="Heading5">
    <w:name w:val="heading 5"/>
    <w:basedOn w:val="Normal"/>
    <w:next w:val="Normal"/>
    <w:link w:val="Heading5Char"/>
    <w:uiPriority w:val="9"/>
    <w:unhideWhenUsed/>
    <w:qFormat/>
    <w:rsid w:val="002352CE"/>
    <w:pPr>
      <w:keepNext/>
      <w:keepLines/>
      <w:numPr>
        <w:ilvl w:val="4"/>
        <w:numId w:val="4"/>
      </w:numPr>
      <w:spacing w:before="200" w:after="0"/>
      <w:outlineLvl w:val="4"/>
    </w:pPr>
    <w:rPr>
      <w:b/>
      <w:i/>
    </w:rPr>
  </w:style>
  <w:style w:type="paragraph" w:styleId="Heading6">
    <w:name w:val="heading 6"/>
    <w:basedOn w:val="Normal"/>
    <w:next w:val="Normal"/>
    <w:link w:val="Heading6Char"/>
    <w:uiPriority w:val="9"/>
    <w:unhideWhenUsed/>
    <w:qFormat/>
    <w:rsid w:val="002352CE"/>
    <w:pPr>
      <w:keepNext/>
      <w:keepLines/>
      <w:numPr>
        <w:ilvl w:val="5"/>
        <w:numId w:val="4"/>
      </w:numPr>
      <w:spacing w:before="200" w:after="0"/>
      <w:outlineLvl w:val="5"/>
    </w:pPr>
    <w:rPr>
      <w:rFonts w:ascii="Cambria" w:hAnsi="Cambria"/>
      <w:i/>
      <w:iCs/>
    </w:rPr>
  </w:style>
  <w:style w:type="paragraph" w:styleId="Heading7">
    <w:name w:val="heading 7"/>
    <w:basedOn w:val="Normal"/>
    <w:next w:val="Normal"/>
    <w:link w:val="Heading7Char"/>
    <w:uiPriority w:val="9"/>
    <w:semiHidden/>
    <w:unhideWhenUsed/>
    <w:qFormat/>
    <w:rsid w:val="00E2408E"/>
    <w:pPr>
      <w:keepNext/>
      <w:keepLines/>
      <w:numPr>
        <w:ilvl w:val="6"/>
        <w:numId w:val="4"/>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E2408E"/>
    <w:pPr>
      <w:keepNext/>
      <w:keepLines/>
      <w:numPr>
        <w:ilvl w:val="7"/>
        <w:numId w:val="4"/>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E2408E"/>
    <w:pPr>
      <w:keepNext/>
      <w:keepLines/>
      <w:numPr>
        <w:ilvl w:val="8"/>
        <w:numId w:val="4"/>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1FC"/>
    <w:rPr>
      <w:sz w:val="22"/>
      <w:szCs w:val="22"/>
      <w:lang w:val="en-US" w:eastAsia="en-US"/>
    </w:rPr>
  </w:style>
  <w:style w:type="character" w:customStyle="1" w:styleId="NoSpacingChar">
    <w:name w:val="No Spacing Char"/>
    <w:basedOn w:val="DefaultParagraphFont"/>
    <w:link w:val="NoSpacing"/>
    <w:uiPriority w:val="1"/>
    <w:rsid w:val="00AF51FC"/>
    <w:rPr>
      <w:sz w:val="22"/>
      <w:szCs w:val="22"/>
      <w:lang w:val="en-US" w:eastAsia="en-US" w:bidi="ar-SA"/>
    </w:rPr>
  </w:style>
  <w:style w:type="paragraph" w:styleId="BalloonText">
    <w:name w:val="Balloon Text"/>
    <w:basedOn w:val="Normal"/>
    <w:link w:val="BalloonTextChar"/>
    <w:uiPriority w:val="99"/>
    <w:semiHidden/>
    <w:unhideWhenUsed/>
    <w:rsid w:val="00AF5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FC"/>
    <w:rPr>
      <w:rFonts w:ascii="Tahoma" w:hAnsi="Tahoma" w:cs="Tahoma"/>
      <w:sz w:val="16"/>
      <w:szCs w:val="16"/>
    </w:rPr>
  </w:style>
  <w:style w:type="paragraph" w:customStyle="1" w:styleId="TitlePageText">
    <w:name w:val="Title Page Text"/>
    <w:basedOn w:val="Normal"/>
    <w:qFormat/>
    <w:rsid w:val="000A58E2"/>
    <w:pPr>
      <w:spacing w:before="5200" w:after="0" w:line="240" w:lineRule="auto"/>
      <w:jc w:val="right"/>
    </w:pPr>
  </w:style>
  <w:style w:type="character" w:customStyle="1" w:styleId="Heading1Char">
    <w:name w:val="Heading 1 Char"/>
    <w:basedOn w:val="DefaultParagraphFont"/>
    <w:link w:val="Heading1"/>
    <w:uiPriority w:val="9"/>
    <w:rsid w:val="00F0092E"/>
    <w:rPr>
      <w:rFonts w:ascii="Times New Roman" w:hAnsi="Times New Roman"/>
      <w:b/>
      <w:bCs/>
      <w:noProof/>
      <w:sz w:val="36"/>
      <w:szCs w:val="28"/>
      <w:lang w:val="en-GB" w:eastAsia="ja-JP"/>
    </w:rPr>
  </w:style>
  <w:style w:type="character" w:customStyle="1" w:styleId="Heading2Char">
    <w:name w:val="Heading 2 Char"/>
    <w:basedOn w:val="DefaultParagraphFont"/>
    <w:link w:val="Heading2"/>
    <w:uiPriority w:val="9"/>
    <w:rsid w:val="00ED3B5B"/>
    <w:rPr>
      <w:rFonts w:ascii="Times New Roman" w:hAnsi="Times New Roman"/>
      <w:b/>
      <w:bCs/>
      <w:color w:val="000000"/>
      <w:sz w:val="32"/>
      <w:szCs w:val="26"/>
      <w:lang w:eastAsia="ja-JP"/>
    </w:rPr>
  </w:style>
  <w:style w:type="paragraph" w:styleId="TOCHeading">
    <w:name w:val="TOC Heading"/>
    <w:basedOn w:val="Heading1"/>
    <w:next w:val="Normal"/>
    <w:uiPriority w:val="39"/>
    <w:semiHidden/>
    <w:unhideWhenUsed/>
    <w:qFormat/>
    <w:rsid w:val="00E2408E"/>
    <w:pPr>
      <w:spacing w:line="276" w:lineRule="auto"/>
      <w:outlineLvl w:val="9"/>
    </w:pPr>
    <w:rPr>
      <w:lang w:val="en-US" w:eastAsia="en-US"/>
    </w:rPr>
  </w:style>
  <w:style w:type="paragraph" w:styleId="TOC1">
    <w:name w:val="toc 1"/>
    <w:basedOn w:val="Normal"/>
    <w:next w:val="Normal"/>
    <w:autoRedefine/>
    <w:uiPriority w:val="39"/>
    <w:unhideWhenUsed/>
    <w:rsid w:val="00A81C75"/>
    <w:pPr>
      <w:tabs>
        <w:tab w:val="left" w:pos="440"/>
        <w:tab w:val="right" w:leader="dot" w:pos="7360"/>
      </w:tabs>
      <w:spacing w:after="100" w:line="240" w:lineRule="auto"/>
    </w:pPr>
  </w:style>
  <w:style w:type="paragraph" w:styleId="TOC2">
    <w:name w:val="toc 2"/>
    <w:basedOn w:val="Normal"/>
    <w:next w:val="Normal"/>
    <w:autoRedefine/>
    <w:uiPriority w:val="39"/>
    <w:unhideWhenUsed/>
    <w:rsid w:val="00A81C75"/>
    <w:pPr>
      <w:spacing w:after="100" w:line="240" w:lineRule="auto"/>
      <w:ind w:left="240"/>
    </w:pPr>
  </w:style>
  <w:style w:type="character" w:styleId="Hyperlink">
    <w:name w:val="Hyperlink"/>
    <w:basedOn w:val="DefaultParagraphFont"/>
    <w:uiPriority w:val="99"/>
    <w:unhideWhenUsed/>
    <w:rsid w:val="00815C48"/>
    <w:rPr>
      <w:color w:val="0000FF"/>
      <w:u w:val="single"/>
    </w:rPr>
  </w:style>
  <w:style w:type="character" w:customStyle="1" w:styleId="Heading3Char">
    <w:name w:val="Heading 3 Char"/>
    <w:basedOn w:val="DefaultParagraphFont"/>
    <w:link w:val="Heading3"/>
    <w:uiPriority w:val="9"/>
    <w:rsid w:val="00ED3B5B"/>
    <w:rPr>
      <w:rFonts w:ascii="Times New Roman" w:hAnsi="Times New Roman"/>
      <w:b/>
      <w:bCs/>
      <w:sz w:val="28"/>
      <w:szCs w:val="22"/>
      <w:lang w:eastAsia="ja-JP"/>
    </w:rPr>
  </w:style>
  <w:style w:type="character" w:customStyle="1" w:styleId="Heading4Char">
    <w:name w:val="Heading 4 Char"/>
    <w:basedOn w:val="DefaultParagraphFont"/>
    <w:link w:val="Heading4"/>
    <w:uiPriority w:val="9"/>
    <w:rsid w:val="002352CE"/>
    <w:rPr>
      <w:rFonts w:ascii="Times New Roman" w:eastAsia="Times New Roman" w:hAnsi="Times New Roman" w:cs="Times New Roman"/>
      <w:b/>
      <w:bCs/>
      <w:i/>
      <w:iCs/>
      <w:sz w:val="24"/>
    </w:rPr>
  </w:style>
  <w:style w:type="character" w:customStyle="1" w:styleId="Heading5Char">
    <w:name w:val="Heading 5 Char"/>
    <w:basedOn w:val="DefaultParagraphFont"/>
    <w:link w:val="Heading5"/>
    <w:uiPriority w:val="9"/>
    <w:rsid w:val="002352CE"/>
    <w:rPr>
      <w:rFonts w:ascii="Times New Roman" w:eastAsia="Times New Roman" w:hAnsi="Times New Roman" w:cs="Times New Roman"/>
      <w:b/>
      <w:i/>
      <w:sz w:val="24"/>
    </w:rPr>
  </w:style>
  <w:style w:type="character" w:customStyle="1" w:styleId="Heading6Char">
    <w:name w:val="Heading 6 Char"/>
    <w:basedOn w:val="DefaultParagraphFont"/>
    <w:link w:val="Heading6"/>
    <w:uiPriority w:val="9"/>
    <w:rsid w:val="002352CE"/>
    <w:rPr>
      <w:rFonts w:ascii="Cambria" w:eastAsia="Times New Roman" w:hAnsi="Cambria" w:cs="Times New Roman"/>
      <w:i/>
      <w:iCs/>
      <w:sz w:val="24"/>
    </w:rPr>
  </w:style>
  <w:style w:type="character" w:customStyle="1" w:styleId="Heading7Char">
    <w:name w:val="Heading 7 Char"/>
    <w:basedOn w:val="DefaultParagraphFont"/>
    <w:link w:val="Heading7"/>
    <w:uiPriority w:val="9"/>
    <w:semiHidden/>
    <w:rsid w:val="00E2408E"/>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E2408E"/>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2408E"/>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2352CE"/>
    <w:pPr>
      <w:tabs>
        <w:tab w:val="center" w:pos="4819"/>
        <w:tab w:val="right" w:pos="9638"/>
      </w:tabs>
      <w:spacing w:before="0" w:after="0" w:line="240" w:lineRule="auto"/>
    </w:pPr>
  </w:style>
  <w:style w:type="character" w:customStyle="1" w:styleId="HeaderChar">
    <w:name w:val="Header Char"/>
    <w:basedOn w:val="DefaultParagraphFont"/>
    <w:link w:val="Header"/>
    <w:uiPriority w:val="99"/>
    <w:rsid w:val="002352CE"/>
    <w:rPr>
      <w:rFonts w:ascii="Times New Roman" w:hAnsi="Times New Roman"/>
      <w:sz w:val="24"/>
    </w:rPr>
  </w:style>
  <w:style w:type="paragraph" w:styleId="Footer">
    <w:name w:val="footer"/>
    <w:basedOn w:val="Normal"/>
    <w:link w:val="FooterChar"/>
    <w:uiPriority w:val="99"/>
    <w:unhideWhenUsed/>
    <w:rsid w:val="002352CE"/>
    <w:pPr>
      <w:tabs>
        <w:tab w:val="center" w:pos="4819"/>
        <w:tab w:val="right" w:pos="9638"/>
      </w:tabs>
      <w:spacing w:before="0" w:after="0" w:line="240" w:lineRule="auto"/>
    </w:pPr>
  </w:style>
  <w:style w:type="character" w:customStyle="1" w:styleId="FooterChar">
    <w:name w:val="Footer Char"/>
    <w:basedOn w:val="DefaultParagraphFont"/>
    <w:link w:val="Footer"/>
    <w:uiPriority w:val="99"/>
    <w:rsid w:val="002352CE"/>
    <w:rPr>
      <w:rFonts w:ascii="Times New Roman" w:hAnsi="Times New Roman"/>
      <w:sz w:val="24"/>
    </w:rPr>
  </w:style>
  <w:style w:type="character" w:styleId="FollowedHyperlink">
    <w:name w:val="FollowedHyperlink"/>
    <w:basedOn w:val="DefaultParagraphFont"/>
    <w:uiPriority w:val="99"/>
    <w:semiHidden/>
    <w:unhideWhenUsed/>
    <w:rsid w:val="00922BE2"/>
    <w:rPr>
      <w:color w:val="800080"/>
      <w:u w:val="single"/>
    </w:rPr>
  </w:style>
  <w:style w:type="paragraph" w:styleId="TOC3">
    <w:name w:val="toc 3"/>
    <w:basedOn w:val="Normal"/>
    <w:next w:val="Normal"/>
    <w:autoRedefine/>
    <w:uiPriority w:val="39"/>
    <w:unhideWhenUsed/>
    <w:rsid w:val="00A81C75"/>
    <w:pPr>
      <w:spacing w:after="100" w:line="240" w:lineRule="auto"/>
      <w:ind w:left="480"/>
    </w:pPr>
  </w:style>
  <w:style w:type="paragraph" w:styleId="Quote">
    <w:name w:val="Quote"/>
    <w:basedOn w:val="Normal"/>
    <w:next w:val="Normal"/>
    <w:link w:val="QuoteChar"/>
    <w:uiPriority w:val="29"/>
    <w:qFormat/>
    <w:rsid w:val="006D1932"/>
    <w:pPr>
      <w:spacing w:line="240" w:lineRule="auto"/>
      <w:ind w:left="709"/>
    </w:pPr>
    <w:rPr>
      <w:iCs/>
      <w:color w:val="000000"/>
      <w:sz w:val="22"/>
    </w:rPr>
  </w:style>
  <w:style w:type="character" w:customStyle="1" w:styleId="QuoteChar">
    <w:name w:val="Quote Char"/>
    <w:basedOn w:val="DefaultParagraphFont"/>
    <w:link w:val="Quote"/>
    <w:uiPriority w:val="29"/>
    <w:rsid w:val="006D1932"/>
    <w:rPr>
      <w:rFonts w:ascii="Times New Roman" w:hAnsi="Times New Roman"/>
      <w:iCs/>
      <w:color w:val="000000"/>
    </w:rPr>
  </w:style>
  <w:style w:type="paragraph" w:styleId="IntenseQuote">
    <w:name w:val="Intense Quote"/>
    <w:basedOn w:val="Normal"/>
    <w:next w:val="Normal"/>
    <w:link w:val="IntenseQuoteChar"/>
    <w:uiPriority w:val="30"/>
    <w:qFormat/>
    <w:rsid w:val="00D272B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272BC"/>
    <w:rPr>
      <w:rFonts w:ascii="Times New Roman" w:hAnsi="Times New Roman"/>
      <w:b/>
      <w:bCs/>
      <w:i/>
      <w:iCs/>
      <w:color w:val="4F81BD"/>
      <w:sz w:val="24"/>
    </w:rPr>
  </w:style>
  <w:style w:type="paragraph" w:customStyle="1" w:styleId="Paragraph-Indented">
    <w:name w:val="Paragraph - Indented"/>
    <w:basedOn w:val="Normal"/>
    <w:qFormat/>
    <w:rsid w:val="00970450"/>
    <w:pPr>
      <w:spacing w:before="0" w:after="0"/>
      <w:ind w:firstLine="709"/>
    </w:pPr>
  </w:style>
  <w:style w:type="paragraph" w:customStyle="1" w:styleId="FirstParagraph-Indented">
    <w:name w:val="First Paragraph - Indented"/>
    <w:basedOn w:val="Paragraph-Indented"/>
    <w:next w:val="Paragraph-Indented"/>
    <w:qFormat/>
    <w:rsid w:val="00A81C75"/>
    <w:pPr>
      <w:ind w:firstLine="0"/>
    </w:pPr>
  </w:style>
  <w:style w:type="character" w:styleId="Emphasis">
    <w:name w:val="Emphasis"/>
    <w:basedOn w:val="DefaultParagraphFont"/>
    <w:uiPriority w:val="20"/>
    <w:qFormat/>
    <w:rsid w:val="00A81C75"/>
    <w:rPr>
      <w:i/>
      <w:iCs/>
    </w:rPr>
  </w:style>
  <w:style w:type="paragraph" w:styleId="Bibliography">
    <w:name w:val="Bibliography"/>
    <w:basedOn w:val="Normal"/>
    <w:next w:val="Normal"/>
    <w:autoRedefine/>
    <w:uiPriority w:val="37"/>
    <w:unhideWhenUsed/>
    <w:rsid w:val="00502D52"/>
    <w:pPr>
      <w:spacing w:before="120" w:line="240" w:lineRule="auto"/>
    </w:pPr>
  </w:style>
  <w:style w:type="paragraph" w:customStyle="1" w:styleId="UnnumberedHeading">
    <w:name w:val="Unnumbered Heading"/>
    <w:basedOn w:val="Heading1"/>
    <w:next w:val="Normal"/>
    <w:qFormat/>
    <w:rsid w:val="00A81C75"/>
  </w:style>
  <w:style w:type="table" w:styleId="TableGrid">
    <w:name w:val="Table Grid"/>
    <w:basedOn w:val="TableNormal"/>
    <w:uiPriority w:val="59"/>
    <w:rsid w:val="00753C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9053B6"/>
    <w:pPr>
      <w:spacing w:after="440" w:line="240" w:lineRule="auto"/>
    </w:pPr>
    <w:rPr>
      <w:bCs/>
      <w:i/>
      <w:sz w:val="20"/>
      <w:szCs w:val="18"/>
    </w:rPr>
  </w:style>
  <w:style w:type="paragraph" w:styleId="TableofFigures">
    <w:name w:val="table of figures"/>
    <w:basedOn w:val="Normal"/>
    <w:next w:val="Normal"/>
    <w:uiPriority w:val="99"/>
    <w:unhideWhenUsed/>
    <w:rsid w:val="003D63BA"/>
    <w:pPr>
      <w:spacing w:before="120" w:after="120" w:line="240" w:lineRule="auto"/>
      <w:ind w:left="567"/>
    </w:pPr>
  </w:style>
  <w:style w:type="paragraph" w:customStyle="1" w:styleId="Heading-NotinTOC">
    <w:name w:val="Heading- Not in TOC"/>
    <w:basedOn w:val="Normal"/>
    <w:qFormat/>
    <w:rsid w:val="003D63BA"/>
    <w:pPr>
      <w:tabs>
        <w:tab w:val="right" w:leader="dot" w:pos="7360"/>
      </w:tabs>
    </w:pPr>
    <w:rPr>
      <w:b/>
      <w:sz w:val="28"/>
    </w:rPr>
  </w:style>
  <w:style w:type="paragraph" w:styleId="ListParagraph">
    <w:name w:val="List Paragraph"/>
    <w:basedOn w:val="Normal"/>
    <w:autoRedefine/>
    <w:uiPriority w:val="34"/>
    <w:qFormat/>
    <w:rsid w:val="009C0FA9"/>
    <w:pPr>
      <w:numPr>
        <w:numId w:val="8"/>
      </w:numPr>
      <w:spacing w:line="240" w:lineRule="auto"/>
      <w:contextualSpacing/>
    </w:pPr>
  </w:style>
  <w:style w:type="paragraph" w:customStyle="1" w:styleId="DataExample">
    <w:name w:val="Data Example"/>
    <w:basedOn w:val="ListParagraph"/>
    <w:qFormat/>
    <w:rsid w:val="000E4849"/>
    <w:pPr>
      <w:numPr>
        <w:numId w:val="5"/>
      </w:numPr>
      <w:ind w:left="714" w:hanging="357"/>
      <w:contextualSpacing w:val="0"/>
    </w:pPr>
    <w:rPr>
      <w:sz w:val="22"/>
      <w:lang w:val="en-US"/>
    </w:rPr>
  </w:style>
  <w:style w:type="paragraph" w:styleId="FootnoteText">
    <w:name w:val="footnote text"/>
    <w:basedOn w:val="Normal"/>
    <w:link w:val="FootnoteTextChar"/>
    <w:uiPriority w:val="99"/>
    <w:semiHidden/>
    <w:unhideWhenUsed/>
    <w:rsid w:val="00B555A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555A0"/>
    <w:rPr>
      <w:rFonts w:ascii="Times New Roman" w:hAnsi="Times New Roman"/>
      <w:sz w:val="20"/>
      <w:szCs w:val="20"/>
    </w:rPr>
  </w:style>
  <w:style w:type="character" w:styleId="FootnoteReference">
    <w:name w:val="footnote reference"/>
    <w:basedOn w:val="DefaultParagraphFont"/>
    <w:uiPriority w:val="99"/>
    <w:semiHidden/>
    <w:unhideWhenUsed/>
    <w:rsid w:val="00B555A0"/>
    <w:rPr>
      <w:vertAlign w:val="superscript"/>
    </w:rPr>
  </w:style>
  <w:style w:type="character" w:styleId="Strong">
    <w:name w:val="Strong"/>
    <w:basedOn w:val="DefaultParagraphFont"/>
    <w:uiPriority w:val="22"/>
    <w:qFormat/>
    <w:rsid w:val="00502D52"/>
    <w:rPr>
      <w:b/>
      <w:bCs/>
    </w:rPr>
  </w:style>
  <w:style w:type="character" w:customStyle="1" w:styleId="null">
    <w:name w:val="null"/>
    <w:rsid w:val="006D410E"/>
  </w:style>
  <w:style w:type="paragraph" w:styleId="NormalWeb">
    <w:name w:val="Normal (Web)"/>
    <w:basedOn w:val="Normal"/>
    <w:uiPriority w:val="99"/>
    <w:semiHidden/>
    <w:unhideWhenUsed/>
    <w:rsid w:val="00E56C1D"/>
    <w:pPr>
      <w:spacing w:before="100" w:beforeAutospacing="1" w:after="100" w:afterAutospacing="1" w:line="240" w:lineRule="auto"/>
    </w:pPr>
    <w:rPr>
      <w:szCs w:val="24"/>
      <w:lang w:eastAsia="zh-CN"/>
    </w:rPr>
  </w:style>
  <w:style w:type="character" w:customStyle="1" w:styleId="abstract">
    <w:name w:val="abstract"/>
    <w:basedOn w:val="DefaultParagraphFont"/>
    <w:rsid w:val="00FE3839"/>
  </w:style>
  <w:style w:type="character" w:styleId="PlaceholderText">
    <w:name w:val="Placeholder Text"/>
    <w:basedOn w:val="DefaultParagraphFont"/>
    <w:uiPriority w:val="99"/>
    <w:semiHidden/>
    <w:rsid w:val="001D7C0C"/>
    <w:rPr>
      <w:color w:val="808080"/>
    </w:rPr>
  </w:style>
  <w:style w:type="character" w:styleId="CommentReference">
    <w:name w:val="annotation reference"/>
    <w:basedOn w:val="DefaultParagraphFont"/>
    <w:uiPriority w:val="99"/>
    <w:semiHidden/>
    <w:unhideWhenUsed/>
    <w:rsid w:val="00625281"/>
    <w:rPr>
      <w:sz w:val="16"/>
      <w:szCs w:val="16"/>
    </w:rPr>
  </w:style>
  <w:style w:type="paragraph" w:styleId="CommentText">
    <w:name w:val="annotation text"/>
    <w:basedOn w:val="Normal"/>
    <w:link w:val="CommentTextChar"/>
    <w:uiPriority w:val="99"/>
    <w:semiHidden/>
    <w:unhideWhenUsed/>
    <w:rsid w:val="00625281"/>
    <w:pPr>
      <w:spacing w:line="240" w:lineRule="auto"/>
    </w:pPr>
    <w:rPr>
      <w:sz w:val="20"/>
      <w:szCs w:val="20"/>
    </w:rPr>
  </w:style>
  <w:style w:type="character" w:customStyle="1" w:styleId="CommentTextChar">
    <w:name w:val="Comment Text Char"/>
    <w:basedOn w:val="DefaultParagraphFont"/>
    <w:link w:val="CommentText"/>
    <w:uiPriority w:val="99"/>
    <w:semiHidden/>
    <w:rsid w:val="00625281"/>
    <w:rPr>
      <w:rFonts w:ascii="Times New Roman" w:hAnsi="Times New Roman"/>
      <w:lang w:eastAsia="ja-JP"/>
    </w:rPr>
  </w:style>
  <w:style w:type="paragraph" w:styleId="CommentSubject">
    <w:name w:val="annotation subject"/>
    <w:basedOn w:val="CommentText"/>
    <w:next w:val="CommentText"/>
    <w:link w:val="CommentSubjectChar"/>
    <w:uiPriority w:val="99"/>
    <w:semiHidden/>
    <w:unhideWhenUsed/>
    <w:rsid w:val="00625281"/>
    <w:rPr>
      <w:b/>
      <w:bCs/>
    </w:rPr>
  </w:style>
  <w:style w:type="character" w:customStyle="1" w:styleId="CommentSubjectChar">
    <w:name w:val="Comment Subject Char"/>
    <w:basedOn w:val="CommentTextChar"/>
    <w:link w:val="CommentSubject"/>
    <w:uiPriority w:val="99"/>
    <w:semiHidden/>
    <w:rsid w:val="00625281"/>
    <w:rPr>
      <w:rFonts w:ascii="Times New Roman" w:hAnsi="Times New Roman"/>
      <w:b/>
      <w:bCs/>
      <w:lang w:eastAsia="ja-JP"/>
    </w:rPr>
  </w:style>
  <w:style w:type="paragraph" w:styleId="ListBullet">
    <w:name w:val="List Bullet"/>
    <w:basedOn w:val="Normal"/>
    <w:uiPriority w:val="99"/>
    <w:unhideWhenUsed/>
    <w:rsid w:val="00B840A7"/>
    <w:pPr>
      <w:numPr>
        <w:numId w:val="12"/>
      </w:numPr>
      <w:contextualSpacing/>
    </w:pPr>
  </w:style>
  <w:style w:type="character" w:customStyle="1" w:styleId="complextitlesecondary">
    <w:name w:val="complextitle_secondary"/>
    <w:basedOn w:val="DefaultParagraphFont"/>
    <w:rsid w:val="00F46C5B"/>
  </w:style>
  <w:style w:type="character" w:customStyle="1" w:styleId="complextitleprimary">
    <w:name w:val="complextitle_primary"/>
    <w:basedOn w:val="DefaultParagraphFont"/>
    <w:rsid w:val="00924A18"/>
  </w:style>
  <w:style w:type="paragraph" w:styleId="EndnoteText">
    <w:name w:val="endnote text"/>
    <w:basedOn w:val="Normal"/>
    <w:link w:val="EndnoteTextChar"/>
    <w:uiPriority w:val="99"/>
    <w:semiHidden/>
    <w:unhideWhenUsed/>
    <w:rsid w:val="0026536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65363"/>
    <w:rPr>
      <w:rFonts w:ascii="Times New Roman" w:hAnsi="Times New Roman"/>
      <w:lang w:eastAsia="ja-JP"/>
    </w:rPr>
  </w:style>
  <w:style w:type="character" w:styleId="EndnoteReference">
    <w:name w:val="endnote reference"/>
    <w:basedOn w:val="DefaultParagraphFont"/>
    <w:uiPriority w:val="99"/>
    <w:semiHidden/>
    <w:unhideWhenUsed/>
    <w:rsid w:val="00265363"/>
    <w:rPr>
      <w:vertAlign w:val="superscript"/>
    </w:rPr>
  </w:style>
  <w:style w:type="character" w:styleId="LineNumber">
    <w:name w:val="line number"/>
    <w:basedOn w:val="DefaultParagraphFont"/>
    <w:uiPriority w:val="99"/>
    <w:semiHidden/>
    <w:unhideWhenUsed/>
    <w:rsid w:val="00D1264C"/>
  </w:style>
  <w:style w:type="paragraph" w:styleId="BlockText">
    <w:name w:val="Block Text"/>
    <w:basedOn w:val="Normal"/>
    <w:uiPriority w:val="99"/>
    <w:semiHidden/>
    <w:unhideWhenUsed/>
    <w:rsid w:val="00A14A59"/>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uiPriority w:val="99"/>
    <w:semiHidden/>
    <w:unhideWhenUsed/>
    <w:rsid w:val="00A14A59"/>
    <w:pPr>
      <w:spacing w:after="120"/>
    </w:pPr>
  </w:style>
  <w:style w:type="character" w:customStyle="1" w:styleId="BodyTextChar">
    <w:name w:val="Body Text Char"/>
    <w:basedOn w:val="DefaultParagraphFont"/>
    <w:link w:val="BodyText"/>
    <w:uiPriority w:val="99"/>
    <w:semiHidden/>
    <w:rsid w:val="00A14A59"/>
    <w:rPr>
      <w:rFonts w:ascii="Times New Roman" w:hAnsi="Times New Roman"/>
      <w:sz w:val="24"/>
      <w:szCs w:val="22"/>
      <w:lang w:eastAsia="ja-JP"/>
    </w:rPr>
  </w:style>
  <w:style w:type="paragraph" w:styleId="BodyText2">
    <w:name w:val="Body Text 2"/>
    <w:basedOn w:val="Normal"/>
    <w:link w:val="BodyText2Char"/>
    <w:uiPriority w:val="99"/>
    <w:semiHidden/>
    <w:unhideWhenUsed/>
    <w:rsid w:val="00A14A59"/>
    <w:pPr>
      <w:spacing w:after="120"/>
    </w:pPr>
  </w:style>
  <w:style w:type="character" w:customStyle="1" w:styleId="BodyText2Char">
    <w:name w:val="Body Text 2 Char"/>
    <w:basedOn w:val="DefaultParagraphFont"/>
    <w:link w:val="BodyText2"/>
    <w:uiPriority w:val="99"/>
    <w:semiHidden/>
    <w:rsid w:val="00A14A59"/>
    <w:rPr>
      <w:rFonts w:ascii="Times New Roman" w:hAnsi="Times New Roman"/>
      <w:sz w:val="24"/>
      <w:szCs w:val="22"/>
      <w:lang w:eastAsia="ja-JP"/>
    </w:rPr>
  </w:style>
  <w:style w:type="paragraph" w:styleId="BodyText3">
    <w:name w:val="Body Text 3"/>
    <w:basedOn w:val="Normal"/>
    <w:link w:val="BodyText3Char"/>
    <w:uiPriority w:val="99"/>
    <w:semiHidden/>
    <w:unhideWhenUsed/>
    <w:rsid w:val="00A14A59"/>
    <w:pPr>
      <w:spacing w:after="120"/>
    </w:pPr>
    <w:rPr>
      <w:sz w:val="16"/>
      <w:szCs w:val="16"/>
    </w:rPr>
  </w:style>
  <w:style w:type="character" w:customStyle="1" w:styleId="BodyText3Char">
    <w:name w:val="Body Text 3 Char"/>
    <w:basedOn w:val="DefaultParagraphFont"/>
    <w:link w:val="BodyText3"/>
    <w:uiPriority w:val="99"/>
    <w:semiHidden/>
    <w:rsid w:val="00A14A59"/>
    <w:rPr>
      <w:rFonts w:ascii="Times New Roman" w:hAnsi="Times New Roman"/>
      <w:sz w:val="16"/>
      <w:szCs w:val="16"/>
      <w:lang w:eastAsia="ja-JP"/>
    </w:rPr>
  </w:style>
  <w:style w:type="paragraph" w:styleId="BodyTextFirstIndent">
    <w:name w:val="Body Text First Indent"/>
    <w:basedOn w:val="BodyText"/>
    <w:link w:val="BodyTextFirstIndentChar"/>
    <w:uiPriority w:val="99"/>
    <w:semiHidden/>
    <w:unhideWhenUsed/>
    <w:rsid w:val="00A14A59"/>
    <w:pPr>
      <w:spacing w:after="240"/>
      <w:ind w:firstLine="360"/>
    </w:pPr>
  </w:style>
  <w:style w:type="character" w:customStyle="1" w:styleId="BodyTextFirstIndentChar">
    <w:name w:val="Body Text First Indent Char"/>
    <w:basedOn w:val="BodyTextChar"/>
    <w:link w:val="BodyTextFirstIndent"/>
    <w:uiPriority w:val="99"/>
    <w:semiHidden/>
    <w:rsid w:val="00A14A59"/>
    <w:rPr>
      <w:rFonts w:ascii="Times New Roman" w:hAnsi="Times New Roman"/>
      <w:sz w:val="24"/>
      <w:szCs w:val="22"/>
      <w:lang w:eastAsia="ja-JP"/>
    </w:rPr>
  </w:style>
  <w:style w:type="paragraph" w:styleId="BodyTextIndent">
    <w:name w:val="Body Text Indent"/>
    <w:basedOn w:val="Normal"/>
    <w:link w:val="BodyTextIndentChar"/>
    <w:uiPriority w:val="99"/>
    <w:semiHidden/>
    <w:unhideWhenUsed/>
    <w:rsid w:val="00A14A59"/>
    <w:pPr>
      <w:spacing w:after="120"/>
      <w:ind w:left="360"/>
    </w:pPr>
  </w:style>
  <w:style w:type="character" w:customStyle="1" w:styleId="BodyTextIndentChar">
    <w:name w:val="Body Text Indent Char"/>
    <w:basedOn w:val="DefaultParagraphFont"/>
    <w:link w:val="BodyTextIndent"/>
    <w:uiPriority w:val="99"/>
    <w:semiHidden/>
    <w:rsid w:val="00A14A59"/>
    <w:rPr>
      <w:rFonts w:ascii="Times New Roman" w:hAnsi="Times New Roman"/>
      <w:sz w:val="24"/>
      <w:szCs w:val="22"/>
      <w:lang w:eastAsia="ja-JP"/>
    </w:rPr>
  </w:style>
  <w:style w:type="paragraph" w:styleId="BodyTextFirstIndent2">
    <w:name w:val="Body Text First Indent 2"/>
    <w:basedOn w:val="BodyTextIndent"/>
    <w:link w:val="BodyTextFirstIndent2Char"/>
    <w:uiPriority w:val="99"/>
    <w:semiHidden/>
    <w:unhideWhenUsed/>
    <w:rsid w:val="00A14A59"/>
    <w:pPr>
      <w:spacing w:after="240"/>
      <w:ind w:firstLine="360"/>
    </w:pPr>
  </w:style>
  <w:style w:type="character" w:customStyle="1" w:styleId="BodyTextFirstIndent2Char">
    <w:name w:val="Body Text First Indent 2 Char"/>
    <w:basedOn w:val="BodyTextIndentChar"/>
    <w:link w:val="BodyTextFirstIndent2"/>
    <w:uiPriority w:val="99"/>
    <w:semiHidden/>
    <w:rsid w:val="00A14A59"/>
    <w:rPr>
      <w:rFonts w:ascii="Times New Roman" w:hAnsi="Times New Roman"/>
      <w:sz w:val="24"/>
      <w:szCs w:val="22"/>
      <w:lang w:eastAsia="ja-JP"/>
    </w:rPr>
  </w:style>
  <w:style w:type="paragraph" w:styleId="BodyTextIndent2">
    <w:name w:val="Body Text Indent 2"/>
    <w:basedOn w:val="Normal"/>
    <w:link w:val="BodyTextIndent2Char"/>
    <w:uiPriority w:val="99"/>
    <w:semiHidden/>
    <w:unhideWhenUsed/>
    <w:rsid w:val="00A14A59"/>
    <w:pPr>
      <w:spacing w:after="120"/>
      <w:ind w:left="360"/>
    </w:pPr>
  </w:style>
  <w:style w:type="character" w:customStyle="1" w:styleId="BodyTextIndent2Char">
    <w:name w:val="Body Text Indent 2 Char"/>
    <w:basedOn w:val="DefaultParagraphFont"/>
    <w:link w:val="BodyTextIndent2"/>
    <w:uiPriority w:val="99"/>
    <w:semiHidden/>
    <w:rsid w:val="00A14A59"/>
    <w:rPr>
      <w:rFonts w:ascii="Times New Roman" w:hAnsi="Times New Roman"/>
      <w:sz w:val="24"/>
      <w:szCs w:val="22"/>
      <w:lang w:eastAsia="ja-JP"/>
    </w:rPr>
  </w:style>
  <w:style w:type="paragraph" w:styleId="BodyTextIndent3">
    <w:name w:val="Body Text Indent 3"/>
    <w:basedOn w:val="Normal"/>
    <w:link w:val="BodyTextIndent3Char"/>
    <w:uiPriority w:val="99"/>
    <w:semiHidden/>
    <w:unhideWhenUsed/>
    <w:rsid w:val="00A14A5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14A59"/>
    <w:rPr>
      <w:rFonts w:ascii="Times New Roman" w:hAnsi="Times New Roman"/>
      <w:sz w:val="16"/>
      <w:szCs w:val="16"/>
      <w:lang w:eastAsia="ja-JP"/>
    </w:rPr>
  </w:style>
  <w:style w:type="paragraph" w:styleId="Closing">
    <w:name w:val="Closing"/>
    <w:basedOn w:val="Normal"/>
    <w:link w:val="ClosingChar"/>
    <w:uiPriority w:val="99"/>
    <w:semiHidden/>
    <w:unhideWhenUsed/>
    <w:rsid w:val="00A14A59"/>
    <w:pPr>
      <w:spacing w:before="0" w:after="0" w:line="240" w:lineRule="auto"/>
      <w:ind w:left="4320"/>
    </w:pPr>
  </w:style>
  <w:style w:type="character" w:customStyle="1" w:styleId="ClosingChar">
    <w:name w:val="Closing Char"/>
    <w:basedOn w:val="DefaultParagraphFont"/>
    <w:link w:val="Closing"/>
    <w:uiPriority w:val="99"/>
    <w:semiHidden/>
    <w:rsid w:val="00A14A59"/>
    <w:rPr>
      <w:rFonts w:ascii="Times New Roman" w:hAnsi="Times New Roman"/>
      <w:sz w:val="24"/>
      <w:szCs w:val="22"/>
      <w:lang w:eastAsia="ja-JP"/>
    </w:rPr>
  </w:style>
  <w:style w:type="paragraph" w:styleId="Date">
    <w:name w:val="Date"/>
    <w:basedOn w:val="Normal"/>
    <w:next w:val="Normal"/>
    <w:link w:val="DateChar"/>
    <w:uiPriority w:val="99"/>
    <w:semiHidden/>
    <w:unhideWhenUsed/>
    <w:rsid w:val="00A14A59"/>
  </w:style>
  <w:style w:type="character" w:customStyle="1" w:styleId="DateChar">
    <w:name w:val="Date Char"/>
    <w:basedOn w:val="DefaultParagraphFont"/>
    <w:link w:val="Date"/>
    <w:uiPriority w:val="99"/>
    <w:semiHidden/>
    <w:rsid w:val="00A14A59"/>
    <w:rPr>
      <w:rFonts w:ascii="Times New Roman" w:hAnsi="Times New Roman"/>
      <w:sz w:val="24"/>
      <w:szCs w:val="22"/>
      <w:lang w:eastAsia="ja-JP"/>
    </w:rPr>
  </w:style>
  <w:style w:type="paragraph" w:styleId="DocumentMap">
    <w:name w:val="Document Map"/>
    <w:basedOn w:val="Normal"/>
    <w:link w:val="DocumentMapChar"/>
    <w:uiPriority w:val="99"/>
    <w:semiHidden/>
    <w:unhideWhenUsed/>
    <w:rsid w:val="00A14A59"/>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4A59"/>
    <w:rPr>
      <w:rFonts w:ascii="Tahoma" w:hAnsi="Tahoma" w:cs="Tahoma"/>
      <w:sz w:val="16"/>
      <w:szCs w:val="16"/>
      <w:lang w:eastAsia="ja-JP"/>
    </w:rPr>
  </w:style>
  <w:style w:type="paragraph" w:styleId="E-mailSignature">
    <w:name w:val="E-mail Signature"/>
    <w:basedOn w:val="Normal"/>
    <w:link w:val="E-mailSignatureChar"/>
    <w:uiPriority w:val="99"/>
    <w:semiHidden/>
    <w:unhideWhenUsed/>
    <w:rsid w:val="00A14A59"/>
    <w:pPr>
      <w:spacing w:before="0" w:after="0" w:line="240" w:lineRule="auto"/>
    </w:pPr>
  </w:style>
  <w:style w:type="character" w:customStyle="1" w:styleId="E-mailSignatureChar">
    <w:name w:val="E-mail Signature Char"/>
    <w:basedOn w:val="DefaultParagraphFont"/>
    <w:link w:val="E-mailSignature"/>
    <w:uiPriority w:val="99"/>
    <w:semiHidden/>
    <w:rsid w:val="00A14A59"/>
    <w:rPr>
      <w:rFonts w:ascii="Times New Roman" w:hAnsi="Times New Roman"/>
      <w:sz w:val="24"/>
      <w:szCs w:val="22"/>
      <w:lang w:eastAsia="ja-JP"/>
    </w:rPr>
  </w:style>
  <w:style w:type="paragraph" w:styleId="EnvelopeAddress">
    <w:name w:val="envelope address"/>
    <w:basedOn w:val="Normal"/>
    <w:uiPriority w:val="99"/>
    <w:semiHidden/>
    <w:unhideWhenUsed/>
    <w:rsid w:val="00A14A59"/>
    <w:pPr>
      <w:framePr w:w="7920" w:h="1980" w:hRule="exact" w:hSpace="180" w:wrap="auto" w:hAnchor="page" w:xAlign="center" w:yAlign="bottom"/>
      <w:spacing w:before="0"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A14A59"/>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A14A59"/>
    <w:pPr>
      <w:spacing w:before="0" w:after="0" w:line="240" w:lineRule="auto"/>
    </w:pPr>
    <w:rPr>
      <w:i/>
      <w:iCs/>
    </w:rPr>
  </w:style>
  <w:style w:type="character" w:customStyle="1" w:styleId="HTMLAddressChar">
    <w:name w:val="HTML Address Char"/>
    <w:basedOn w:val="DefaultParagraphFont"/>
    <w:link w:val="HTMLAddress"/>
    <w:uiPriority w:val="99"/>
    <w:semiHidden/>
    <w:rsid w:val="00A14A59"/>
    <w:rPr>
      <w:rFonts w:ascii="Times New Roman" w:hAnsi="Times New Roman"/>
      <w:i/>
      <w:iCs/>
      <w:sz w:val="24"/>
      <w:szCs w:val="22"/>
      <w:lang w:eastAsia="ja-JP"/>
    </w:rPr>
  </w:style>
  <w:style w:type="paragraph" w:styleId="HTMLPreformatted">
    <w:name w:val="HTML Preformatted"/>
    <w:basedOn w:val="Normal"/>
    <w:link w:val="HTMLPreformattedChar"/>
    <w:uiPriority w:val="99"/>
    <w:semiHidden/>
    <w:unhideWhenUsed/>
    <w:rsid w:val="00A14A59"/>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4A59"/>
    <w:rPr>
      <w:rFonts w:ascii="Consolas" w:hAnsi="Consolas"/>
      <w:lang w:eastAsia="ja-JP"/>
    </w:rPr>
  </w:style>
  <w:style w:type="paragraph" w:styleId="Index1">
    <w:name w:val="index 1"/>
    <w:basedOn w:val="Normal"/>
    <w:next w:val="Normal"/>
    <w:autoRedefine/>
    <w:uiPriority w:val="99"/>
    <w:semiHidden/>
    <w:unhideWhenUsed/>
    <w:rsid w:val="00A14A59"/>
    <w:pPr>
      <w:spacing w:before="0" w:after="0" w:line="240" w:lineRule="auto"/>
      <w:ind w:left="240" w:hanging="240"/>
    </w:pPr>
  </w:style>
  <w:style w:type="paragraph" w:styleId="Index2">
    <w:name w:val="index 2"/>
    <w:basedOn w:val="Normal"/>
    <w:next w:val="Normal"/>
    <w:autoRedefine/>
    <w:uiPriority w:val="99"/>
    <w:semiHidden/>
    <w:unhideWhenUsed/>
    <w:rsid w:val="00A14A59"/>
    <w:pPr>
      <w:spacing w:before="0" w:after="0" w:line="240" w:lineRule="auto"/>
      <w:ind w:left="480" w:hanging="240"/>
    </w:pPr>
  </w:style>
  <w:style w:type="paragraph" w:styleId="Index3">
    <w:name w:val="index 3"/>
    <w:basedOn w:val="Normal"/>
    <w:next w:val="Normal"/>
    <w:autoRedefine/>
    <w:uiPriority w:val="99"/>
    <w:semiHidden/>
    <w:unhideWhenUsed/>
    <w:rsid w:val="00A14A59"/>
    <w:pPr>
      <w:spacing w:before="0" w:after="0" w:line="240" w:lineRule="auto"/>
      <w:ind w:left="720" w:hanging="240"/>
    </w:pPr>
  </w:style>
  <w:style w:type="paragraph" w:styleId="Index4">
    <w:name w:val="index 4"/>
    <w:basedOn w:val="Normal"/>
    <w:next w:val="Normal"/>
    <w:autoRedefine/>
    <w:uiPriority w:val="99"/>
    <w:semiHidden/>
    <w:unhideWhenUsed/>
    <w:rsid w:val="00A14A59"/>
    <w:pPr>
      <w:spacing w:before="0" w:after="0" w:line="240" w:lineRule="auto"/>
      <w:ind w:left="960" w:hanging="240"/>
    </w:pPr>
  </w:style>
  <w:style w:type="paragraph" w:styleId="Index5">
    <w:name w:val="index 5"/>
    <w:basedOn w:val="Normal"/>
    <w:next w:val="Normal"/>
    <w:autoRedefine/>
    <w:uiPriority w:val="99"/>
    <w:semiHidden/>
    <w:unhideWhenUsed/>
    <w:rsid w:val="00A14A59"/>
    <w:pPr>
      <w:spacing w:before="0" w:after="0" w:line="240" w:lineRule="auto"/>
      <w:ind w:left="1200" w:hanging="240"/>
    </w:pPr>
  </w:style>
  <w:style w:type="paragraph" w:styleId="Index6">
    <w:name w:val="index 6"/>
    <w:basedOn w:val="Normal"/>
    <w:next w:val="Normal"/>
    <w:autoRedefine/>
    <w:uiPriority w:val="99"/>
    <w:semiHidden/>
    <w:unhideWhenUsed/>
    <w:rsid w:val="00A14A59"/>
    <w:pPr>
      <w:spacing w:before="0" w:after="0" w:line="240" w:lineRule="auto"/>
      <w:ind w:left="1440" w:hanging="240"/>
    </w:pPr>
  </w:style>
  <w:style w:type="paragraph" w:styleId="Index7">
    <w:name w:val="index 7"/>
    <w:basedOn w:val="Normal"/>
    <w:next w:val="Normal"/>
    <w:autoRedefine/>
    <w:uiPriority w:val="99"/>
    <w:semiHidden/>
    <w:unhideWhenUsed/>
    <w:rsid w:val="00A14A59"/>
    <w:pPr>
      <w:spacing w:before="0" w:after="0" w:line="240" w:lineRule="auto"/>
      <w:ind w:left="1680" w:hanging="240"/>
    </w:pPr>
  </w:style>
  <w:style w:type="paragraph" w:styleId="Index8">
    <w:name w:val="index 8"/>
    <w:basedOn w:val="Normal"/>
    <w:next w:val="Normal"/>
    <w:autoRedefine/>
    <w:uiPriority w:val="99"/>
    <w:semiHidden/>
    <w:unhideWhenUsed/>
    <w:rsid w:val="00A14A59"/>
    <w:pPr>
      <w:spacing w:before="0" w:after="0" w:line="240" w:lineRule="auto"/>
      <w:ind w:left="1920" w:hanging="240"/>
    </w:pPr>
  </w:style>
  <w:style w:type="paragraph" w:styleId="Index9">
    <w:name w:val="index 9"/>
    <w:basedOn w:val="Normal"/>
    <w:next w:val="Normal"/>
    <w:autoRedefine/>
    <w:uiPriority w:val="99"/>
    <w:semiHidden/>
    <w:unhideWhenUsed/>
    <w:rsid w:val="00A14A59"/>
    <w:pPr>
      <w:spacing w:before="0" w:after="0" w:line="240" w:lineRule="auto"/>
      <w:ind w:left="2160" w:hanging="240"/>
    </w:pPr>
  </w:style>
  <w:style w:type="paragraph" w:styleId="IndexHeading">
    <w:name w:val="index heading"/>
    <w:basedOn w:val="Normal"/>
    <w:next w:val="Index1"/>
    <w:uiPriority w:val="99"/>
    <w:semiHidden/>
    <w:unhideWhenUsed/>
    <w:rsid w:val="00A14A59"/>
    <w:rPr>
      <w:rFonts w:asciiTheme="majorHAnsi" w:eastAsiaTheme="majorEastAsia" w:hAnsiTheme="majorHAnsi" w:cstheme="majorBidi"/>
      <w:b/>
      <w:bCs/>
    </w:rPr>
  </w:style>
  <w:style w:type="paragraph" w:styleId="List">
    <w:name w:val="List"/>
    <w:basedOn w:val="Normal"/>
    <w:uiPriority w:val="99"/>
    <w:semiHidden/>
    <w:unhideWhenUsed/>
    <w:rsid w:val="00A14A59"/>
    <w:pPr>
      <w:ind w:left="360" w:hanging="360"/>
      <w:contextualSpacing/>
    </w:pPr>
  </w:style>
  <w:style w:type="paragraph" w:styleId="List2">
    <w:name w:val="List 2"/>
    <w:basedOn w:val="Normal"/>
    <w:uiPriority w:val="99"/>
    <w:semiHidden/>
    <w:unhideWhenUsed/>
    <w:rsid w:val="00A14A59"/>
    <w:pPr>
      <w:ind w:left="720" w:hanging="360"/>
      <w:contextualSpacing/>
    </w:pPr>
  </w:style>
  <w:style w:type="paragraph" w:styleId="List3">
    <w:name w:val="List 3"/>
    <w:basedOn w:val="Normal"/>
    <w:uiPriority w:val="99"/>
    <w:semiHidden/>
    <w:unhideWhenUsed/>
    <w:rsid w:val="00A14A59"/>
    <w:pPr>
      <w:ind w:left="1080" w:hanging="360"/>
      <w:contextualSpacing/>
    </w:pPr>
  </w:style>
  <w:style w:type="paragraph" w:styleId="List4">
    <w:name w:val="List 4"/>
    <w:basedOn w:val="Normal"/>
    <w:uiPriority w:val="99"/>
    <w:semiHidden/>
    <w:unhideWhenUsed/>
    <w:rsid w:val="00A14A59"/>
    <w:pPr>
      <w:ind w:left="1440" w:hanging="360"/>
      <w:contextualSpacing/>
    </w:pPr>
  </w:style>
  <w:style w:type="paragraph" w:styleId="List5">
    <w:name w:val="List 5"/>
    <w:basedOn w:val="Normal"/>
    <w:uiPriority w:val="99"/>
    <w:semiHidden/>
    <w:unhideWhenUsed/>
    <w:rsid w:val="00A14A59"/>
    <w:pPr>
      <w:ind w:left="1800" w:hanging="360"/>
      <w:contextualSpacing/>
    </w:pPr>
  </w:style>
  <w:style w:type="paragraph" w:styleId="ListBullet2">
    <w:name w:val="List Bullet 2"/>
    <w:basedOn w:val="Normal"/>
    <w:uiPriority w:val="99"/>
    <w:semiHidden/>
    <w:unhideWhenUsed/>
    <w:rsid w:val="00A14A59"/>
    <w:pPr>
      <w:numPr>
        <w:numId w:val="14"/>
      </w:numPr>
      <w:contextualSpacing/>
    </w:pPr>
  </w:style>
  <w:style w:type="paragraph" w:styleId="ListBullet3">
    <w:name w:val="List Bullet 3"/>
    <w:basedOn w:val="Normal"/>
    <w:uiPriority w:val="99"/>
    <w:semiHidden/>
    <w:unhideWhenUsed/>
    <w:rsid w:val="00A14A59"/>
    <w:pPr>
      <w:numPr>
        <w:numId w:val="15"/>
      </w:numPr>
      <w:contextualSpacing/>
    </w:pPr>
  </w:style>
  <w:style w:type="paragraph" w:styleId="ListBullet4">
    <w:name w:val="List Bullet 4"/>
    <w:basedOn w:val="Normal"/>
    <w:uiPriority w:val="99"/>
    <w:semiHidden/>
    <w:unhideWhenUsed/>
    <w:rsid w:val="00A14A59"/>
    <w:pPr>
      <w:numPr>
        <w:numId w:val="16"/>
      </w:numPr>
      <w:contextualSpacing/>
    </w:pPr>
  </w:style>
  <w:style w:type="paragraph" w:styleId="ListBullet5">
    <w:name w:val="List Bullet 5"/>
    <w:basedOn w:val="Normal"/>
    <w:uiPriority w:val="99"/>
    <w:semiHidden/>
    <w:unhideWhenUsed/>
    <w:rsid w:val="00A14A59"/>
    <w:pPr>
      <w:numPr>
        <w:numId w:val="17"/>
      </w:numPr>
      <w:contextualSpacing/>
    </w:pPr>
  </w:style>
  <w:style w:type="paragraph" w:styleId="ListContinue">
    <w:name w:val="List Continue"/>
    <w:basedOn w:val="Normal"/>
    <w:uiPriority w:val="99"/>
    <w:semiHidden/>
    <w:unhideWhenUsed/>
    <w:rsid w:val="00A14A59"/>
    <w:pPr>
      <w:spacing w:after="120"/>
      <w:ind w:left="360"/>
      <w:contextualSpacing/>
    </w:pPr>
  </w:style>
  <w:style w:type="paragraph" w:styleId="ListContinue2">
    <w:name w:val="List Continue 2"/>
    <w:basedOn w:val="Normal"/>
    <w:uiPriority w:val="99"/>
    <w:semiHidden/>
    <w:unhideWhenUsed/>
    <w:rsid w:val="00A14A59"/>
    <w:pPr>
      <w:spacing w:after="120"/>
      <w:ind w:left="720"/>
      <w:contextualSpacing/>
    </w:pPr>
  </w:style>
  <w:style w:type="paragraph" w:styleId="ListContinue3">
    <w:name w:val="List Continue 3"/>
    <w:basedOn w:val="Normal"/>
    <w:uiPriority w:val="99"/>
    <w:semiHidden/>
    <w:unhideWhenUsed/>
    <w:rsid w:val="00A14A59"/>
    <w:pPr>
      <w:spacing w:after="120"/>
      <w:ind w:left="1080"/>
      <w:contextualSpacing/>
    </w:pPr>
  </w:style>
  <w:style w:type="paragraph" w:styleId="ListContinue4">
    <w:name w:val="List Continue 4"/>
    <w:basedOn w:val="Normal"/>
    <w:uiPriority w:val="99"/>
    <w:semiHidden/>
    <w:unhideWhenUsed/>
    <w:rsid w:val="00A14A59"/>
    <w:pPr>
      <w:spacing w:after="120"/>
      <w:ind w:left="1440"/>
      <w:contextualSpacing/>
    </w:pPr>
  </w:style>
  <w:style w:type="paragraph" w:styleId="ListContinue5">
    <w:name w:val="List Continue 5"/>
    <w:basedOn w:val="Normal"/>
    <w:uiPriority w:val="99"/>
    <w:semiHidden/>
    <w:unhideWhenUsed/>
    <w:rsid w:val="00A14A59"/>
    <w:pPr>
      <w:spacing w:after="120"/>
      <w:ind w:left="1800"/>
      <w:contextualSpacing/>
    </w:pPr>
  </w:style>
  <w:style w:type="paragraph" w:styleId="ListNumber">
    <w:name w:val="List Number"/>
    <w:basedOn w:val="Normal"/>
    <w:uiPriority w:val="99"/>
    <w:semiHidden/>
    <w:unhideWhenUsed/>
    <w:rsid w:val="00A14A59"/>
    <w:pPr>
      <w:numPr>
        <w:numId w:val="18"/>
      </w:numPr>
      <w:contextualSpacing/>
    </w:pPr>
  </w:style>
  <w:style w:type="paragraph" w:styleId="ListNumber2">
    <w:name w:val="List Number 2"/>
    <w:basedOn w:val="Normal"/>
    <w:uiPriority w:val="99"/>
    <w:semiHidden/>
    <w:unhideWhenUsed/>
    <w:rsid w:val="00A14A59"/>
    <w:pPr>
      <w:numPr>
        <w:numId w:val="19"/>
      </w:numPr>
      <w:contextualSpacing/>
    </w:pPr>
  </w:style>
  <w:style w:type="paragraph" w:styleId="ListNumber3">
    <w:name w:val="List Number 3"/>
    <w:basedOn w:val="Normal"/>
    <w:uiPriority w:val="99"/>
    <w:semiHidden/>
    <w:unhideWhenUsed/>
    <w:rsid w:val="00A14A59"/>
    <w:pPr>
      <w:numPr>
        <w:numId w:val="20"/>
      </w:numPr>
      <w:contextualSpacing/>
    </w:pPr>
  </w:style>
  <w:style w:type="paragraph" w:styleId="ListNumber4">
    <w:name w:val="List Number 4"/>
    <w:basedOn w:val="Normal"/>
    <w:uiPriority w:val="99"/>
    <w:semiHidden/>
    <w:unhideWhenUsed/>
    <w:rsid w:val="00A14A59"/>
    <w:pPr>
      <w:numPr>
        <w:numId w:val="21"/>
      </w:numPr>
      <w:contextualSpacing/>
    </w:pPr>
  </w:style>
  <w:style w:type="paragraph" w:styleId="ListNumber5">
    <w:name w:val="List Number 5"/>
    <w:basedOn w:val="Normal"/>
    <w:uiPriority w:val="99"/>
    <w:semiHidden/>
    <w:unhideWhenUsed/>
    <w:rsid w:val="00A14A59"/>
    <w:pPr>
      <w:numPr>
        <w:numId w:val="22"/>
      </w:numPr>
      <w:contextualSpacing/>
    </w:pPr>
  </w:style>
  <w:style w:type="paragraph" w:styleId="MacroText">
    <w:name w:val="macro"/>
    <w:link w:val="MacroTextChar"/>
    <w:uiPriority w:val="99"/>
    <w:semiHidden/>
    <w:unhideWhenUsed/>
    <w:rsid w:val="00A14A59"/>
    <w:pPr>
      <w:tabs>
        <w:tab w:val="left" w:pos="480"/>
        <w:tab w:val="left" w:pos="960"/>
        <w:tab w:val="left" w:pos="1440"/>
        <w:tab w:val="left" w:pos="1920"/>
        <w:tab w:val="left" w:pos="2400"/>
        <w:tab w:val="left" w:pos="2880"/>
        <w:tab w:val="left" w:pos="3360"/>
        <w:tab w:val="left" w:pos="3840"/>
        <w:tab w:val="left" w:pos="4320"/>
      </w:tabs>
      <w:spacing w:before="240" w:line="480" w:lineRule="auto"/>
    </w:pPr>
    <w:rPr>
      <w:rFonts w:ascii="Consolas" w:hAnsi="Consolas"/>
      <w:lang w:eastAsia="ja-JP"/>
    </w:rPr>
  </w:style>
  <w:style w:type="character" w:customStyle="1" w:styleId="MacroTextChar">
    <w:name w:val="Macro Text Char"/>
    <w:basedOn w:val="DefaultParagraphFont"/>
    <w:link w:val="MacroText"/>
    <w:uiPriority w:val="99"/>
    <w:semiHidden/>
    <w:rsid w:val="00A14A59"/>
    <w:rPr>
      <w:rFonts w:ascii="Consolas" w:hAnsi="Consolas"/>
      <w:lang w:eastAsia="ja-JP"/>
    </w:rPr>
  </w:style>
  <w:style w:type="paragraph" w:styleId="MessageHeader">
    <w:name w:val="Message Header"/>
    <w:basedOn w:val="Normal"/>
    <w:link w:val="MessageHeaderChar"/>
    <w:uiPriority w:val="99"/>
    <w:semiHidden/>
    <w:unhideWhenUsed/>
    <w:rsid w:val="00A14A59"/>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14A59"/>
    <w:rPr>
      <w:rFonts w:asciiTheme="majorHAnsi" w:eastAsiaTheme="majorEastAsia" w:hAnsiTheme="majorHAnsi" w:cstheme="majorBidi"/>
      <w:sz w:val="24"/>
      <w:szCs w:val="24"/>
      <w:shd w:val="pct20" w:color="auto" w:fill="auto"/>
      <w:lang w:eastAsia="ja-JP"/>
    </w:rPr>
  </w:style>
  <w:style w:type="paragraph" w:styleId="NormalIndent">
    <w:name w:val="Normal Indent"/>
    <w:basedOn w:val="Normal"/>
    <w:uiPriority w:val="99"/>
    <w:semiHidden/>
    <w:unhideWhenUsed/>
    <w:rsid w:val="00A14A59"/>
    <w:pPr>
      <w:ind w:left="720"/>
    </w:pPr>
  </w:style>
  <w:style w:type="paragraph" w:styleId="NoteHeading">
    <w:name w:val="Note Heading"/>
    <w:basedOn w:val="Normal"/>
    <w:next w:val="Normal"/>
    <w:link w:val="NoteHeadingChar"/>
    <w:uiPriority w:val="99"/>
    <w:semiHidden/>
    <w:unhideWhenUsed/>
    <w:rsid w:val="00A14A59"/>
    <w:pPr>
      <w:spacing w:before="0" w:after="0" w:line="240" w:lineRule="auto"/>
    </w:pPr>
  </w:style>
  <w:style w:type="character" w:customStyle="1" w:styleId="NoteHeadingChar">
    <w:name w:val="Note Heading Char"/>
    <w:basedOn w:val="DefaultParagraphFont"/>
    <w:link w:val="NoteHeading"/>
    <w:uiPriority w:val="99"/>
    <w:semiHidden/>
    <w:rsid w:val="00A14A59"/>
    <w:rPr>
      <w:rFonts w:ascii="Times New Roman" w:hAnsi="Times New Roman"/>
      <w:sz w:val="24"/>
      <w:szCs w:val="22"/>
      <w:lang w:eastAsia="ja-JP"/>
    </w:rPr>
  </w:style>
  <w:style w:type="paragraph" w:styleId="PlainText">
    <w:name w:val="Plain Text"/>
    <w:basedOn w:val="Normal"/>
    <w:link w:val="PlainTextChar"/>
    <w:uiPriority w:val="99"/>
    <w:semiHidden/>
    <w:unhideWhenUsed/>
    <w:rsid w:val="00A14A59"/>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14A59"/>
    <w:rPr>
      <w:rFonts w:ascii="Consolas" w:hAnsi="Consolas"/>
      <w:sz w:val="21"/>
      <w:szCs w:val="21"/>
      <w:lang w:eastAsia="ja-JP"/>
    </w:rPr>
  </w:style>
  <w:style w:type="paragraph" w:styleId="Salutation">
    <w:name w:val="Salutation"/>
    <w:basedOn w:val="Normal"/>
    <w:next w:val="Normal"/>
    <w:link w:val="SalutationChar"/>
    <w:uiPriority w:val="99"/>
    <w:semiHidden/>
    <w:unhideWhenUsed/>
    <w:rsid w:val="00A14A59"/>
  </w:style>
  <w:style w:type="character" w:customStyle="1" w:styleId="SalutationChar">
    <w:name w:val="Salutation Char"/>
    <w:basedOn w:val="DefaultParagraphFont"/>
    <w:link w:val="Salutation"/>
    <w:uiPriority w:val="99"/>
    <w:semiHidden/>
    <w:rsid w:val="00A14A59"/>
    <w:rPr>
      <w:rFonts w:ascii="Times New Roman" w:hAnsi="Times New Roman"/>
      <w:sz w:val="24"/>
      <w:szCs w:val="22"/>
      <w:lang w:eastAsia="ja-JP"/>
    </w:rPr>
  </w:style>
  <w:style w:type="paragraph" w:styleId="Signature">
    <w:name w:val="Signature"/>
    <w:basedOn w:val="Normal"/>
    <w:link w:val="SignatureChar"/>
    <w:uiPriority w:val="99"/>
    <w:semiHidden/>
    <w:unhideWhenUsed/>
    <w:rsid w:val="00A14A59"/>
    <w:pPr>
      <w:spacing w:before="0" w:after="0" w:line="240" w:lineRule="auto"/>
      <w:ind w:left="4320"/>
    </w:pPr>
  </w:style>
  <w:style w:type="character" w:customStyle="1" w:styleId="SignatureChar">
    <w:name w:val="Signature Char"/>
    <w:basedOn w:val="DefaultParagraphFont"/>
    <w:link w:val="Signature"/>
    <w:uiPriority w:val="99"/>
    <w:semiHidden/>
    <w:rsid w:val="00A14A59"/>
    <w:rPr>
      <w:rFonts w:ascii="Times New Roman" w:hAnsi="Times New Roman"/>
      <w:sz w:val="24"/>
      <w:szCs w:val="22"/>
      <w:lang w:eastAsia="ja-JP"/>
    </w:rPr>
  </w:style>
  <w:style w:type="paragraph" w:styleId="Subtitle">
    <w:name w:val="Subtitle"/>
    <w:basedOn w:val="Normal"/>
    <w:next w:val="Normal"/>
    <w:link w:val="SubtitleChar"/>
    <w:uiPriority w:val="11"/>
    <w:qFormat/>
    <w:rsid w:val="00A14A59"/>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A14A59"/>
    <w:rPr>
      <w:rFonts w:asciiTheme="majorHAnsi" w:eastAsiaTheme="majorEastAsia" w:hAnsiTheme="majorHAnsi" w:cstheme="majorBidi"/>
      <w:i/>
      <w:iCs/>
      <w:color w:val="5B9BD5" w:themeColor="accent1"/>
      <w:spacing w:val="15"/>
      <w:sz w:val="24"/>
      <w:szCs w:val="24"/>
      <w:lang w:eastAsia="ja-JP"/>
    </w:rPr>
  </w:style>
  <w:style w:type="paragraph" w:styleId="Title">
    <w:name w:val="Title"/>
    <w:basedOn w:val="Normal"/>
    <w:next w:val="Normal"/>
    <w:link w:val="TitleChar"/>
    <w:uiPriority w:val="10"/>
    <w:qFormat/>
    <w:rsid w:val="00A14A59"/>
    <w:pPr>
      <w:pBdr>
        <w:bottom w:val="single" w:sz="8" w:space="4" w:color="5B9BD5"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14A59"/>
    <w:rPr>
      <w:rFonts w:asciiTheme="majorHAnsi" w:eastAsiaTheme="majorEastAsia" w:hAnsiTheme="majorHAnsi" w:cstheme="majorBidi"/>
      <w:color w:val="323E4F" w:themeColor="text2" w:themeShade="BF"/>
      <w:spacing w:val="5"/>
      <w:kern w:val="28"/>
      <w:sz w:val="52"/>
      <w:szCs w:val="52"/>
      <w:lang w:eastAsia="ja-JP"/>
    </w:rPr>
  </w:style>
  <w:style w:type="paragraph" w:styleId="Revision">
    <w:name w:val="Revision"/>
    <w:hidden/>
    <w:uiPriority w:val="99"/>
    <w:semiHidden/>
    <w:rsid w:val="00CA5FB0"/>
    <w:rPr>
      <w:rFonts w:ascii="Times New Roman" w:hAnsi="Times New Roman"/>
      <w:sz w:val="24"/>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1210">
      <w:bodyDiv w:val="1"/>
      <w:marLeft w:val="0"/>
      <w:marRight w:val="0"/>
      <w:marTop w:val="0"/>
      <w:marBottom w:val="0"/>
      <w:divBdr>
        <w:top w:val="none" w:sz="0" w:space="0" w:color="auto"/>
        <w:left w:val="none" w:sz="0" w:space="0" w:color="auto"/>
        <w:bottom w:val="none" w:sz="0" w:space="0" w:color="auto"/>
        <w:right w:val="none" w:sz="0" w:space="0" w:color="auto"/>
      </w:divBdr>
    </w:div>
    <w:div w:id="27800982">
      <w:bodyDiv w:val="1"/>
      <w:marLeft w:val="0"/>
      <w:marRight w:val="0"/>
      <w:marTop w:val="0"/>
      <w:marBottom w:val="0"/>
      <w:divBdr>
        <w:top w:val="none" w:sz="0" w:space="0" w:color="auto"/>
        <w:left w:val="none" w:sz="0" w:space="0" w:color="auto"/>
        <w:bottom w:val="none" w:sz="0" w:space="0" w:color="auto"/>
        <w:right w:val="none" w:sz="0" w:space="0" w:color="auto"/>
      </w:divBdr>
    </w:div>
    <w:div w:id="77020444">
      <w:bodyDiv w:val="1"/>
      <w:marLeft w:val="0"/>
      <w:marRight w:val="0"/>
      <w:marTop w:val="0"/>
      <w:marBottom w:val="0"/>
      <w:divBdr>
        <w:top w:val="none" w:sz="0" w:space="0" w:color="auto"/>
        <w:left w:val="none" w:sz="0" w:space="0" w:color="auto"/>
        <w:bottom w:val="none" w:sz="0" w:space="0" w:color="auto"/>
        <w:right w:val="none" w:sz="0" w:space="0" w:color="auto"/>
      </w:divBdr>
    </w:div>
    <w:div w:id="112210551">
      <w:bodyDiv w:val="1"/>
      <w:marLeft w:val="0"/>
      <w:marRight w:val="0"/>
      <w:marTop w:val="0"/>
      <w:marBottom w:val="0"/>
      <w:divBdr>
        <w:top w:val="none" w:sz="0" w:space="0" w:color="auto"/>
        <w:left w:val="none" w:sz="0" w:space="0" w:color="auto"/>
        <w:bottom w:val="none" w:sz="0" w:space="0" w:color="auto"/>
        <w:right w:val="none" w:sz="0" w:space="0" w:color="auto"/>
      </w:divBdr>
    </w:div>
    <w:div w:id="126243464">
      <w:bodyDiv w:val="1"/>
      <w:marLeft w:val="0"/>
      <w:marRight w:val="0"/>
      <w:marTop w:val="0"/>
      <w:marBottom w:val="0"/>
      <w:divBdr>
        <w:top w:val="none" w:sz="0" w:space="0" w:color="auto"/>
        <w:left w:val="none" w:sz="0" w:space="0" w:color="auto"/>
        <w:bottom w:val="none" w:sz="0" w:space="0" w:color="auto"/>
        <w:right w:val="none" w:sz="0" w:space="0" w:color="auto"/>
      </w:divBdr>
      <w:divsChild>
        <w:div w:id="1981307652">
          <w:marLeft w:val="0"/>
          <w:marRight w:val="0"/>
          <w:marTop w:val="0"/>
          <w:marBottom w:val="0"/>
          <w:divBdr>
            <w:top w:val="none" w:sz="0" w:space="0" w:color="auto"/>
            <w:left w:val="none" w:sz="0" w:space="0" w:color="auto"/>
            <w:bottom w:val="none" w:sz="0" w:space="0" w:color="auto"/>
            <w:right w:val="none" w:sz="0" w:space="0" w:color="auto"/>
          </w:divBdr>
        </w:div>
        <w:div w:id="1469973224">
          <w:marLeft w:val="0"/>
          <w:marRight w:val="0"/>
          <w:marTop w:val="0"/>
          <w:marBottom w:val="0"/>
          <w:divBdr>
            <w:top w:val="none" w:sz="0" w:space="0" w:color="auto"/>
            <w:left w:val="none" w:sz="0" w:space="0" w:color="auto"/>
            <w:bottom w:val="none" w:sz="0" w:space="0" w:color="auto"/>
            <w:right w:val="none" w:sz="0" w:space="0" w:color="auto"/>
          </w:divBdr>
        </w:div>
        <w:div w:id="294800253">
          <w:marLeft w:val="0"/>
          <w:marRight w:val="0"/>
          <w:marTop w:val="0"/>
          <w:marBottom w:val="0"/>
          <w:divBdr>
            <w:top w:val="none" w:sz="0" w:space="0" w:color="auto"/>
            <w:left w:val="none" w:sz="0" w:space="0" w:color="auto"/>
            <w:bottom w:val="none" w:sz="0" w:space="0" w:color="auto"/>
            <w:right w:val="none" w:sz="0" w:space="0" w:color="auto"/>
          </w:divBdr>
        </w:div>
        <w:div w:id="435947300">
          <w:marLeft w:val="0"/>
          <w:marRight w:val="0"/>
          <w:marTop w:val="0"/>
          <w:marBottom w:val="0"/>
          <w:divBdr>
            <w:top w:val="none" w:sz="0" w:space="0" w:color="auto"/>
            <w:left w:val="none" w:sz="0" w:space="0" w:color="auto"/>
            <w:bottom w:val="none" w:sz="0" w:space="0" w:color="auto"/>
            <w:right w:val="none" w:sz="0" w:space="0" w:color="auto"/>
          </w:divBdr>
        </w:div>
      </w:divsChild>
    </w:div>
    <w:div w:id="127556522">
      <w:bodyDiv w:val="1"/>
      <w:marLeft w:val="0"/>
      <w:marRight w:val="0"/>
      <w:marTop w:val="0"/>
      <w:marBottom w:val="0"/>
      <w:divBdr>
        <w:top w:val="none" w:sz="0" w:space="0" w:color="auto"/>
        <w:left w:val="none" w:sz="0" w:space="0" w:color="auto"/>
        <w:bottom w:val="none" w:sz="0" w:space="0" w:color="auto"/>
        <w:right w:val="none" w:sz="0" w:space="0" w:color="auto"/>
      </w:divBdr>
    </w:div>
    <w:div w:id="200166188">
      <w:bodyDiv w:val="1"/>
      <w:marLeft w:val="0"/>
      <w:marRight w:val="0"/>
      <w:marTop w:val="0"/>
      <w:marBottom w:val="0"/>
      <w:divBdr>
        <w:top w:val="none" w:sz="0" w:space="0" w:color="auto"/>
        <w:left w:val="none" w:sz="0" w:space="0" w:color="auto"/>
        <w:bottom w:val="none" w:sz="0" w:space="0" w:color="auto"/>
        <w:right w:val="none" w:sz="0" w:space="0" w:color="auto"/>
      </w:divBdr>
    </w:div>
    <w:div w:id="255940474">
      <w:bodyDiv w:val="1"/>
      <w:marLeft w:val="0"/>
      <w:marRight w:val="0"/>
      <w:marTop w:val="0"/>
      <w:marBottom w:val="0"/>
      <w:divBdr>
        <w:top w:val="none" w:sz="0" w:space="0" w:color="auto"/>
        <w:left w:val="none" w:sz="0" w:space="0" w:color="auto"/>
        <w:bottom w:val="none" w:sz="0" w:space="0" w:color="auto"/>
        <w:right w:val="none" w:sz="0" w:space="0" w:color="auto"/>
      </w:divBdr>
    </w:div>
    <w:div w:id="274942915">
      <w:bodyDiv w:val="1"/>
      <w:marLeft w:val="0"/>
      <w:marRight w:val="0"/>
      <w:marTop w:val="0"/>
      <w:marBottom w:val="0"/>
      <w:divBdr>
        <w:top w:val="none" w:sz="0" w:space="0" w:color="auto"/>
        <w:left w:val="none" w:sz="0" w:space="0" w:color="auto"/>
        <w:bottom w:val="none" w:sz="0" w:space="0" w:color="auto"/>
        <w:right w:val="none" w:sz="0" w:space="0" w:color="auto"/>
      </w:divBdr>
    </w:div>
    <w:div w:id="342629599">
      <w:bodyDiv w:val="1"/>
      <w:marLeft w:val="0"/>
      <w:marRight w:val="0"/>
      <w:marTop w:val="0"/>
      <w:marBottom w:val="0"/>
      <w:divBdr>
        <w:top w:val="none" w:sz="0" w:space="0" w:color="auto"/>
        <w:left w:val="none" w:sz="0" w:space="0" w:color="auto"/>
        <w:bottom w:val="none" w:sz="0" w:space="0" w:color="auto"/>
        <w:right w:val="none" w:sz="0" w:space="0" w:color="auto"/>
      </w:divBdr>
    </w:div>
    <w:div w:id="385565716">
      <w:bodyDiv w:val="1"/>
      <w:marLeft w:val="0"/>
      <w:marRight w:val="0"/>
      <w:marTop w:val="0"/>
      <w:marBottom w:val="0"/>
      <w:divBdr>
        <w:top w:val="none" w:sz="0" w:space="0" w:color="auto"/>
        <w:left w:val="none" w:sz="0" w:space="0" w:color="auto"/>
        <w:bottom w:val="none" w:sz="0" w:space="0" w:color="auto"/>
        <w:right w:val="none" w:sz="0" w:space="0" w:color="auto"/>
      </w:divBdr>
      <w:divsChild>
        <w:div w:id="1350839913">
          <w:marLeft w:val="0"/>
          <w:marRight w:val="0"/>
          <w:marTop w:val="0"/>
          <w:marBottom w:val="0"/>
          <w:divBdr>
            <w:top w:val="none" w:sz="0" w:space="0" w:color="auto"/>
            <w:left w:val="none" w:sz="0" w:space="0" w:color="auto"/>
            <w:bottom w:val="none" w:sz="0" w:space="0" w:color="auto"/>
            <w:right w:val="none" w:sz="0" w:space="0" w:color="auto"/>
          </w:divBdr>
          <w:divsChild>
            <w:div w:id="1396901786">
              <w:marLeft w:val="0"/>
              <w:marRight w:val="0"/>
              <w:marTop w:val="0"/>
              <w:marBottom w:val="0"/>
              <w:divBdr>
                <w:top w:val="none" w:sz="0" w:space="0" w:color="auto"/>
                <w:left w:val="none" w:sz="0" w:space="0" w:color="auto"/>
                <w:bottom w:val="none" w:sz="0" w:space="0" w:color="auto"/>
                <w:right w:val="none" w:sz="0" w:space="0" w:color="auto"/>
              </w:divBdr>
              <w:divsChild>
                <w:div w:id="20347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2547">
      <w:bodyDiv w:val="1"/>
      <w:marLeft w:val="0"/>
      <w:marRight w:val="0"/>
      <w:marTop w:val="0"/>
      <w:marBottom w:val="0"/>
      <w:divBdr>
        <w:top w:val="none" w:sz="0" w:space="0" w:color="auto"/>
        <w:left w:val="none" w:sz="0" w:space="0" w:color="auto"/>
        <w:bottom w:val="none" w:sz="0" w:space="0" w:color="auto"/>
        <w:right w:val="none" w:sz="0" w:space="0" w:color="auto"/>
      </w:divBdr>
    </w:div>
    <w:div w:id="442651972">
      <w:bodyDiv w:val="1"/>
      <w:marLeft w:val="0"/>
      <w:marRight w:val="0"/>
      <w:marTop w:val="0"/>
      <w:marBottom w:val="0"/>
      <w:divBdr>
        <w:top w:val="none" w:sz="0" w:space="0" w:color="auto"/>
        <w:left w:val="none" w:sz="0" w:space="0" w:color="auto"/>
        <w:bottom w:val="none" w:sz="0" w:space="0" w:color="auto"/>
        <w:right w:val="none" w:sz="0" w:space="0" w:color="auto"/>
      </w:divBdr>
    </w:div>
    <w:div w:id="521020333">
      <w:bodyDiv w:val="1"/>
      <w:marLeft w:val="0"/>
      <w:marRight w:val="0"/>
      <w:marTop w:val="0"/>
      <w:marBottom w:val="0"/>
      <w:divBdr>
        <w:top w:val="none" w:sz="0" w:space="0" w:color="auto"/>
        <w:left w:val="none" w:sz="0" w:space="0" w:color="auto"/>
        <w:bottom w:val="none" w:sz="0" w:space="0" w:color="auto"/>
        <w:right w:val="none" w:sz="0" w:space="0" w:color="auto"/>
      </w:divBdr>
    </w:div>
    <w:div w:id="550969780">
      <w:bodyDiv w:val="1"/>
      <w:marLeft w:val="0"/>
      <w:marRight w:val="0"/>
      <w:marTop w:val="0"/>
      <w:marBottom w:val="0"/>
      <w:divBdr>
        <w:top w:val="none" w:sz="0" w:space="0" w:color="auto"/>
        <w:left w:val="none" w:sz="0" w:space="0" w:color="auto"/>
        <w:bottom w:val="none" w:sz="0" w:space="0" w:color="auto"/>
        <w:right w:val="none" w:sz="0" w:space="0" w:color="auto"/>
      </w:divBdr>
    </w:div>
    <w:div w:id="555358728">
      <w:bodyDiv w:val="1"/>
      <w:marLeft w:val="0"/>
      <w:marRight w:val="0"/>
      <w:marTop w:val="0"/>
      <w:marBottom w:val="0"/>
      <w:divBdr>
        <w:top w:val="none" w:sz="0" w:space="0" w:color="auto"/>
        <w:left w:val="none" w:sz="0" w:space="0" w:color="auto"/>
        <w:bottom w:val="none" w:sz="0" w:space="0" w:color="auto"/>
        <w:right w:val="none" w:sz="0" w:space="0" w:color="auto"/>
      </w:divBdr>
    </w:div>
    <w:div w:id="568812009">
      <w:bodyDiv w:val="1"/>
      <w:marLeft w:val="0"/>
      <w:marRight w:val="0"/>
      <w:marTop w:val="0"/>
      <w:marBottom w:val="0"/>
      <w:divBdr>
        <w:top w:val="none" w:sz="0" w:space="0" w:color="auto"/>
        <w:left w:val="none" w:sz="0" w:space="0" w:color="auto"/>
        <w:bottom w:val="none" w:sz="0" w:space="0" w:color="auto"/>
        <w:right w:val="none" w:sz="0" w:space="0" w:color="auto"/>
      </w:divBdr>
    </w:div>
    <w:div w:id="624773718">
      <w:bodyDiv w:val="1"/>
      <w:marLeft w:val="0"/>
      <w:marRight w:val="0"/>
      <w:marTop w:val="0"/>
      <w:marBottom w:val="0"/>
      <w:divBdr>
        <w:top w:val="none" w:sz="0" w:space="0" w:color="auto"/>
        <w:left w:val="none" w:sz="0" w:space="0" w:color="auto"/>
        <w:bottom w:val="none" w:sz="0" w:space="0" w:color="auto"/>
        <w:right w:val="none" w:sz="0" w:space="0" w:color="auto"/>
      </w:divBdr>
      <w:divsChild>
        <w:div w:id="1256092219">
          <w:marLeft w:val="0"/>
          <w:marRight w:val="0"/>
          <w:marTop w:val="0"/>
          <w:marBottom w:val="0"/>
          <w:divBdr>
            <w:top w:val="none" w:sz="0" w:space="0" w:color="auto"/>
            <w:left w:val="none" w:sz="0" w:space="0" w:color="auto"/>
            <w:bottom w:val="none" w:sz="0" w:space="0" w:color="auto"/>
            <w:right w:val="none" w:sz="0" w:space="0" w:color="auto"/>
          </w:divBdr>
        </w:div>
        <w:div w:id="2048262541">
          <w:marLeft w:val="0"/>
          <w:marRight w:val="0"/>
          <w:marTop w:val="0"/>
          <w:marBottom w:val="0"/>
          <w:divBdr>
            <w:top w:val="none" w:sz="0" w:space="0" w:color="auto"/>
            <w:left w:val="none" w:sz="0" w:space="0" w:color="auto"/>
            <w:bottom w:val="none" w:sz="0" w:space="0" w:color="auto"/>
            <w:right w:val="none" w:sz="0" w:space="0" w:color="auto"/>
          </w:divBdr>
        </w:div>
        <w:div w:id="2094207282">
          <w:marLeft w:val="0"/>
          <w:marRight w:val="0"/>
          <w:marTop w:val="0"/>
          <w:marBottom w:val="0"/>
          <w:divBdr>
            <w:top w:val="none" w:sz="0" w:space="0" w:color="auto"/>
            <w:left w:val="none" w:sz="0" w:space="0" w:color="auto"/>
            <w:bottom w:val="none" w:sz="0" w:space="0" w:color="auto"/>
            <w:right w:val="none" w:sz="0" w:space="0" w:color="auto"/>
          </w:divBdr>
        </w:div>
      </w:divsChild>
    </w:div>
    <w:div w:id="633172660">
      <w:bodyDiv w:val="1"/>
      <w:marLeft w:val="0"/>
      <w:marRight w:val="0"/>
      <w:marTop w:val="0"/>
      <w:marBottom w:val="0"/>
      <w:divBdr>
        <w:top w:val="none" w:sz="0" w:space="0" w:color="auto"/>
        <w:left w:val="none" w:sz="0" w:space="0" w:color="auto"/>
        <w:bottom w:val="none" w:sz="0" w:space="0" w:color="auto"/>
        <w:right w:val="none" w:sz="0" w:space="0" w:color="auto"/>
      </w:divBdr>
    </w:div>
    <w:div w:id="666829146">
      <w:bodyDiv w:val="1"/>
      <w:marLeft w:val="0"/>
      <w:marRight w:val="0"/>
      <w:marTop w:val="0"/>
      <w:marBottom w:val="0"/>
      <w:divBdr>
        <w:top w:val="none" w:sz="0" w:space="0" w:color="auto"/>
        <w:left w:val="none" w:sz="0" w:space="0" w:color="auto"/>
        <w:bottom w:val="none" w:sz="0" w:space="0" w:color="auto"/>
        <w:right w:val="none" w:sz="0" w:space="0" w:color="auto"/>
      </w:divBdr>
    </w:div>
    <w:div w:id="793597807">
      <w:bodyDiv w:val="1"/>
      <w:marLeft w:val="0"/>
      <w:marRight w:val="0"/>
      <w:marTop w:val="0"/>
      <w:marBottom w:val="0"/>
      <w:divBdr>
        <w:top w:val="none" w:sz="0" w:space="0" w:color="auto"/>
        <w:left w:val="none" w:sz="0" w:space="0" w:color="auto"/>
        <w:bottom w:val="none" w:sz="0" w:space="0" w:color="auto"/>
        <w:right w:val="none" w:sz="0" w:space="0" w:color="auto"/>
      </w:divBdr>
    </w:div>
    <w:div w:id="882330221">
      <w:bodyDiv w:val="1"/>
      <w:marLeft w:val="0"/>
      <w:marRight w:val="0"/>
      <w:marTop w:val="0"/>
      <w:marBottom w:val="0"/>
      <w:divBdr>
        <w:top w:val="none" w:sz="0" w:space="0" w:color="auto"/>
        <w:left w:val="none" w:sz="0" w:space="0" w:color="auto"/>
        <w:bottom w:val="none" w:sz="0" w:space="0" w:color="auto"/>
        <w:right w:val="none" w:sz="0" w:space="0" w:color="auto"/>
      </w:divBdr>
    </w:div>
    <w:div w:id="916086826">
      <w:bodyDiv w:val="1"/>
      <w:marLeft w:val="0"/>
      <w:marRight w:val="0"/>
      <w:marTop w:val="0"/>
      <w:marBottom w:val="0"/>
      <w:divBdr>
        <w:top w:val="none" w:sz="0" w:space="0" w:color="auto"/>
        <w:left w:val="none" w:sz="0" w:space="0" w:color="auto"/>
        <w:bottom w:val="none" w:sz="0" w:space="0" w:color="auto"/>
        <w:right w:val="none" w:sz="0" w:space="0" w:color="auto"/>
      </w:divBdr>
    </w:div>
    <w:div w:id="927422269">
      <w:bodyDiv w:val="1"/>
      <w:marLeft w:val="0"/>
      <w:marRight w:val="0"/>
      <w:marTop w:val="0"/>
      <w:marBottom w:val="0"/>
      <w:divBdr>
        <w:top w:val="none" w:sz="0" w:space="0" w:color="auto"/>
        <w:left w:val="none" w:sz="0" w:space="0" w:color="auto"/>
        <w:bottom w:val="none" w:sz="0" w:space="0" w:color="auto"/>
        <w:right w:val="none" w:sz="0" w:space="0" w:color="auto"/>
      </w:divBdr>
    </w:div>
    <w:div w:id="953292423">
      <w:bodyDiv w:val="1"/>
      <w:marLeft w:val="0"/>
      <w:marRight w:val="0"/>
      <w:marTop w:val="0"/>
      <w:marBottom w:val="0"/>
      <w:divBdr>
        <w:top w:val="none" w:sz="0" w:space="0" w:color="auto"/>
        <w:left w:val="none" w:sz="0" w:space="0" w:color="auto"/>
        <w:bottom w:val="none" w:sz="0" w:space="0" w:color="auto"/>
        <w:right w:val="none" w:sz="0" w:space="0" w:color="auto"/>
      </w:divBdr>
      <w:divsChild>
        <w:div w:id="1938367422">
          <w:marLeft w:val="0"/>
          <w:marRight w:val="0"/>
          <w:marTop w:val="0"/>
          <w:marBottom w:val="0"/>
          <w:divBdr>
            <w:top w:val="none" w:sz="0" w:space="0" w:color="auto"/>
            <w:left w:val="none" w:sz="0" w:space="0" w:color="auto"/>
            <w:bottom w:val="none" w:sz="0" w:space="0" w:color="auto"/>
            <w:right w:val="none" w:sz="0" w:space="0" w:color="auto"/>
          </w:divBdr>
        </w:div>
      </w:divsChild>
    </w:div>
    <w:div w:id="986322535">
      <w:bodyDiv w:val="1"/>
      <w:marLeft w:val="0"/>
      <w:marRight w:val="0"/>
      <w:marTop w:val="0"/>
      <w:marBottom w:val="0"/>
      <w:divBdr>
        <w:top w:val="none" w:sz="0" w:space="0" w:color="auto"/>
        <w:left w:val="none" w:sz="0" w:space="0" w:color="auto"/>
        <w:bottom w:val="none" w:sz="0" w:space="0" w:color="auto"/>
        <w:right w:val="none" w:sz="0" w:space="0" w:color="auto"/>
      </w:divBdr>
      <w:divsChild>
        <w:div w:id="1119106887">
          <w:marLeft w:val="0"/>
          <w:marRight w:val="0"/>
          <w:marTop w:val="0"/>
          <w:marBottom w:val="0"/>
          <w:divBdr>
            <w:top w:val="none" w:sz="0" w:space="0" w:color="auto"/>
            <w:left w:val="none" w:sz="0" w:space="0" w:color="auto"/>
            <w:bottom w:val="none" w:sz="0" w:space="0" w:color="auto"/>
            <w:right w:val="none" w:sz="0" w:space="0" w:color="auto"/>
          </w:divBdr>
        </w:div>
        <w:div w:id="1023826868">
          <w:marLeft w:val="0"/>
          <w:marRight w:val="0"/>
          <w:marTop w:val="0"/>
          <w:marBottom w:val="0"/>
          <w:divBdr>
            <w:top w:val="none" w:sz="0" w:space="0" w:color="auto"/>
            <w:left w:val="none" w:sz="0" w:space="0" w:color="auto"/>
            <w:bottom w:val="none" w:sz="0" w:space="0" w:color="auto"/>
            <w:right w:val="none" w:sz="0" w:space="0" w:color="auto"/>
          </w:divBdr>
        </w:div>
        <w:div w:id="547499362">
          <w:marLeft w:val="0"/>
          <w:marRight w:val="0"/>
          <w:marTop w:val="0"/>
          <w:marBottom w:val="0"/>
          <w:divBdr>
            <w:top w:val="none" w:sz="0" w:space="0" w:color="auto"/>
            <w:left w:val="none" w:sz="0" w:space="0" w:color="auto"/>
            <w:bottom w:val="none" w:sz="0" w:space="0" w:color="auto"/>
            <w:right w:val="none" w:sz="0" w:space="0" w:color="auto"/>
          </w:divBdr>
        </w:div>
        <w:div w:id="532036510">
          <w:marLeft w:val="0"/>
          <w:marRight w:val="0"/>
          <w:marTop w:val="0"/>
          <w:marBottom w:val="0"/>
          <w:divBdr>
            <w:top w:val="none" w:sz="0" w:space="0" w:color="auto"/>
            <w:left w:val="none" w:sz="0" w:space="0" w:color="auto"/>
            <w:bottom w:val="none" w:sz="0" w:space="0" w:color="auto"/>
            <w:right w:val="none" w:sz="0" w:space="0" w:color="auto"/>
          </w:divBdr>
        </w:div>
      </w:divsChild>
    </w:div>
    <w:div w:id="1027950198">
      <w:bodyDiv w:val="1"/>
      <w:marLeft w:val="0"/>
      <w:marRight w:val="0"/>
      <w:marTop w:val="0"/>
      <w:marBottom w:val="0"/>
      <w:divBdr>
        <w:top w:val="none" w:sz="0" w:space="0" w:color="auto"/>
        <w:left w:val="none" w:sz="0" w:space="0" w:color="auto"/>
        <w:bottom w:val="none" w:sz="0" w:space="0" w:color="auto"/>
        <w:right w:val="none" w:sz="0" w:space="0" w:color="auto"/>
      </w:divBdr>
    </w:div>
    <w:div w:id="1060404361">
      <w:bodyDiv w:val="1"/>
      <w:marLeft w:val="0"/>
      <w:marRight w:val="0"/>
      <w:marTop w:val="0"/>
      <w:marBottom w:val="0"/>
      <w:divBdr>
        <w:top w:val="none" w:sz="0" w:space="0" w:color="auto"/>
        <w:left w:val="none" w:sz="0" w:space="0" w:color="auto"/>
        <w:bottom w:val="none" w:sz="0" w:space="0" w:color="auto"/>
        <w:right w:val="none" w:sz="0" w:space="0" w:color="auto"/>
      </w:divBdr>
    </w:div>
    <w:div w:id="1069688461">
      <w:bodyDiv w:val="1"/>
      <w:marLeft w:val="0"/>
      <w:marRight w:val="0"/>
      <w:marTop w:val="0"/>
      <w:marBottom w:val="0"/>
      <w:divBdr>
        <w:top w:val="none" w:sz="0" w:space="0" w:color="auto"/>
        <w:left w:val="none" w:sz="0" w:space="0" w:color="auto"/>
        <w:bottom w:val="none" w:sz="0" w:space="0" w:color="auto"/>
        <w:right w:val="none" w:sz="0" w:space="0" w:color="auto"/>
      </w:divBdr>
    </w:div>
    <w:div w:id="1080786626">
      <w:bodyDiv w:val="1"/>
      <w:marLeft w:val="0"/>
      <w:marRight w:val="0"/>
      <w:marTop w:val="0"/>
      <w:marBottom w:val="0"/>
      <w:divBdr>
        <w:top w:val="none" w:sz="0" w:space="0" w:color="auto"/>
        <w:left w:val="none" w:sz="0" w:space="0" w:color="auto"/>
        <w:bottom w:val="none" w:sz="0" w:space="0" w:color="auto"/>
        <w:right w:val="none" w:sz="0" w:space="0" w:color="auto"/>
      </w:divBdr>
      <w:divsChild>
        <w:div w:id="2069647561">
          <w:marLeft w:val="0"/>
          <w:marRight w:val="0"/>
          <w:marTop w:val="0"/>
          <w:marBottom w:val="0"/>
          <w:divBdr>
            <w:top w:val="none" w:sz="0" w:space="0" w:color="auto"/>
            <w:left w:val="none" w:sz="0" w:space="0" w:color="auto"/>
            <w:bottom w:val="none" w:sz="0" w:space="0" w:color="auto"/>
            <w:right w:val="none" w:sz="0" w:space="0" w:color="auto"/>
          </w:divBdr>
          <w:divsChild>
            <w:div w:id="5851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28724">
      <w:bodyDiv w:val="1"/>
      <w:marLeft w:val="0"/>
      <w:marRight w:val="0"/>
      <w:marTop w:val="0"/>
      <w:marBottom w:val="0"/>
      <w:divBdr>
        <w:top w:val="none" w:sz="0" w:space="0" w:color="auto"/>
        <w:left w:val="none" w:sz="0" w:space="0" w:color="auto"/>
        <w:bottom w:val="none" w:sz="0" w:space="0" w:color="auto"/>
        <w:right w:val="none" w:sz="0" w:space="0" w:color="auto"/>
      </w:divBdr>
    </w:div>
    <w:div w:id="1168060763">
      <w:bodyDiv w:val="1"/>
      <w:marLeft w:val="0"/>
      <w:marRight w:val="0"/>
      <w:marTop w:val="0"/>
      <w:marBottom w:val="0"/>
      <w:divBdr>
        <w:top w:val="none" w:sz="0" w:space="0" w:color="auto"/>
        <w:left w:val="none" w:sz="0" w:space="0" w:color="auto"/>
        <w:bottom w:val="none" w:sz="0" w:space="0" w:color="auto"/>
        <w:right w:val="none" w:sz="0" w:space="0" w:color="auto"/>
      </w:divBdr>
    </w:div>
    <w:div w:id="1189180007">
      <w:bodyDiv w:val="1"/>
      <w:marLeft w:val="0"/>
      <w:marRight w:val="0"/>
      <w:marTop w:val="0"/>
      <w:marBottom w:val="0"/>
      <w:divBdr>
        <w:top w:val="none" w:sz="0" w:space="0" w:color="auto"/>
        <w:left w:val="none" w:sz="0" w:space="0" w:color="auto"/>
        <w:bottom w:val="none" w:sz="0" w:space="0" w:color="auto"/>
        <w:right w:val="none" w:sz="0" w:space="0" w:color="auto"/>
      </w:divBdr>
    </w:div>
    <w:div w:id="1242985989">
      <w:bodyDiv w:val="1"/>
      <w:marLeft w:val="0"/>
      <w:marRight w:val="0"/>
      <w:marTop w:val="0"/>
      <w:marBottom w:val="0"/>
      <w:divBdr>
        <w:top w:val="none" w:sz="0" w:space="0" w:color="auto"/>
        <w:left w:val="none" w:sz="0" w:space="0" w:color="auto"/>
        <w:bottom w:val="none" w:sz="0" w:space="0" w:color="auto"/>
        <w:right w:val="none" w:sz="0" w:space="0" w:color="auto"/>
      </w:divBdr>
    </w:div>
    <w:div w:id="1341003792">
      <w:bodyDiv w:val="1"/>
      <w:marLeft w:val="0"/>
      <w:marRight w:val="0"/>
      <w:marTop w:val="0"/>
      <w:marBottom w:val="0"/>
      <w:divBdr>
        <w:top w:val="none" w:sz="0" w:space="0" w:color="auto"/>
        <w:left w:val="none" w:sz="0" w:space="0" w:color="auto"/>
        <w:bottom w:val="none" w:sz="0" w:space="0" w:color="auto"/>
        <w:right w:val="none" w:sz="0" w:space="0" w:color="auto"/>
      </w:divBdr>
    </w:div>
    <w:div w:id="1393848794">
      <w:bodyDiv w:val="1"/>
      <w:marLeft w:val="0"/>
      <w:marRight w:val="0"/>
      <w:marTop w:val="0"/>
      <w:marBottom w:val="0"/>
      <w:divBdr>
        <w:top w:val="none" w:sz="0" w:space="0" w:color="auto"/>
        <w:left w:val="none" w:sz="0" w:space="0" w:color="auto"/>
        <w:bottom w:val="none" w:sz="0" w:space="0" w:color="auto"/>
        <w:right w:val="none" w:sz="0" w:space="0" w:color="auto"/>
      </w:divBdr>
    </w:div>
    <w:div w:id="1443961904">
      <w:bodyDiv w:val="1"/>
      <w:marLeft w:val="0"/>
      <w:marRight w:val="0"/>
      <w:marTop w:val="0"/>
      <w:marBottom w:val="0"/>
      <w:divBdr>
        <w:top w:val="none" w:sz="0" w:space="0" w:color="auto"/>
        <w:left w:val="none" w:sz="0" w:space="0" w:color="auto"/>
        <w:bottom w:val="none" w:sz="0" w:space="0" w:color="auto"/>
        <w:right w:val="none" w:sz="0" w:space="0" w:color="auto"/>
      </w:divBdr>
    </w:div>
    <w:div w:id="1477456874">
      <w:bodyDiv w:val="1"/>
      <w:marLeft w:val="0"/>
      <w:marRight w:val="0"/>
      <w:marTop w:val="0"/>
      <w:marBottom w:val="0"/>
      <w:divBdr>
        <w:top w:val="none" w:sz="0" w:space="0" w:color="auto"/>
        <w:left w:val="none" w:sz="0" w:space="0" w:color="auto"/>
        <w:bottom w:val="none" w:sz="0" w:space="0" w:color="auto"/>
        <w:right w:val="none" w:sz="0" w:space="0" w:color="auto"/>
      </w:divBdr>
    </w:div>
    <w:div w:id="1645044414">
      <w:bodyDiv w:val="1"/>
      <w:marLeft w:val="0"/>
      <w:marRight w:val="0"/>
      <w:marTop w:val="0"/>
      <w:marBottom w:val="0"/>
      <w:divBdr>
        <w:top w:val="none" w:sz="0" w:space="0" w:color="auto"/>
        <w:left w:val="none" w:sz="0" w:space="0" w:color="auto"/>
        <w:bottom w:val="none" w:sz="0" w:space="0" w:color="auto"/>
        <w:right w:val="none" w:sz="0" w:space="0" w:color="auto"/>
      </w:divBdr>
    </w:div>
    <w:div w:id="1645894501">
      <w:bodyDiv w:val="1"/>
      <w:marLeft w:val="0"/>
      <w:marRight w:val="0"/>
      <w:marTop w:val="0"/>
      <w:marBottom w:val="0"/>
      <w:divBdr>
        <w:top w:val="none" w:sz="0" w:space="0" w:color="auto"/>
        <w:left w:val="none" w:sz="0" w:space="0" w:color="auto"/>
        <w:bottom w:val="none" w:sz="0" w:space="0" w:color="auto"/>
        <w:right w:val="none" w:sz="0" w:space="0" w:color="auto"/>
      </w:divBdr>
    </w:div>
    <w:div w:id="1728651610">
      <w:bodyDiv w:val="1"/>
      <w:marLeft w:val="0"/>
      <w:marRight w:val="0"/>
      <w:marTop w:val="0"/>
      <w:marBottom w:val="0"/>
      <w:divBdr>
        <w:top w:val="none" w:sz="0" w:space="0" w:color="auto"/>
        <w:left w:val="none" w:sz="0" w:space="0" w:color="auto"/>
        <w:bottom w:val="none" w:sz="0" w:space="0" w:color="auto"/>
        <w:right w:val="none" w:sz="0" w:space="0" w:color="auto"/>
      </w:divBdr>
    </w:div>
    <w:div w:id="1739788504">
      <w:bodyDiv w:val="1"/>
      <w:marLeft w:val="0"/>
      <w:marRight w:val="0"/>
      <w:marTop w:val="0"/>
      <w:marBottom w:val="0"/>
      <w:divBdr>
        <w:top w:val="none" w:sz="0" w:space="0" w:color="auto"/>
        <w:left w:val="none" w:sz="0" w:space="0" w:color="auto"/>
        <w:bottom w:val="none" w:sz="0" w:space="0" w:color="auto"/>
        <w:right w:val="none" w:sz="0" w:space="0" w:color="auto"/>
      </w:divBdr>
    </w:div>
    <w:div w:id="1790002204">
      <w:bodyDiv w:val="1"/>
      <w:marLeft w:val="0"/>
      <w:marRight w:val="0"/>
      <w:marTop w:val="0"/>
      <w:marBottom w:val="0"/>
      <w:divBdr>
        <w:top w:val="none" w:sz="0" w:space="0" w:color="auto"/>
        <w:left w:val="none" w:sz="0" w:space="0" w:color="auto"/>
        <w:bottom w:val="none" w:sz="0" w:space="0" w:color="auto"/>
        <w:right w:val="none" w:sz="0" w:space="0" w:color="auto"/>
      </w:divBdr>
    </w:div>
    <w:div w:id="1908343284">
      <w:bodyDiv w:val="1"/>
      <w:marLeft w:val="0"/>
      <w:marRight w:val="0"/>
      <w:marTop w:val="0"/>
      <w:marBottom w:val="0"/>
      <w:divBdr>
        <w:top w:val="none" w:sz="0" w:space="0" w:color="auto"/>
        <w:left w:val="none" w:sz="0" w:space="0" w:color="auto"/>
        <w:bottom w:val="none" w:sz="0" w:space="0" w:color="auto"/>
        <w:right w:val="none" w:sz="0" w:space="0" w:color="auto"/>
      </w:divBdr>
    </w:div>
    <w:div w:id="2001738264">
      <w:bodyDiv w:val="1"/>
      <w:marLeft w:val="0"/>
      <w:marRight w:val="0"/>
      <w:marTop w:val="0"/>
      <w:marBottom w:val="0"/>
      <w:divBdr>
        <w:top w:val="none" w:sz="0" w:space="0" w:color="auto"/>
        <w:left w:val="none" w:sz="0" w:space="0" w:color="auto"/>
        <w:bottom w:val="none" w:sz="0" w:space="0" w:color="auto"/>
        <w:right w:val="none" w:sz="0" w:space="0" w:color="auto"/>
      </w:divBdr>
    </w:div>
    <w:div w:id="2014725361">
      <w:bodyDiv w:val="1"/>
      <w:marLeft w:val="0"/>
      <w:marRight w:val="0"/>
      <w:marTop w:val="0"/>
      <w:marBottom w:val="0"/>
      <w:divBdr>
        <w:top w:val="none" w:sz="0" w:space="0" w:color="auto"/>
        <w:left w:val="none" w:sz="0" w:space="0" w:color="auto"/>
        <w:bottom w:val="none" w:sz="0" w:space="0" w:color="auto"/>
        <w:right w:val="none" w:sz="0" w:space="0" w:color="auto"/>
      </w:divBdr>
    </w:div>
    <w:div w:id="2089183977">
      <w:bodyDiv w:val="1"/>
      <w:marLeft w:val="0"/>
      <w:marRight w:val="0"/>
      <w:marTop w:val="0"/>
      <w:marBottom w:val="0"/>
      <w:divBdr>
        <w:top w:val="none" w:sz="0" w:space="0" w:color="auto"/>
        <w:left w:val="none" w:sz="0" w:space="0" w:color="auto"/>
        <w:bottom w:val="none" w:sz="0" w:space="0" w:color="auto"/>
        <w:right w:val="none" w:sz="0" w:space="0" w:color="auto"/>
      </w:divBdr>
      <w:divsChild>
        <w:div w:id="61948379">
          <w:marLeft w:val="480"/>
          <w:marRight w:val="0"/>
          <w:marTop w:val="0"/>
          <w:marBottom w:val="0"/>
          <w:divBdr>
            <w:top w:val="none" w:sz="0" w:space="0" w:color="auto"/>
            <w:left w:val="none" w:sz="0" w:space="0" w:color="auto"/>
            <w:bottom w:val="none" w:sz="0" w:space="0" w:color="auto"/>
            <w:right w:val="none" w:sz="0" w:space="0" w:color="auto"/>
          </w:divBdr>
          <w:divsChild>
            <w:div w:id="9194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5947">
      <w:bodyDiv w:val="1"/>
      <w:marLeft w:val="0"/>
      <w:marRight w:val="0"/>
      <w:marTop w:val="0"/>
      <w:marBottom w:val="0"/>
      <w:divBdr>
        <w:top w:val="none" w:sz="0" w:space="0" w:color="auto"/>
        <w:left w:val="none" w:sz="0" w:space="0" w:color="auto"/>
        <w:bottom w:val="none" w:sz="0" w:space="0" w:color="auto"/>
        <w:right w:val="none" w:sz="0" w:space="0" w:color="auto"/>
      </w:divBdr>
    </w:div>
    <w:div w:id="2123918565">
      <w:bodyDiv w:val="1"/>
      <w:marLeft w:val="0"/>
      <w:marRight w:val="0"/>
      <w:marTop w:val="0"/>
      <w:marBottom w:val="0"/>
      <w:divBdr>
        <w:top w:val="none" w:sz="0" w:space="0" w:color="auto"/>
        <w:left w:val="none" w:sz="0" w:space="0" w:color="auto"/>
        <w:bottom w:val="none" w:sz="0" w:space="0" w:color="auto"/>
        <w:right w:val="none" w:sz="0" w:space="0" w:color="auto"/>
      </w:divBdr>
      <w:divsChild>
        <w:div w:id="621111804">
          <w:marLeft w:val="0"/>
          <w:marRight w:val="0"/>
          <w:marTop w:val="0"/>
          <w:marBottom w:val="0"/>
          <w:divBdr>
            <w:top w:val="none" w:sz="0" w:space="0" w:color="auto"/>
            <w:left w:val="none" w:sz="0" w:space="0" w:color="auto"/>
            <w:bottom w:val="none" w:sz="0" w:space="0" w:color="auto"/>
            <w:right w:val="none" w:sz="0" w:space="0" w:color="auto"/>
          </w:divBdr>
          <w:divsChild>
            <w:div w:id="1022127276">
              <w:marLeft w:val="0"/>
              <w:marRight w:val="0"/>
              <w:marTop w:val="0"/>
              <w:marBottom w:val="0"/>
              <w:divBdr>
                <w:top w:val="none" w:sz="0" w:space="0" w:color="auto"/>
                <w:left w:val="none" w:sz="0" w:space="0" w:color="auto"/>
                <w:bottom w:val="none" w:sz="0" w:space="0" w:color="auto"/>
                <w:right w:val="none" w:sz="0" w:space="0" w:color="auto"/>
              </w:divBdr>
              <w:divsChild>
                <w:div w:id="17620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7300">
      <w:bodyDiv w:val="1"/>
      <w:marLeft w:val="0"/>
      <w:marRight w:val="0"/>
      <w:marTop w:val="0"/>
      <w:marBottom w:val="0"/>
      <w:divBdr>
        <w:top w:val="none" w:sz="0" w:space="0" w:color="auto"/>
        <w:left w:val="none" w:sz="0" w:space="0" w:color="auto"/>
        <w:bottom w:val="none" w:sz="0" w:space="0" w:color="auto"/>
        <w:right w:val="none" w:sz="0" w:space="0" w:color="auto"/>
      </w:divBdr>
      <w:divsChild>
        <w:div w:id="482965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yperlink" Target="https://git.io/vNl8X" TargetMode="External"/><Relationship Id="rId17" Type="http://schemas.openxmlformats.org/officeDocument/2006/relationships/footer" Target="footer1.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sf.io/89mhu/"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osf.io/tbyaz/" TargetMode="External"/><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footer" Target="footer2.xm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b:Source>
    <b:Tag>Noa58</b:Tag>
    <b:SourceType>Book</b:SourceType>
    <b:Guid>{48F0BCEE-7CDB-4122-A937-78CABF2BDEB5}</b:Guid>
    <b:LCID>en-US</b:LCID>
    <b:Author>
      <b:Author>
        <b:NameList>
          <b:Person>
            <b:Last>Chomsky</b:Last>
            <b:First>Noam</b:First>
          </b:Person>
        </b:NameList>
      </b:Author>
    </b:Author>
    <b:Title>Syntactic Structures</b:Title>
    <b:Year>1958</b:Year>
    <b:City>Chicago</b:City>
    <b:Publisher>Chicago University Press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608BC7-C6F7-4CEB-94CA-741652238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53</Pages>
  <Words>31254</Words>
  <Characters>253166</Characters>
  <Application>Microsoft Office Word</Application>
  <DocSecurity>0</DocSecurity>
  <Lines>2109</Lines>
  <Paragraphs>567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Simple and rationale-providing SMS reminders  to promote accelerometer use: A within-trial randomised trial comparing persuasive messages</vt:lpstr>
      <vt:lpstr>Simple and rationale-providing SMS reminders  to promote accelerometer use: A within-trial randomised trial comparing persuasive messages</vt:lpstr>
    </vt:vector>
  </TitlesOfParts>
  <Company>University of Helsinki</Company>
  <LinksUpToDate>false</LinksUpToDate>
  <CharactersWithSpaces>283853</CharactersWithSpaces>
  <SharedDoc>false</SharedDoc>
  <HLinks>
    <vt:vector size="108" baseType="variant">
      <vt:variant>
        <vt:i4>1769525</vt:i4>
      </vt:variant>
      <vt:variant>
        <vt:i4>110</vt:i4>
      </vt:variant>
      <vt:variant>
        <vt:i4>0</vt:i4>
      </vt:variant>
      <vt:variant>
        <vt:i4>5</vt:i4>
      </vt:variant>
      <vt:variant>
        <vt:lpwstr/>
      </vt:variant>
      <vt:variant>
        <vt:lpwstr>_Toc280122570</vt:lpwstr>
      </vt:variant>
      <vt:variant>
        <vt:i4>1703989</vt:i4>
      </vt:variant>
      <vt:variant>
        <vt:i4>101</vt:i4>
      </vt:variant>
      <vt:variant>
        <vt:i4>0</vt:i4>
      </vt:variant>
      <vt:variant>
        <vt:i4>5</vt:i4>
      </vt:variant>
      <vt:variant>
        <vt:lpwstr/>
      </vt:variant>
      <vt:variant>
        <vt:lpwstr>_Toc280122563</vt:lpwstr>
      </vt:variant>
      <vt:variant>
        <vt:i4>1638453</vt:i4>
      </vt:variant>
      <vt:variant>
        <vt:i4>92</vt:i4>
      </vt:variant>
      <vt:variant>
        <vt:i4>0</vt:i4>
      </vt:variant>
      <vt:variant>
        <vt:i4>5</vt:i4>
      </vt:variant>
      <vt:variant>
        <vt:lpwstr/>
      </vt:variant>
      <vt:variant>
        <vt:lpwstr>_Toc280122553</vt:lpwstr>
      </vt:variant>
      <vt:variant>
        <vt:i4>1638453</vt:i4>
      </vt:variant>
      <vt:variant>
        <vt:i4>86</vt:i4>
      </vt:variant>
      <vt:variant>
        <vt:i4>0</vt:i4>
      </vt:variant>
      <vt:variant>
        <vt:i4>5</vt:i4>
      </vt:variant>
      <vt:variant>
        <vt:lpwstr/>
      </vt:variant>
      <vt:variant>
        <vt:lpwstr>_Toc280122552</vt:lpwstr>
      </vt:variant>
      <vt:variant>
        <vt:i4>1638453</vt:i4>
      </vt:variant>
      <vt:variant>
        <vt:i4>80</vt:i4>
      </vt:variant>
      <vt:variant>
        <vt:i4>0</vt:i4>
      </vt:variant>
      <vt:variant>
        <vt:i4>5</vt:i4>
      </vt:variant>
      <vt:variant>
        <vt:lpwstr/>
      </vt:variant>
      <vt:variant>
        <vt:lpwstr>_Toc280122551</vt:lpwstr>
      </vt:variant>
      <vt:variant>
        <vt:i4>1638453</vt:i4>
      </vt:variant>
      <vt:variant>
        <vt:i4>74</vt:i4>
      </vt:variant>
      <vt:variant>
        <vt:i4>0</vt:i4>
      </vt:variant>
      <vt:variant>
        <vt:i4>5</vt:i4>
      </vt:variant>
      <vt:variant>
        <vt:lpwstr/>
      </vt:variant>
      <vt:variant>
        <vt:lpwstr>_Toc280122550</vt:lpwstr>
      </vt:variant>
      <vt:variant>
        <vt:i4>1572917</vt:i4>
      </vt:variant>
      <vt:variant>
        <vt:i4>68</vt:i4>
      </vt:variant>
      <vt:variant>
        <vt:i4>0</vt:i4>
      </vt:variant>
      <vt:variant>
        <vt:i4>5</vt:i4>
      </vt:variant>
      <vt:variant>
        <vt:lpwstr/>
      </vt:variant>
      <vt:variant>
        <vt:lpwstr>_Toc280122549</vt:lpwstr>
      </vt:variant>
      <vt:variant>
        <vt:i4>1572917</vt:i4>
      </vt:variant>
      <vt:variant>
        <vt:i4>62</vt:i4>
      </vt:variant>
      <vt:variant>
        <vt:i4>0</vt:i4>
      </vt:variant>
      <vt:variant>
        <vt:i4>5</vt:i4>
      </vt:variant>
      <vt:variant>
        <vt:lpwstr/>
      </vt:variant>
      <vt:variant>
        <vt:lpwstr>_Toc280122548</vt:lpwstr>
      </vt:variant>
      <vt:variant>
        <vt:i4>1572917</vt:i4>
      </vt:variant>
      <vt:variant>
        <vt:i4>56</vt:i4>
      </vt:variant>
      <vt:variant>
        <vt:i4>0</vt:i4>
      </vt:variant>
      <vt:variant>
        <vt:i4>5</vt:i4>
      </vt:variant>
      <vt:variant>
        <vt:lpwstr/>
      </vt:variant>
      <vt:variant>
        <vt:lpwstr>_Toc280122547</vt:lpwstr>
      </vt:variant>
      <vt:variant>
        <vt:i4>1572917</vt:i4>
      </vt:variant>
      <vt:variant>
        <vt:i4>50</vt:i4>
      </vt:variant>
      <vt:variant>
        <vt:i4>0</vt:i4>
      </vt:variant>
      <vt:variant>
        <vt:i4>5</vt:i4>
      </vt:variant>
      <vt:variant>
        <vt:lpwstr/>
      </vt:variant>
      <vt:variant>
        <vt:lpwstr>_Toc280122546</vt:lpwstr>
      </vt:variant>
      <vt:variant>
        <vt:i4>1572917</vt:i4>
      </vt:variant>
      <vt:variant>
        <vt:i4>44</vt:i4>
      </vt:variant>
      <vt:variant>
        <vt:i4>0</vt:i4>
      </vt:variant>
      <vt:variant>
        <vt:i4>5</vt:i4>
      </vt:variant>
      <vt:variant>
        <vt:lpwstr/>
      </vt:variant>
      <vt:variant>
        <vt:lpwstr>_Toc280122545</vt:lpwstr>
      </vt:variant>
      <vt:variant>
        <vt:i4>1572917</vt:i4>
      </vt:variant>
      <vt:variant>
        <vt:i4>38</vt:i4>
      </vt:variant>
      <vt:variant>
        <vt:i4>0</vt:i4>
      </vt:variant>
      <vt:variant>
        <vt:i4>5</vt:i4>
      </vt:variant>
      <vt:variant>
        <vt:lpwstr/>
      </vt:variant>
      <vt:variant>
        <vt:lpwstr>_Toc280122544</vt:lpwstr>
      </vt:variant>
      <vt:variant>
        <vt:i4>1572917</vt:i4>
      </vt:variant>
      <vt:variant>
        <vt:i4>32</vt:i4>
      </vt:variant>
      <vt:variant>
        <vt:i4>0</vt:i4>
      </vt:variant>
      <vt:variant>
        <vt:i4>5</vt:i4>
      </vt:variant>
      <vt:variant>
        <vt:lpwstr/>
      </vt:variant>
      <vt:variant>
        <vt:lpwstr>_Toc280122543</vt:lpwstr>
      </vt:variant>
      <vt:variant>
        <vt:i4>1572917</vt:i4>
      </vt:variant>
      <vt:variant>
        <vt:i4>26</vt:i4>
      </vt:variant>
      <vt:variant>
        <vt:i4>0</vt:i4>
      </vt:variant>
      <vt:variant>
        <vt:i4>5</vt:i4>
      </vt:variant>
      <vt:variant>
        <vt:lpwstr/>
      </vt:variant>
      <vt:variant>
        <vt:lpwstr>_Toc280122542</vt:lpwstr>
      </vt:variant>
      <vt:variant>
        <vt:i4>1572917</vt:i4>
      </vt:variant>
      <vt:variant>
        <vt:i4>20</vt:i4>
      </vt:variant>
      <vt:variant>
        <vt:i4>0</vt:i4>
      </vt:variant>
      <vt:variant>
        <vt:i4>5</vt:i4>
      </vt:variant>
      <vt:variant>
        <vt:lpwstr/>
      </vt:variant>
      <vt:variant>
        <vt:lpwstr>_Toc280122541</vt:lpwstr>
      </vt:variant>
      <vt:variant>
        <vt:i4>1572917</vt:i4>
      </vt:variant>
      <vt:variant>
        <vt:i4>14</vt:i4>
      </vt:variant>
      <vt:variant>
        <vt:i4>0</vt:i4>
      </vt:variant>
      <vt:variant>
        <vt:i4>5</vt:i4>
      </vt:variant>
      <vt:variant>
        <vt:lpwstr/>
      </vt:variant>
      <vt:variant>
        <vt:lpwstr>_Toc280122540</vt:lpwstr>
      </vt:variant>
      <vt:variant>
        <vt:i4>2031669</vt:i4>
      </vt:variant>
      <vt:variant>
        <vt:i4>8</vt:i4>
      </vt:variant>
      <vt:variant>
        <vt:i4>0</vt:i4>
      </vt:variant>
      <vt:variant>
        <vt:i4>5</vt:i4>
      </vt:variant>
      <vt:variant>
        <vt:lpwstr/>
      </vt:variant>
      <vt:variant>
        <vt:lpwstr>_Toc280122539</vt:lpwstr>
      </vt:variant>
      <vt:variant>
        <vt:i4>2031669</vt:i4>
      </vt:variant>
      <vt:variant>
        <vt:i4>2</vt:i4>
      </vt:variant>
      <vt:variant>
        <vt:i4>0</vt:i4>
      </vt:variant>
      <vt:variant>
        <vt:i4>5</vt:i4>
      </vt:variant>
      <vt:variant>
        <vt:lpwstr/>
      </vt:variant>
      <vt:variant>
        <vt:lpwstr>_Toc280122538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and rationale-providing SMS reminders  to promote accelerometer use: A within-trial randomised trial comparing persuasive messages</dc:title>
  <dc:creator>Heino, Matti T J</dc:creator>
  <cp:lastModifiedBy>Heino, Matti T J</cp:lastModifiedBy>
  <cp:revision>12</cp:revision>
  <cp:lastPrinted>2018-02-21T23:21:00Z</cp:lastPrinted>
  <dcterms:created xsi:type="dcterms:W3CDTF">2018-08-05T21:42:00Z</dcterms:created>
  <dcterms:modified xsi:type="dcterms:W3CDTF">2018-08-10T14:46:00Z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zotero-version="5.0.18"&gt;&lt;session id="Omzzj4Vi"/&gt;&lt;style id="http://www.zotero.org/styles/bmc-public-health" hasBibliography="1" bibliographyStyleHasBeenSet="1"/&gt;&lt;prefs&gt;&lt;pref name="fieldType" value="Field"/&gt;&lt;pref name="automaticJourna</vt:lpwstr>
  </property>
  <property fmtid="{D5CDD505-2E9C-101B-9397-08002B2CF9AE}" pid="3" name="ZOTERO_PREF_2">
    <vt:lpwstr>lAbbreviations" value="true"/&gt;&lt;pref name="noteType" value="0"/&gt;&lt;/prefs&gt;&lt;/data&gt;</vt:lpwstr>
  </property>
</Properties>
</file>